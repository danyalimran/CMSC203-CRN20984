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3675946"/>
    <w:bookmarkEnd w:id="0"/>
    <w:p w14:paraId="0485063B" w14:textId="68D63186" w:rsidR="000A12A9" w:rsidRDefault="0080086F">
      <w:r w:rsidRPr="0080086F">
        <w:rPr>
          <w:noProof/>
        </w:rPr>
        <mc:AlternateContent>
          <mc:Choice Requires="wps">
            <w:drawing>
              <wp:anchor distT="0" distB="0" distL="114300" distR="114300" simplePos="0" relativeHeight="251669504"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581DFB63"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" filled="f" stroked="f">
                <v:textbox style="mso-fit-shape-to-text:t">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581DFB63"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v:textbox>
              </v:shape>
            </w:pict>
          </mc:Fallback>
        </mc:AlternateContent>
      </w:r>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EFA0659" w14:textId="0C4F04A6" w:rsidR="00370F05" w:rsidRPr="008302EF" w:rsidRDefault="00370F05" w:rsidP="00370F05">
      <w:pPr>
        <w:rPr>
          <w:rPrChange w:id="1" w:author="Eivazi, Farnaz" w:date="2022-07-12T22:17:00Z">
            <w:rPr>
              <w:sz w:val="28"/>
            </w:rPr>
          </w:rPrChange>
        </w:rPr>
      </w:pPr>
      <w:r w:rsidRPr="008302EF">
        <w:rPr>
          <w:noProof/>
          <w:rPrChange w:id="2" w:author="Eivazi, Farnaz" w:date="2022-07-12T22:17:00Z">
            <w:rPr>
              <w:noProof/>
              <w:sz w:val="28"/>
            </w:rPr>
          </w:rPrChange>
        </w:rPr>
        <w:drawing>
          <wp:anchor distT="0" distB="0" distL="114300" distR="114300" simplePos="0" relativeHeight="251677696" behindDoc="1" locked="0" layoutInCell="1" allowOverlap="1" wp14:anchorId="3E70BB65" wp14:editId="0449C160">
            <wp:simplePos x="0" y="0"/>
            <wp:positionH relativeFrom="column">
              <wp:posOffset>1905</wp:posOffset>
            </wp:positionH>
            <wp:positionV relativeFrom="paragraph">
              <wp:posOffset>3810</wp:posOffset>
            </wp:positionV>
            <wp:extent cx="1885950" cy="2056575"/>
            <wp:effectExtent l="0" t="0" r="0" b="1270"/>
            <wp:wrapTight wrapText="bothSides">
              <wp:wrapPolygon edited="0">
                <wp:start x="0" y="0"/>
                <wp:lineTo x="0" y="21413"/>
                <wp:lineTo x="21382" y="21413"/>
                <wp:lineTo x="21382" y="0"/>
                <wp:lineTo x="0" y="0"/>
              </wp:wrapPolygon>
            </wp:wrapTight>
            <wp:docPr id="3" name="Picture 3" descr="https://upload.wikimedia.org/wikipedia/commons/b/bd/Enigma_%28crittografia%29_-_Museo_scienza_e_tecnologia_Mil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b/bd/Enigma_%28crittografia%29_-_Museo_scienza_e_tecnologia_Milan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2056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02EF">
        <w:rPr>
          <w:color w:val="222222"/>
          <w:shd w:val="clear" w:color="auto" w:fill="FFFFFF"/>
          <w:rPrChange w:id="3" w:author="Eivazi, Farnaz" w:date="2022-07-12T22:17:00Z">
            <w:rPr>
              <w:rFonts w:ascii="Arial" w:hAnsi="Arial" w:cs="Arial"/>
              <w:color w:val="222222"/>
              <w:sz w:val="22"/>
              <w:szCs w:val="21"/>
              <w:shd w:val="clear" w:color="auto" w:fill="FFFFFF"/>
            </w:rPr>
          </w:rPrChange>
        </w:rPr>
        <w:t>In </w:t>
      </w:r>
      <w:r w:rsidR="0046387A" w:rsidRPr="00307639">
        <w:fldChar w:fldCharType="begin"/>
      </w:r>
      <w:r w:rsidR="0046387A" w:rsidRPr="008302EF">
        <w:instrText xml:space="preserve"> HYPERLINK "https://en.wikipedia.org/wiki/Cryptography" \o "Cryptography" </w:instrText>
      </w:r>
      <w:r w:rsidR="0046387A" w:rsidRPr="008302EF">
        <w:rPr>
          <w:rPrChange w:id="4" w:author="Eivazi, Farnaz" w:date="2022-07-12T22:17:00Z">
            <w:rPr>
              <w:rStyle w:val="Hyperlink"/>
              <w:rFonts w:ascii="Arial" w:hAnsi="Arial" w:cs="Arial"/>
              <w:color w:val="auto"/>
              <w:sz w:val="22"/>
              <w:szCs w:val="21"/>
              <w:u w:val="none"/>
              <w:shd w:val="clear" w:color="auto" w:fill="FFFFFF"/>
            </w:rPr>
          </w:rPrChange>
        </w:rPr>
        <w:fldChar w:fldCharType="separate"/>
      </w:r>
      <w:r w:rsidRPr="008302EF">
        <w:rPr>
          <w:rStyle w:val="Hyperlink"/>
          <w:color w:val="auto"/>
          <w:u w:val="none"/>
          <w:shd w:val="clear" w:color="auto" w:fill="FFFFFF"/>
          <w:rPrChange w:id="5" w:author="Eivazi, Farnaz" w:date="2022-07-12T22:17:00Z">
            <w:rPr>
              <w:rStyle w:val="Hyperlink"/>
              <w:rFonts w:ascii="Arial" w:hAnsi="Arial" w:cs="Arial"/>
              <w:color w:val="auto"/>
              <w:sz w:val="22"/>
              <w:szCs w:val="21"/>
              <w:u w:val="none"/>
              <w:shd w:val="clear" w:color="auto" w:fill="FFFFFF"/>
            </w:rPr>
          </w:rPrChange>
        </w:rPr>
        <w:t>cryptography</w:t>
      </w:r>
      <w:r w:rsidR="0046387A" w:rsidRPr="008302EF">
        <w:rPr>
          <w:rStyle w:val="Hyperlink"/>
          <w:color w:val="auto"/>
          <w:u w:val="none"/>
          <w:shd w:val="clear" w:color="auto" w:fill="FFFFFF"/>
          <w:rPrChange w:id="6" w:author="Eivazi, Farnaz" w:date="2022-07-12T22:17:00Z">
            <w:rPr>
              <w:rStyle w:val="Hyperlink"/>
              <w:rFonts w:ascii="Arial" w:hAnsi="Arial" w:cs="Arial"/>
              <w:color w:val="auto"/>
              <w:sz w:val="22"/>
              <w:szCs w:val="21"/>
              <w:u w:val="none"/>
              <w:shd w:val="clear" w:color="auto" w:fill="FFFFFF"/>
            </w:rPr>
          </w:rPrChange>
        </w:rPr>
        <w:fldChar w:fldCharType="end"/>
      </w:r>
      <w:r w:rsidRPr="008302EF">
        <w:rPr>
          <w:color w:val="222222"/>
          <w:shd w:val="clear" w:color="auto" w:fill="FFFFFF"/>
          <w:rPrChange w:id="7" w:author="Eivazi, Farnaz" w:date="2022-07-12T22:17:00Z">
            <w:rPr>
              <w:rFonts w:ascii="Arial" w:hAnsi="Arial" w:cs="Arial"/>
              <w:color w:val="222222"/>
              <w:sz w:val="22"/>
              <w:szCs w:val="21"/>
              <w:shd w:val="clear" w:color="auto" w:fill="FFFFFF"/>
            </w:rPr>
          </w:rPrChange>
        </w:rPr>
        <w:t>, </w:t>
      </w:r>
      <w:r w:rsidRPr="008302EF">
        <w:rPr>
          <w:b/>
          <w:bCs/>
          <w:color w:val="222222"/>
          <w:shd w:val="clear" w:color="auto" w:fill="FFFFFF"/>
          <w:rPrChange w:id="8" w:author="Eivazi, Farnaz" w:date="2022-07-12T22:17:00Z">
            <w:rPr>
              <w:rFonts w:ascii="Arial" w:hAnsi="Arial" w:cs="Arial"/>
              <w:b/>
              <w:bCs/>
              <w:color w:val="222222"/>
              <w:sz w:val="22"/>
              <w:szCs w:val="21"/>
              <w:shd w:val="clear" w:color="auto" w:fill="FFFFFF"/>
            </w:rPr>
          </w:rPrChange>
        </w:rPr>
        <w:t>encryption</w:t>
      </w:r>
      <w:r w:rsidRPr="008302EF">
        <w:rPr>
          <w:color w:val="222222"/>
          <w:shd w:val="clear" w:color="auto" w:fill="FFFFFF"/>
          <w:rPrChange w:id="9" w:author="Eivazi, Farnaz" w:date="2022-07-12T22:17:00Z">
            <w:rPr>
              <w:rFonts w:ascii="Arial" w:hAnsi="Arial" w:cs="Arial"/>
              <w:color w:val="222222"/>
              <w:sz w:val="22"/>
              <w:szCs w:val="21"/>
              <w:shd w:val="clear" w:color="auto" w:fill="FFFFFF"/>
            </w:rPr>
          </w:rPrChange>
        </w:rPr>
        <w:t> is the process of encoding a message or information in such a way that only authorized parties can access it and those who are not authorized cannot. In an encryption scheme, the intended information or message, referred to as </w:t>
      </w:r>
      <w:r w:rsidR="00F233F2" w:rsidRPr="008302EF">
        <w:rPr>
          <w:rPrChange w:id="10" w:author="Eivazi, Farnaz" w:date="2022-07-12T22:17:00Z">
            <w:rPr>
              <w:sz w:val="28"/>
            </w:rPr>
          </w:rPrChange>
        </w:rPr>
        <w:t>plaintext</w:t>
      </w:r>
      <w:r w:rsidRPr="008302EF">
        <w:rPr>
          <w:color w:val="222222"/>
          <w:shd w:val="clear" w:color="auto" w:fill="FFFFFF"/>
          <w:rPrChange w:id="11" w:author="Eivazi, Farnaz" w:date="2022-07-12T22:17:00Z">
            <w:rPr>
              <w:rFonts w:ascii="Arial" w:hAnsi="Arial" w:cs="Arial"/>
              <w:color w:val="222222"/>
              <w:sz w:val="22"/>
              <w:szCs w:val="21"/>
              <w:shd w:val="clear" w:color="auto" w:fill="FFFFFF"/>
            </w:rPr>
          </w:rPrChange>
        </w:rPr>
        <w:t>, is encrypted using an encryption algorithm – a </w:t>
      </w:r>
      <w:r w:rsidR="00F233F2" w:rsidRPr="008302EF">
        <w:rPr>
          <w:rPrChange w:id="12" w:author="Eivazi, Farnaz" w:date="2022-07-12T22:17:00Z">
            <w:rPr>
              <w:sz w:val="28"/>
            </w:rPr>
          </w:rPrChange>
        </w:rPr>
        <w:t>cipher</w:t>
      </w:r>
      <w:r w:rsidRPr="008302EF">
        <w:rPr>
          <w:color w:val="222222"/>
          <w:shd w:val="clear" w:color="auto" w:fill="FFFFFF"/>
          <w:rPrChange w:id="13" w:author="Eivazi, Farnaz" w:date="2022-07-12T22:17:00Z">
            <w:rPr>
              <w:rFonts w:ascii="Arial" w:hAnsi="Arial" w:cs="Arial"/>
              <w:color w:val="222222"/>
              <w:sz w:val="22"/>
              <w:szCs w:val="21"/>
              <w:shd w:val="clear" w:color="auto" w:fill="FFFFFF"/>
            </w:rPr>
          </w:rPrChange>
        </w:rPr>
        <w:t> – generating </w:t>
      </w:r>
      <w:r w:rsidR="00F233F2" w:rsidRPr="008302EF">
        <w:rPr>
          <w:rPrChange w:id="14" w:author="Eivazi, Farnaz" w:date="2022-07-12T22:17:00Z">
            <w:rPr>
              <w:sz w:val="28"/>
            </w:rPr>
          </w:rPrChange>
        </w:rPr>
        <w:t>ciphertext</w:t>
      </w:r>
      <w:r w:rsidRPr="008302EF">
        <w:rPr>
          <w:color w:val="222222"/>
          <w:shd w:val="clear" w:color="auto" w:fill="FFFFFF"/>
          <w:rPrChange w:id="15" w:author="Eivazi, Farnaz" w:date="2022-07-12T22:17:00Z">
            <w:rPr>
              <w:rFonts w:ascii="Arial" w:hAnsi="Arial" w:cs="Arial"/>
              <w:color w:val="222222"/>
              <w:sz w:val="22"/>
              <w:szCs w:val="21"/>
              <w:shd w:val="clear" w:color="auto" w:fill="FFFFFF"/>
            </w:rPr>
          </w:rPrChange>
        </w:rPr>
        <w:t xml:space="preserve"> that can be read only if decrypted. </w:t>
      </w:r>
    </w:p>
    <w:p w14:paraId="0176B88D" w14:textId="77777777" w:rsidR="00F233F2" w:rsidRPr="008302EF" w:rsidRDefault="00F233F2" w:rsidP="00370F05">
      <w:pPr>
        <w:keepNext/>
        <w:rPr>
          <w:color w:val="222222"/>
          <w:shd w:val="clear" w:color="auto" w:fill="FFFFFF"/>
          <w:rPrChange w:id="16" w:author="Eivazi, Farnaz" w:date="2022-07-12T22:17:00Z">
            <w:rPr>
              <w:rFonts w:ascii="Arial" w:hAnsi="Arial" w:cs="Arial"/>
              <w:color w:val="222222"/>
              <w:sz w:val="22"/>
              <w:szCs w:val="21"/>
              <w:shd w:val="clear" w:color="auto" w:fill="FFFFFF"/>
            </w:rPr>
          </w:rPrChange>
        </w:rPr>
      </w:pPr>
    </w:p>
    <w:p w14:paraId="352FCE5C" w14:textId="7881BFA9" w:rsidR="00F233F2" w:rsidRPr="008302EF" w:rsidRDefault="00F233F2" w:rsidP="00F233F2">
      <w:pPr>
        <w:keepNext/>
      </w:pPr>
      <w:r w:rsidRPr="008302EF">
        <w:rPr>
          <w:color w:val="222222"/>
          <w:shd w:val="clear" w:color="auto" w:fill="FFFFFF"/>
          <w:rPrChange w:id="17" w:author="Eivazi, Farnaz" w:date="2022-07-12T22:17:00Z">
            <w:rPr>
              <w:rFonts w:ascii="Arial" w:hAnsi="Arial" w:cs="Arial"/>
              <w:color w:val="222222"/>
              <w:sz w:val="22"/>
              <w:szCs w:val="21"/>
              <w:shd w:val="clear" w:color="auto" w:fill="FFFFFF"/>
            </w:rPr>
          </w:rPrChange>
        </w:rPr>
        <w:t>The Enigma machines were a family of portable </w:t>
      </w:r>
      <w:r w:rsidR="0046387A" w:rsidRPr="00307639">
        <w:fldChar w:fldCharType="begin"/>
      </w:r>
      <w:r w:rsidR="0046387A" w:rsidRPr="008302EF">
        <w:instrText xml:space="preserve"> HYPERLINK "https://en.wikipedia.org/wiki/Cipher" \o "Cipher" </w:instrText>
      </w:r>
      <w:r w:rsidR="0046387A" w:rsidRPr="008302EF">
        <w:rPr>
          <w:rPrChange w:id="18" w:author="Eivazi, Farnaz" w:date="2022-07-12T22:17:00Z">
            <w:rPr>
              <w:rStyle w:val="Hyperlink"/>
              <w:rFonts w:ascii="Arial" w:hAnsi="Arial" w:cs="Arial"/>
              <w:color w:val="auto"/>
              <w:sz w:val="22"/>
              <w:szCs w:val="21"/>
              <w:u w:val="none"/>
              <w:shd w:val="clear" w:color="auto" w:fill="FFFFFF"/>
            </w:rPr>
          </w:rPrChange>
        </w:rPr>
        <w:fldChar w:fldCharType="separate"/>
      </w:r>
      <w:r w:rsidRPr="008302EF">
        <w:rPr>
          <w:rStyle w:val="Hyperlink"/>
          <w:color w:val="auto"/>
          <w:u w:val="none"/>
          <w:shd w:val="clear" w:color="auto" w:fill="FFFFFF"/>
          <w:rPrChange w:id="19" w:author="Eivazi, Farnaz" w:date="2022-07-12T22:17:00Z">
            <w:rPr>
              <w:rStyle w:val="Hyperlink"/>
              <w:rFonts w:ascii="Arial" w:hAnsi="Arial" w:cs="Arial"/>
              <w:color w:val="auto"/>
              <w:sz w:val="22"/>
              <w:szCs w:val="21"/>
              <w:u w:val="none"/>
              <w:shd w:val="clear" w:color="auto" w:fill="FFFFFF"/>
            </w:rPr>
          </w:rPrChange>
        </w:rPr>
        <w:t>cipher</w:t>
      </w:r>
      <w:r w:rsidR="0046387A" w:rsidRPr="008302EF">
        <w:rPr>
          <w:rStyle w:val="Hyperlink"/>
          <w:color w:val="auto"/>
          <w:u w:val="none"/>
          <w:shd w:val="clear" w:color="auto" w:fill="FFFFFF"/>
          <w:rPrChange w:id="20" w:author="Eivazi, Farnaz" w:date="2022-07-12T22:17:00Z">
            <w:rPr>
              <w:rStyle w:val="Hyperlink"/>
              <w:rFonts w:ascii="Arial" w:hAnsi="Arial" w:cs="Arial"/>
              <w:color w:val="auto"/>
              <w:sz w:val="22"/>
              <w:szCs w:val="21"/>
              <w:u w:val="none"/>
              <w:shd w:val="clear" w:color="auto" w:fill="FFFFFF"/>
            </w:rPr>
          </w:rPrChange>
        </w:rPr>
        <w:fldChar w:fldCharType="end"/>
      </w:r>
      <w:r w:rsidRPr="008302EF">
        <w:rPr>
          <w:color w:val="222222"/>
          <w:shd w:val="clear" w:color="auto" w:fill="FFFFFF"/>
          <w:rPrChange w:id="21" w:author="Eivazi, Farnaz" w:date="2022-07-12T22:17:00Z">
            <w:rPr>
              <w:rFonts w:ascii="Arial" w:hAnsi="Arial" w:cs="Arial"/>
              <w:color w:val="222222"/>
              <w:sz w:val="22"/>
              <w:szCs w:val="21"/>
              <w:shd w:val="clear" w:color="auto" w:fill="FFFFFF"/>
            </w:rPr>
          </w:rPrChange>
        </w:rPr>
        <w:t> machines with </w:t>
      </w:r>
      <w:r w:rsidR="0046387A" w:rsidRPr="00307639">
        <w:fldChar w:fldCharType="begin"/>
      </w:r>
      <w:r w:rsidR="0046387A" w:rsidRPr="008302EF">
        <w:instrText xml:space="preserve"> HYPERLINK "https://en.wikipedia.org/wiki/Rotor_machine" \o "Rotor machine" </w:instrText>
      </w:r>
      <w:r w:rsidR="0046387A" w:rsidRPr="008302EF">
        <w:rPr>
          <w:rPrChange w:id="22" w:author="Eivazi, Farnaz" w:date="2022-07-12T22:17:00Z">
            <w:rPr>
              <w:rStyle w:val="Hyperlink"/>
              <w:rFonts w:ascii="Arial" w:hAnsi="Arial" w:cs="Arial"/>
              <w:color w:val="auto"/>
              <w:sz w:val="22"/>
              <w:szCs w:val="21"/>
              <w:u w:val="none"/>
              <w:shd w:val="clear" w:color="auto" w:fill="FFFFFF"/>
            </w:rPr>
          </w:rPrChange>
        </w:rPr>
        <w:fldChar w:fldCharType="separate"/>
      </w:r>
      <w:r w:rsidRPr="008302EF">
        <w:rPr>
          <w:rStyle w:val="Hyperlink"/>
          <w:color w:val="auto"/>
          <w:u w:val="none"/>
          <w:shd w:val="clear" w:color="auto" w:fill="FFFFFF"/>
          <w:rPrChange w:id="23" w:author="Eivazi, Farnaz" w:date="2022-07-12T22:17:00Z">
            <w:rPr>
              <w:rStyle w:val="Hyperlink"/>
              <w:rFonts w:ascii="Arial" w:hAnsi="Arial" w:cs="Arial"/>
              <w:color w:val="auto"/>
              <w:sz w:val="22"/>
              <w:szCs w:val="21"/>
              <w:u w:val="none"/>
              <w:shd w:val="clear" w:color="auto" w:fill="FFFFFF"/>
            </w:rPr>
          </w:rPrChange>
        </w:rPr>
        <w:t>rotor</w:t>
      </w:r>
      <w:r w:rsidR="0046387A" w:rsidRPr="008302EF">
        <w:rPr>
          <w:rStyle w:val="Hyperlink"/>
          <w:color w:val="auto"/>
          <w:u w:val="none"/>
          <w:shd w:val="clear" w:color="auto" w:fill="FFFFFF"/>
          <w:rPrChange w:id="24" w:author="Eivazi, Farnaz" w:date="2022-07-12T22:17:00Z">
            <w:rPr>
              <w:rStyle w:val="Hyperlink"/>
              <w:rFonts w:ascii="Arial" w:hAnsi="Arial" w:cs="Arial"/>
              <w:color w:val="auto"/>
              <w:sz w:val="22"/>
              <w:szCs w:val="21"/>
              <w:u w:val="none"/>
              <w:shd w:val="clear" w:color="auto" w:fill="FFFFFF"/>
            </w:rPr>
          </w:rPrChange>
        </w:rPr>
        <w:fldChar w:fldCharType="end"/>
      </w:r>
      <w:r w:rsidRPr="008302EF">
        <w:rPr>
          <w:shd w:val="clear" w:color="auto" w:fill="FFFFFF"/>
          <w:rPrChange w:id="25" w:author="Eivazi, Farnaz" w:date="2022-07-12T22:17:00Z">
            <w:rPr>
              <w:rFonts w:ascii="Arial" w:hAnsi="Arial" w:cs="Arial"/>
              <w:sz w:val="22"/>
              <w:szCs w:val="21"/>
              <w:shd w:val="clear" w:color="auto" w:fill="FFFFFF"/>
            </w:rPr>
          </w:rPrChange>
        </w:rPr>
        <w:t> </w:t>
      </w:r>
      <w:r w:rsidR="0046387A" w:rsidRPr="00307639">
        <w:fldChar w:fldCharType="begin"/>
      </w:r>
      <w:r w:rsidR="0046387A" w:rsidRPr="008302EF">
        <w:instrText xml:space="preserve"> HYPERLINK "https://en.wikipedia.org/wiki/Scrambler" \o "Scrambler" </w:instrText>
      </w:r>
      <w:r w:rsidR="0046387A" w:rsidRPr="008302EF">
        <w:rPr>
          <w:rPrChange w:id="26" w:author="Eivazi, Farnaz" w:date="2022-07-12T22:17:00Z">
            <w:rPr>
              <w:rStyle w:val="Hyperlink"/>
              <w:rFonts w:ascii="Arial" w:hAnsi="Arial" w:cs="Arial"/>
              <w:color w:val="auto"/>
              <w:sz w:val="22"/>
              <w:szCs w:val="21"/>
              <w:u w:val="none"/>
              <w:shd w:val="clear" w:color="auto" w:fill="FFFFFF"/>
            </w:rPr>
          </w:rPrChange>
        </w:rPr>
        <w:fldChar w:fldCharType="separate"/>
      </w:r>
      <w:r w:rsidRPr="008302EF">
        <w:rPr>
          <w:rStyle w:val="Hyperlink"/>
          <w:color w:val="auto"/>
          <w:u w:val="none"/>
          <w:shd w:val="clear" w:color="auto" w:fill="FFFFFF"/>
          <w:rPrChange w:id="27" w:author="Eivazi, Farnaz" w:date="2022-07-12T22:17:00Z">
            <w:rPr>
              <w:rStyle w:val="Hyperlink"/>
              <w:rFonts w:ascii="Arial" w:hAnsi="Arial" w:cs="Arial"/>
              <w:color w:val="auto"/>
              <w:sz w:val="22"/>
              <w:szCs w:val="21"/>
              <w:u w:val="none"/>
              <w:shd w:val="clear" w:color="auto" w:fill="FFFFFF"/>
            </w:rPr>
          </w:rPrChange>
        </w:rPr>
        <w:t>scramblers</w:t>
      </w:r>
      <w:r w:rsidR="0046387A" w:rsidRPr="008302EF">
        <w:rPr>
          <w:rStyle w:val="Hyperlink"/>
          <w:color w:val="auto"/>
          <w:u w:val="none"/>
          <w:shd w:val="clear" w:color="auto" w:fill="FFFFFF"/>
          <w:rPrChange w:id="28" w:author="Eivazi, Farnaz" w:date="2022-07-12T22:17:00Z">
            <w:rPr>
              <w:rStyle w:val="Hyperlink"/>
              <w:rFonts w:ascii="Arial" w:hAnsi="Arial" w:cs="Arial"/>
              <w:color w:val="auto"/>
              <w:sz w:val="22"/>
              <w:szCs w:val="21"/>
              <w:u w:val="none"/>
              <w:shd w:val="clear" w:color="auto" w:fill="FFFFFF"/>
            </w:rPr>
          </w:rPrChange>
        </w:rPr>
        <w:fldChar w:fldCharType="end"/>
      </w:r>
      <w:r w:rsidRPr="008302EF">
        <w:rPr>
          <w:color w:val="222222"/>
          <w:shd w:val="clear" w:color="auto" w:fill="FFFFFF"/>
          <w:rPrChange w:id="29" w:author="Eivazi, Farnaz" w:date="2022-07-12T22:17:00Z">
            <w:rPr>
              <w:rFonts w:ascii="Arial" w:hAnsi="Arial" w:cs="Arial"/>
              <w:color w:val="222222"/>
              <w:sz w:val="22"/>
              <w:szCs w:val="21"/>
              <w:shd w:val="clear" w:color="auto" w:fill="FFFFFF"/>
            </w:rPr>
          </w:rPrChange>
        </w:rPr>
        <w:t xml:space="preserve"> that became </w:t>
      </w:r>
      <w:r w:rsidR="0046387A" w:rsidRPr="00307639">
        <w:fldChar w:fldCharType="begin"/>
      </w:r>
      <w:r w:rsidR="0046387A" w:rsidRPr="008302EF">
        <w:instrText xml:space="preserve"> HYPERLINK "https://en.wikipedia.org/wiki/Nazi_Germany" \o "Nazi Germany" </w:instrText>
      </w:r>
      <w:r w:rsidR="0046387A" w:rsidRPr="008302EF">
        <w:rPr>
          <w:rPrChange w:id="30" w:author="Eivazi, Farnaz" w:date="2022-07-12T22:17:00Z">
            <w:rPr>
              <w:rStyle w:val="Hyperlink"/>
              <w:rFonts w:ascii="Arial" w:hAnsi="Arial" w:cs="Arial"/>
              <w:color w:val="auto"/>
              <w:sz w:val="22"/>
              <w:szCs w:val="21"/>
              <w:u w:val="none"/>
              <w:shd w:val="clear" w:color="auto" w:fill="FFFFFF"/>
            </w:rPr>
          </w:rPrChange>
        </w:rPr>
        <w:fldChar w:fldCharType="separate"/>
      </w:r>
      <w:r w:rsidRPr="008302EF">
        <w:rPr>
          <w:rStyle w:val="Hyperlink"/>
          <w:color w:val="auto"/>
          <w:u w:val="none"/>
          <w:shd w:val="clear" w:color="auto" w:fill="FFFFFF"/>
          <w:rPrChange w:id="31" w:author="Eivazi, Farnaz" w:date="2022-07-12T22:17:00Z">
            <w:rPr>
              <w:rStyle w:val="Hyperlink"/>
              <w:rFonts w:ascii="Arial" w:hAnsi="Arial" w:cs="Arial"/>
              <w:color w:val="auto"/>
              <w:sz w:val="22"/>
              <w:szCs w:val="21"/>
              <w:u w:val="none"/>
              <w:shd w:val="clear" w:color="auto" w:fill="FFFFFF"/>
            </w:rPr>
          </w:rPrChange>
        </w:rPr>
        <w:t>Nazi Germany</w:t>
      </w:r>
      <w:r w:rsidR="0046387A" w:rsidRPr="008302EF">
        <w:rPr>
          <w:rStyle w:val="Hyperlink"/>
          <w:color w:val="auto"/>
          <w:u w:val="none"/>
          <w:shd w:val="clear" w:color="auto" w:fill="FFFFFF"/>
          <w:rPrChange w:id="32" w:author="Eivazi, Farnaz" w:date="2022-07-12T22:17:00Z">
            <w:rPr>
              <w:rStyle w:val="Hyperlink"/>
              <w:rFonts w:ascii="Arial" w:hAnsi="Arial" w:cs="Arial"/>
              <w:color w:val="auto"/>
              <w:sz w:val="22"/>
              <w:szCs w:val="21"/>
              <w:u w:val="none"/>
              <w:shd w:val="clear" w:color="auto" w:fill="FFFFFF"/>
            </w:rPr>
          </w:rPrChange>
        </w:rPr>
        <w:fldChar w:fldCharType="end"/>
      </w:r>
      <w:r w:rsidRPr="008302EF">
        <w:rPr>
          <w:color w:val="222222"/>
          <w:shd w:val="clear" w:color="auto" w:fill="FFFFFF"/>
          <w:rPrChange w:id="33" w:author="Eivazi, Farnaz" w:date="2022-07-12T22:17:00Z">
            <w:rPr>
              <w:rFonts w:ascii="Arial" w:hAnsi="Arial" w:cs="Arial"/>
              <w:color w:val="222222"/>
              <w:sz w:val="22"/>
              <w:szCs w:val="21"/>
              <w:shd w:val="clear" w:color="auto" w:fill="FFFFFF"/>
            </w:rPr>
          </w:rPrChange>
        </w:rPr>
        <w:t>'s principal </w:t>
      </w:r>
      <w:r w:rsidR="0046387A" w:rsidRPr="00307639">
        <w:fldChar w:fldCharType="begin"/>
      </w:r>
      <w:r w:rsidR="0046387A" w:rsidRPr="008302EF">
        <w:instrText xml:space="preserve"> HYPERLINK "https://en.wikipedia.org/wiki/Cryptography" \o "Cryptography" </w:instrText>
      </w:r>
      <w:r w:rsidR="0046387A" w:rsidRPr="008302EF">
        <w:rPr>
          <w:rPrChange w:id="34" w:author="Eivazi, Farnaz" w:date="2022-07-12T22:17:00Z">
            <w:rPr>
              <w:rStyle w:val="Hyperlink"/>
              <w:rFonts w:ascii="Arial" w:hAnsi="Arial" w:cs="Arial"/>
              <w:color w:val="auto"/>
              <w:sz w:val="22"/>
              <w:szCs w:val="21"/>
              <w:u w:val="none"/>
              <w:shd w:val="clear" w:color="auto" w:fill="FFFFFF"/>
            </w:rPr>
          </w:rPrChange>
        </w:rPr>
        <w:fldChar w:fldCharType="separate"/>
      </w:r>
      <w:r w:rsidRPr="008302EF">
        <w:rPr>
          <w:rStyle w:val="Hyperlink"/>
          <w:color w:val="auto"/>
          <w:u w:val="none"/>
          <w:shd w:val="clear" w:color="auto" w:fill="FFFFFF"/>
          <w:rPrChange w:id="35" w:author="Eivazi, Farnaz" w:date="2022-07-12T22:17:00Z">
            <w:rPr>
              <w:rStyle w:val="Hyperlink"/>
              <w:rFonts w:ascii="Arial" w:hAnsi="Arial" w:cs="Arial"/>
              <w:color w:val="auto"/>
              <w:sz w:val="22"/>
              <w:szCs w:val="21"/>
              <w:u w:val="none"/>
              <w:shd w:val="clear" w:color="auto" w:fill="FFFFFF"/>
            </w:rPr>
          </w:rPrChange>
        </w:rPr>
        <w:t>crypto-system</w:t>
      </w:r>
      <w:r w:rsidR="0046387A" w:rsidRPr="008302EF">
        <w:rPr>
          <w:rStyle w:val="Hyperlink"/>
          <w:color w:val="auto"/>
          <w:u w:val="none"/>
          <w:shd w:val="clear" w:color="auto" w:fill="FFFFFF"/>
          <w:rPrChange w:id="36" w:author="Eivazi, Farnaz" w:date="2022-07-12T22:17:00Z">
            <w:rPr>
              <w:rStyle w:val="Hyperlink"/>
              <w:rFonts w:ascii="Arial" w:hAnsi="Arial" w:cs="Arial"/>
              <w:color w:val="auto"/>
              <w:sz w:val="22"/>
              <w:szCs w:val="21"/>
              <w:u w:val="none"/>
              <w:shd w:val="clear" w:color="auto" w:fill="FFFFFF"/>
            </w:rPr>
          </w:rPrChange>
        </w:rPr>
        <w:fldChar w:fldCharType="end"/>
      </w:r>
      <w:r w:rsidRPr="008302EF">
        <w:rPr>
          <w:color w:val="222222"/>
          <w:shd w:val="clear" w:color="auto" w:fill="FFFFFF"/>
          <w:rPrChange w:id="37" w:author="Eivazi, Farnaz" w:date="2022-07-12T22:17:00Z">
            <w:rPr>
              <w:rFonts w:ascii="Arial" w:hAnsi="Arial" w:cs="Arial"/>
              <w:color w:val="222222"/>
              <w:sz w:val="22"/>
              <w:szCs w:val="21"/>
              <w:shd w:val="clear" w:color="auto" w:fill="FFFFFF"/>
            </w:rPr>
          </w:rPrChange>
        </w:rPr>
        <w:t xml:space="preserve">. It was broken by </w:t>
      </w:r>
      <w:r w:rsidRPr="008302EF">
        <w:rPr>
          <w:shd w:val="clear" w:color="auto" w:fill="FFFFFF"/>
          <w:rPrChange w:id="38" w:author="Eivazi, Farnaz" w:date="2022-07-12T22:17:00Z">
            <w:rPr>
              <w:rFonts w:ascii="Arial" w:hAnsi="Arial" w:cs="Arial"/>
              <w:sz w:val="22"/>
              <w:szCs w:val="21"/>
              <w:shd w:val="clear" w:color="auto" w:fill="FFFFFF"/>
            </w:rPr>
          </w:rPrChange>
        </w:rPr>
        <w:t>the </w:t>
      </w:r>
      <w:r w:rsidR="0046387A" w:rsidRPr="00307639">
        <w:fldChar w:fldCharType="begin"/>
      </w:r>
      <w:r w:rsidR="0046387A" w:rsidRPr="008302EF">
        <w:instrText xml:space="preserve"> HYPERLINK "https://en.wikipedia.org/wiki/Polish_General_Staff" \o "Polish General Staff" </w:instrText>
      </w:r>
      <w:r w:rsidR="0046387A" w:rsidRPr="008302EF">
        <w:rPr>
          <w:rPrChange w:id="39" w:author="Eivazi, Farnaz" w:date="2022-07-12T22:17:00Z">
            <w:rPr>
              <w:rStyle w:val="Hyperlink"/>
              <w:rFonts w:ascii="Arial" w:hAnsi="Arial" w:cs="Arial"/>
              <w:color w:val="auto"/>
              <w:sz w:val="22"/>
              <w:szCs w:val="21"/>
              <w:u w:val="none"/>
              <w:shd w:val="clear" w:color="auto" w:fill="FFFFFF"/>
            </w:rPr>
          </w:rPrChange>
        </w:rPr>
        <w:fldChar w:fldCharType="separate"/>
      </w:r>
      <w:r w:rsidRPr="008302EF">
        <w:rPr>
          <w:rStyle w:val="Hyperlink"/>
          <w:color w:val="auto"/>
          <w:u w:val="none"/>
          <w:shd w:val="clear" w:color="auto" w:fill="FFFFFF"/>
          <w:rPrChange w:id="40" w:author="Eivazi, Farnaz" w:date="2022-07-12T22:17:00Z">
            <w:rPr>
              <w:rStyle w:val="Hyperlink"/>
              <w:rFonts w:ascii="Arial" w:hAnsi="Arial" w:cs="Arial"/>
              <w:color w:val="auto"/>
              <w:sz w:val="22"/>
              <w:szCs w:val="21"/>
              <w:u w:val="none"/>
              <w:shd w:val="clear" w:color="auto" w:fill="FFFFFF"/>
            </w:rPr>
          </w:rPrChange>
        </w:rPr>
        <w:t>Polish General Staff's</w:t>
      </w:r>
      <w:r w:rsidR="0046387A" w:rsidRPr="008302EF">
        <w:rPr>
          <w:rStyle w:val="Hyperlink"/>
          <w:color w:val="auto"/>
          <w:u w:val="none"/>
          <w:shd w:val="clear" w:color="auto" w:fill="FFFFFF"/>
          <w:rPrChange w:id="41" w:author="Eivazi, Farnaz" w:date="2022-07-12T22:17:00Z">
            <w:rPr>
              <w:rStyle w:val="Hyperlink"/>
              <w:rFonts w:ascii="Arial" w:hAnsi="Arial" w:cs="Arial"/>
              <w:color w:val="auto"/>
              <w:sz w:val="22"/>
              <w:szCs w:val="21"/>
              <w:u w:val="none"/>
              <w:shd w:val="clear" w:color="auto" w:fill="FFFFFF"/>
            </w:rPr>
          </w:rPrChange>
        </w:rPr>
        <w:fldChar w:fldCharType="end"/>
      </w:r>
      <w:r w:rsidRPr="008302EF">
        <w:rPr>
          <w:shd w:val="clear" w:color="auto" w:fill="FFFFFF"/>
          <w:rPrChange w:id="42" w:author="Eivazi, Farnaz" w:date="2022-07-12T22:17:00Z">
            <w:rPr>
              <w:rFonts w:ascii="Arial" w:hAnsi="Arial" w:cs="Arial"/>
              <w:sz w:val="22"/>
              <w:szCs w:val="21"/>
              <w:shd w:val="clear" w:color="auto" w:fill="FFFFFF"/>
            </w:rPr>
          </w:rPrChange>
        </w:rPr>
        <w:t> </w:t>
      </w:r>
      <w:r w:rsidR="0046387A" w:rsidRPr="00307639">
        <w:fldChar w:fldCharType="begin"/>
      </w:r>
      <w:r w:rsidR="0046387A" w:rsidRPr="008302EF">
        <w:instrText xml:space="preserve"> HYPERLINK "https://en.wikipedia.org/wiki/Biuro_Szyfr%C3%B3w" \o "Biuro Szyfrów" </w:instrText>
      </w:r>
      <w:r w:rsidR="0046387A" w:rsidRPr="008302EF">
        <w:rPr>
          <w:rPrChange w:id="43" w:author="Eivazi, Farnaz" w:date="2022-07-12T22:17:00Z">
            <w:rPr>
              <w:rStyle w:val="Hyperlink"/>
              <w:rFonts w:ascii="Arial" w:hAnsi="Arial" w:cs="Arial"/>
              <w:color w:val="auto"/>
              <w:sz w:val="22"/>
              <w:szCs w:val="21"/>
              <w:u w:val="none"/>
              <w:shd w:val="clear" w:color="auto" w:fill="FFFFFF"/>
            </w:rPr>
          </w:rPrChange>
        </w:rPr>
        <w:fldChar w:fldCharType="separate"/>
      </w:r>
      <w:r w:rsidRPr="008302EF">
        <w:rPr>
          <w:rStyle w:val="Hyperlink"/>
          <w:color w:val="auto"/>
          <w:u w:val="none"/>
          <w:shd w:val="clear" w:color="auto" w:fill="FFFFFF"/>
          <w:rPrChange w:id="44" w:author="Eivazi, Farnaz" w:date="2022-07-12T22:17:00Z">
            <w:rPr>
              <w:rStyle w:val="Hyperlink"/>
              <w:rFonts w:ascii="Arial" w:hAnsi="Arial" w:cs="Arial"/>
              <w:color w:val="auto"/>
              <w:sz w:val="22"/>
              <w:szCs w:val="21"/>
              <w:u w:val="none"/>
              <w:shd w:val="clear" w:color="auto" w:fill="FFFFFF"/>
            </w:rPr>
          </w:rPrChange>
        </w:rPr>
        <w:t>Cipher Bureau</w:t>
      </w:r>
      <w:r w:rsidR="0046387A" w:rsidRPr="008302EF">
        <w:rPr>
          <w:rStyle w:val="Hyperlink"/>
          <w:color w:val="auto"/>
          <w:u w:val="none"/>
          <w:shd w:val="clear" w:color="auto" w:fill="FFFFFF"/>
          <w:rPrChange w:id="45" w:author="Eivazi, Farnaz" w:date="2022-07-12T22:17:00Z">
            <w:rPr>
              <w:rStyle w:val="Hyperlink"/>
              <w:rFonts w:ascii="Arial" w:hAnsi="Arial" w:cs="Arial"/>
              <w:color w:val="auto"/>
              <w:sz w:val="22"/>
              <w:szCs w:val="21"/>
              <w:u w:val="none"/>
              <w:shd w:val="clear" w:color="auto" w:fill="FFFFFF"/>
            </w:rPr>
          </w:rPrChange>
        </w:rPr>
        <w:fldChar w:fldCharType="end"/>
      </w:r>
      <w:r w:rsidRPr="008302EF">
        <w:rPr>
          <w:color w:val="222222"/>
          <w:shd w:val="clear" w:color="auto" w:fill="FFFFFF"/>
          <w:rPrChange w:id="46" w:author="Eivazi, Farnaz" w:date="2022-07-12T22:17:00Z">
            <w:rPr>
              <w:rFonts w:ascii="Arial" w:hAnsi="Arial" w:cs="Arial"/>
              <w:color w:val="222222"/>
              <w:sz w:val="22"/>
              <w:szCs w:val="21"/>
              <w:shd w:val="clear" w:color="auto" w:fill="FFFFFF"/>
            </w:rPr>
          </w:rPrChange>
        </w:rPr>
        <w:t> in December 1932, with the aid of French-supplied intelligence material obtained from a German spy.</w:t>
      </w:r>
    </w:p>
    <w:p w14:paraId="76156DCA" w14:textId="24E157A7" w:rsidR="00370F05" w:rsidRDefault="00370F05" w:rsidP="00370F05">
      <w:pPr>
        <w:pStyle w:val="Caption"/>
        <w:spacing w:after="0"/>
      </w:pPr>
      <w:r>
        <w:t>Enigma machine used by Nazi Germany</w:t>
      </w:r>
    </w:p>
    <w:p w14:paraId="549AD333" w14:textId="1C8C2830" w:rsidR="0080086F" w:rsidRDefault="00370F05" w:rsidP="00370F05">
      <w:pPr>
        <w:pStyle w:val="Caption"/>
        <w:spacing w:after="0"/>
      </w:pPr>
      <w:r>
        <w:t xml:space="preserve">             during World War II</w:t>
      </w:r>
    </w:p>
    <w:p w14:paraId="5D74427A" w14:textId="3C8B6E45" w:rsidR="0080086F" w:rsidRDefault="0080086F">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" filled="f" stroked="f">
                <v:textbox style="mso-fit-shape-to-text:t">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7DF77523" w14:textId="77777777" w:rsidR="0080086F" w:rsidRDefault="0080086F" w:rsidP="00B23FF3"/>
    <w:p w14:paraId="068E7021" w14:textId="4E3BEA81" w:rsidR="0080086F" w:rsidRDefault="0080086F" w:rsidP="00B23FF3"/>
    <w:p w14:paraId="55351EF2" w14:textId="77777777" w:rsidR="0080086F" w:rsidRPr="008302EF" w:rsidRDefault="0080086F" w:rsidP="00B23FF3">
      <w:r w:rsidRPr="008302EF">
        <w:t xml:space="preserve">Write a Java program to encrypt and decrypt a phrase using two similar approaches, each insecure by modern standards.  </w:t>
      </w:r>
    </w:p>
    <w:p w14:paraId="460A3635" w14:textId="77777777" w:rsidR="0080086F" w:rsidRPr="008302EF" w:rsidRDefault="0080086F" w:rsidP="00B23FF3"/>
    <w:p w14:paraId="6BA023D0" w14:textId="1A71FA50" w:rsidR="0080086F" w:rsidRPr="008302EF" w:rsidRDefault="0080086F" w:rsidP="00B23FF3">
      <w:r w:rsidRPr="008302EF">
        <w:t xml:space="preserve">The first approach is called the Caesar </w:t>
      </w:r>
      <w:r w:rsidR="000B41BA" w:rsidRPr="008302EF">
        <w:t>Cipher and</w:t>
      </w:r>
      <w:r w:rsidRPr="008302EF">
        <w:t xml:space="preserve"> is a simple “substitution cipher” where characters in a message are replaced by a substitute character.</w:t>
      </w:r>
    </w:p>
    <w:p w14:paraId="5D8C8928" w14:textId="34982F19" w:rsidR="0080086F" w:rsidRPr="008302EF" w:rsidRDefault="0080086F" w:rsidP="00B23FF3"/>
    <w:p w14:paraId="4D539AE9" w14:textId="6B17DFFD" w:rsidR="0080086F" w:rsidRPr="008302EF" w:rsidRDefault="0080086F" w:rsidP="0080086F">
      <w:pPr>
        <w:spacing w:before="120"/>
      </w:pPr>
      <w:r w:rsidRPr="008302EF">
        <w:t xml:space="preserve">The second approach, due to Giovan Battista </w:t>
      </w:r>
      <w:proofErr w:type="spellStart"/>
      <w:r w:rsidRPr="008302EF">
        <w:t>Bellaso</w:t>
      </w:r>
      <w:proofErr w:type="spellEnd"/>
      <w:r w:rsidRPr="008302EF">
        <w:t xml:space="preserve"> (b 1505, d 1581), uses a key word, where each character in the word specifies the offset for the corresponding character in the message, with the key word wrapping around as needed.  </w:t>
      </w:r>
    </w:p>
    <w:p w14:paraId="2AB37DD6" w14:textId="42EF522F" w:rsidR="0080086F" w:rsidRPr="008302EF" w:rsidRDefault="0080086F" w:rsidP="00B23FF3">
      <w:pPr>
        <w:rPr>
          <w:sz w:val="28"/>
          <w:rPrChange w:id="47" w:author="Eivazi, Farnaz" w:date="2022-07-12T22:17:00Z">
            <w:rPr/>
          </w:rPrChange>
        </w:rPr>
      </w:pPr>
    </w:p>
    <w:p w14:paraId="7230ADF0" w14:textId="464BDA8F" w:rsidR="0080086F" w:rsidDel="008302EF" w:rsidRDefault="0080086F" w:rsidP="00B23FF3">
      <w:pPr>
        <w:rPr>
          <w:del w:id="48" w:author="Eivazi, Farnaz" w:date="2022-07-12T22:17:00Z"/>
        </w:rPr>
      </w:pPr>
    </w:p>
    <w:p w14:paraId="7E67787C" w14:textId="670C8A58" w:rsidR="0026396C" w:rsidDel="008302EF" w:rsidRDefault="0026396C" w:rsidP="00B23FF3">
      <w:pPr>
        <w:rPr>
          <w:del w:id="49" w:author="Eivazi, Farnaz" w:date="2022-07-12T22:17:00Z"/>
        </w:rPr>
      </w:pPr>
    </w:p>
    <w:p w14:paraId="4EC2562C" w14:textId="77777777" w:rsidR="0026396C" w:rsidRDefault="0026396C" w:rsidP="00B23FF3"/>
    <w:p w14:paraId="68334418" w14:textId="3A024E95" w:rsidR="0080086F" w:rsidRDefault="0080086F" w:rsidP="00B23FF3">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55C9A7D0"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Concepts </w:t>
                            </w:r>
                            <w:del w:id="50" w:author="Eivazi, Farnaz" w:date="2022-07-12T22:02:00Z">
                              <w:r w:rsidRPr="00C71214" w:rsidDel="00DB0C62">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delText xml:space="preserve">tested </w:delText>
                              </w:r>
                            </w:del>
                            <w:ins w:id="51" w:author="Eivazi, Farnaz" w:date="2022-07-12T22:02:00Z">
                              <w:r w:rsidR="00DB0C62">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covered</w:t>
                              </w:r>
                              <w:r w:rsidR="00DB0C62"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ins>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Ga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" filled="f" stroked="f">
                <v:textbox style="mso-fit-shape-to-text:t">
                  <w:txbxContent>
                    <w:p w14:paraId="0C7C4171" w14:textId="55C9A7D0"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Concepts </w:t>
                      </w:r>
                      <w:del w:id="52" w:author="Eivazi, Farnaz" w:date="2022-07-12T22:02:00Z">
                        <w:r w:rsidRPr="00C71214" w:rsidDel="00DB0C62">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delText xml:space="preserve">tested </w:delText>
                        </w:r>
                      </w:del>
                      <w:ins w:id="53" w:author="Eivazi, Farnaz" w:date="2022-07-12T22:02:00Z">
                        <w:r w:rsidR="00DB0C62">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covered</w:t>
                        </w:r>
                        <w:r w:rsidR="00DB0C62"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ins>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by this assignment</w:t>
                      </w:r>
                    </w:p>
                  </w:txbxContent>
                </v:textbox>
              </v:shape>
            </w:pict>
          </mc:Fallback>
        </mc:AlternateContent>
      </w:r>
    </w:p>
    <w:p w14:paraId="4ACEBBD5" w14:textId="7808A60E" w:rsidR="0080086F" w:rsidRDefault="0080086F" w:rsidP="00B23FF3"/>
    <w:p w14:paraId="7ED75274" w14:textId="25833796" w:rsidR="0080086F" w:rsidRDefault="0080086F" w:rsidP="00B23FF3"/>
    <w:p w14:paraId="35F82A51" w14:textId="77777777" w:rsidR="0080086F" w:rsidRDefault="0080086F" w:rsidP="00B23FF3"/>
    <w:p w14:paraId="7FC77AC3" w14:textId="6B3DC32B" w:rsidR="00B23FF3" w:rsidRPr="008302EF" w:rsidRDefault="00EB44A0" w:rsidP="0080086F">
      <w:pPr>
        <w:pStyle w:val="ListParagraph"/>
        <w:numPr>
          <w:ilvl w:val="0"/>
          <w:numId w:val="14"/>
        </w:numPr>
      </w:pPr>
      <w:r w:rsidRPr="008302EF">
        <w:t>Using loops</w:t>
      </w:r>
    </w:p>
    <w:p w14:paraId="22BD87AC" w14:textId="2CFE1241" w:rsidR="00EB44A0" w:rsidRPr="008302EF" w:rsidRDefault="00EB44A0" w:rsidP="0080086F">
      <w:pPr>
        <w:pStyle w:val="ListParagraph"/>
        <w:numPr>
          <w:ilvl w:val="0"/>
          <w:numId w:val="14"/>
        </w:numPr>
      </w:pPr>
      <w:r w:rsidRPr="008302EF">
        <w:t>String and character processing</w:t>
      </w:r>
    </w:p>
    <w:p w14:paraId="5C0A9CA3" w14:textId="6AEDEF97" w:rsidR="00B23FF3" w:rsidRPr="008302EF" w:rsidRDefault="00EB44A0" w:rsidP="0080086F">
      <w:pPr>
        <w:pStyle w:val="ListParagraph"/>
        <w:numPr>
          <w:ilvl w:val="0"/>
          <w:numId w:val="14"/>
        </w:numPr>
        <w:rPr>
          <w:sz w:val="28"/>
          <w:rPrChange w:id="54" w:author="Eivazi, Farnaz" w:date="2022-07-12T22:17:00Z">
            <w:rPr/>
          </w:rPrChange>
        </w:rPr>
      </w:pPr>
      <w:r w:rsidRPr="008302EF">
        <w:t>ASCII codes</w:t>
      </w:r>
    </w:p>
    <w:p w14:paraId="1E27FA2D" w14:textId="77777777" w:rsidR="00C46E31" w:rsidRDefault="00C46E31">
      <w:pPr>
        <w:rPr>
          <w:color w:val="000000"/>
          <w:sz w:val="28"/>
        </w:rPr>
      </w:pPr>
    </w:p>
    <w:p w14:paraId="66D0FE48" w14:textId="77777777" w:rsidR="0026396C" w:rsidRDefault="0026396C">
      <w:pPr>
        <w:rPr>
          <w:sz w:val="32"/>
        </w:rPr>
      </w:pPr>
      <w:r>
        <w:rPr>
          <w:sz w:val="32"/>
        </w:rPr>
        <w:br w:type="page"/>
      </w:r>
    </w:p>
    <w:p w14:paraId="2C35B7F6" w14:textId="53CE7715" w:rsidR="00A35E25" w:rsidRDefault="00A35E25" w:rsidP="006A4B97">
      <w:pPr>
        <w:spacing w:line="360" w:lineRule="auto"/>
        <w:jc w:val="center"/>
        <w:rPr>
          <w:sz w:val="32"/>
        </w:rPr>
      </w:pPr>
      <w:r w:rsidRPr="00A35E25">
        <w:rPr>
          <w:noProof/>
          <w:sz w:val="32"/>
        </w:rPr>
        <w:lastRenderedPageBreak/>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" filled="f" stroked="f">
                <v:textbox style="mso-fit-shape-to-text:t">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32BB3201" w14:textId="77777777" w:rsidR="00CC60BA" w:rsidRDefault="00CC60BA" w:rsidP="006A4B97">
      <w:pPr>
        <w:spacing w:line="360" w:lineRule="auto"/>
        <w:jc w:val="center"/>
        <w:rPr>
          <w:sz w:val="32"/>
        </w:rPr>
      </w:pPr>
    </w:p>
    <w:p w14:paraId="1EA39E81" w14:textId="3437BD97" w:rsidR="00A35E25" w:rsidRPr="00D062A4" w:rsidRDefault="00A35E25" w:rsidP="00A35E25">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proofErr w:type="spellStart"/>
      <w:r>
        <w:rPr>
          <w:rFonts w:asciiTheme="majorBidi" w:hAnsiTheme="majorBidi" w:cstheme="majorBidi"/>
          <w:b/>
          <w:bCs/>
          <w:iCs/>
          <w:sz w:val="28"/>
        </w:rPr>
        <w:t>CryptoManager</w:t>
      </w:r>
      <w:proofErr w:type="spellEnd"/>
      <w:del w:id="55" w:author="Eivazi, Farnaz" w:date="2022-07-12T22:02:00Z">
        <w:r w:rsidDel="00DB0C62">
          <w:rPr>
            <w:rFonts w:asciiTheme="majorBidi" w:hAnsiTheme="majorBidi" w:cstheme="majorBidi"/>
            <w:b/>
            <w:bCs/>
            <w:iCs/>
            <w:sz w:val="28"/>
          </w:rPr>
          <w:delText>.java</w:delText>
        </w:r>
      </w:del>
    </w:p>
    <w:p w14:paraId="52D4C224" w14:textId="504E3DBB" w:rsidR="00A35E25" w:rsidRPr="008302EF" w:rsidRDefault="00A35E25" w:rsidP="0026396C">
      <w:pPr>
        <w:pStyle w:val="Bulleted"/>
        <w:numPr>
          <w:ilvl w:val="0"/>
          <w:numId w:val="15"/>
        </w:numPr>
        <w:ind w:left="1080"/>
        <w:rPr>
          <w:sz w:val="24"/>
          <w:szCs w:val="24"/>
        </w:rPr>
      </w:pPr>
      <w:r w:rsidRPr="008302EF">
        <w:rPr>
          <w:sz w:val="24"/>
          <w:szCs w:val="24"/>
        </w:rPr>
        <w:t>Implement each of the methods specified in this file.  Th</w:t>
      </w:r>
      <w:r w:rsidR="00895D33" w:rsidRPr="008302EF">
        <w:rPr>
          <w:sz w:val="24"/>
          <w:szCs w:val="24"/>
        </w:rPr>
        <w:t>is</w:t>
      </w:r>
      <w:r w:rsidRPr="008302EF">
        <w:rPr>
          <w:sz w:val="24"/>
          <w:szCs w:val="24"/>
        </w:rPr>
        <w:t xml:space="preserve"> version as provided will print error messages in the console, because they are just the skeletons.</w:t>
      </w:r>
    </w:p>
    <w:p w14:paraId="4728B52C" w14:textId="77777777" w:rsidR="00A35E25" w:rsidRPr="008302EF" w:rsidRDefault="00A35E25" w:rsidP="00A35E25">
      <w:pPr>
        <w:pStyle w:val="Bulleted"/>
        <w:tabs>
          <w:tab w:val="num" w:pos="1080"/>
        </w:tabs>
        <w:ind w:left="1080"/>
        <w:rPr>
          <w:sz w:val="24"/>
          <w:szCs w:val="24"/>
        </w:rPr>
      </w:pPr>
      <w:r w:rsidRPr="008302EF">
        <w:rPr>
          <w:sz w:val="24"/>
          <w:szCs w:val="24"/>
        </w:rPr>
        <w:t xml:space="preserve">Each of the methods are static, so there is no need to create an instance of the Data Manager. </w:t>
      </w:r>
    </w:p>
    <w:p w14:paraId="7FBB2781" w14:textId="5A70494C" w:rsidR="00A35E25" w:rsidRPr="008302EF" w:rsidDel="00DB0C62" w:rsidRDefault="00A35E25" w:rsidP="00A35E25">
      <w:pPr>
        <w:pStyle w:val="Bulleted"/>
        <w:tabs>
          <w:tab w:val="num" w:pos="1080"/>
        </w:tabs>
        <w:ind w:left="1080"/>
        <w:rPr>
          <w:del w:id="56" w:author="Eivazi, Farnaz" w:date="2022-07-12T22:03:00Z"/>
          <w:sz w:val="24"/>
          <w:szCs w:val="24"/>
        </w:rPr>
      </w:pPr>
      <w:del w:id="57" w:author="Eivazi, Farnaz" w:date="2022-07-12T22:03:00Z">
        <w:r w:rsidRPr="008302EF" w:rsidDel="00DB0C62">
          <w:delText>Document each of your methods with a simple description and document the class with a simple description and your name using in-line comments (//…). (Just a short sentence fragment will suffice for each documentation string.)</w:delText>
        </w:r>
      </w:del>
    </w:p>
    <w:p w14:paraId="49E78DDA" w14:textId="77777777" w:rsidR="00A35E25" w:rsidRPr="008302EF" w:rsidRDefault="00A35E25" w:rsidP="00A35E25">
      <w:pPr>
        <w:pStyle w:val="Bulleted"/>
        <w:tabs>
          <w:tab w:val="num" w:pos="1080"/>
        </w:tabs>
        <w:ind w:left="1080"/>
        <w:rPr>
          <w:sz w:val="24"/>
          <w:szCs w:val="24"/>
        </w:rPr>
      </w:pPr>
      <w:r w:rsidRPr="008302EF">
        <w:rPr>
          <w:sz w:val="24"/>
          <w:szCs w:val="24"/>
        </w:rPr>
        <w:t>The methods are described below.</w:t>
      </w:r>
    </w:p>
    <w:p w14:paraId="5339C620" w14:textId="3582DEB4" w:rsidR="00A35E25" w:rsidRPr="008302EF" w:rsidRDefault="00A35E25" w:rsidP="00160BA2">
      <w:pPr>
        <w:pStyle w:val="Bulleted"/>
        <w:numPr>
          <w:ilvl w:val="1"/>
          <w:numId w:val="15"/>
        </w:numPr>
        <w:rPr>
          <w:sz w:val="24"/>
          <w:szCs w:val="24"/>
          <w:rPrChange w:id="58" w:author="Eivazi, Farnaz" w:date="2022-07-12T22:18:00Z">
            <w:rPr/>
          </w:rPrChange>
        </w:rPr>
      </w:pPr>
      <w:r w:rsidRPr="008302EF">
        <w:rPr>
          <w:sz w:val="24"/>
          <w:szCs w:val="24"/>
          <w:rPrChange w:id="59" w:author="Eivazi, Farnaz" w:date="2022-07-12T22:18:00Z">
            <w:rPr/>
          </w:rPrChange>
        </w:rPr>
        <w:t xml:space="preserve">public static </w:t>
      </w:r>
      <w:proofErr w:type="spellStart"/>
      <w:r w:rsidRPr="008302EF">
        <w:rPr>
          <w:sz w:val="24"/>
          <w:szCs w:val="24"/>
          <w:rPrChange w:id="60" w:author="Eivazi, Farnaz" w:date="2022-07-12T22:18:00Z">
            <w:rPr/>
          </w:rPrChange>
        </w:rPr>
        <w:t>boolean</w:t>
      </w:r>
      <w:proofErr w:type="spellEnd"/>
      <w:r w:rsidRPr="008302EF">
        <w:rPr>
          <w:sz w:val="24"/>
          <w:szCs w:val="24"/>
          <w:rPrChange w:id="61" w:author="Eivazi, Farnaz" w:date="2022-07-12T22:18:00Z">
            <w:rPr/>
          </w:rPrChange>
        </w:rPr>
        <w:t xml:space="preserve"> </w:t>
      </w:r>
      <w:proofErr w:type="spellStart"/>
      <w:ins w:id="62" w:author="Eivazi, Farnaz" w:date="2022-07-17T23:38:00Z">
        <w:r w:rsidR="006D4CC0" w:rsidRPr="006D4CC0">
          <w:rPr>
            <w:b/>
            <w:sz w:val="24"/>
            <w:szCs w:val="24"/>
            <w:rPrChange w:id="63" w:author="Eivazi, Farnaz" w:date="2022-07-17T23:38:00Z">
              <w:rPr>
                <w:sz w:val="24"/>
                <w:szCs w:val="24"/>
              </w:rPr>
            </w:rPrChange>
          </w:rPr>
          <w:t>isStringInBounds</w:t>
        </w:r>
      </w:ins>
      <w:proofErr w:type="spellEnd"/>
      <w:del w:id="64" w:author="Eivazi, Farnaz" w:date="2022-07-17T23:38:00Z">
        <w:r w:rsidRPr="006D4CC0" w:rsidDel="006D4CC0">
          <w:rPr>
            <w:b/>
            <w:sz w:val="24"/>
            <w:szCs w:val="24"/>
            <w:rPrChange w:id="65" w:author="Eivazi, Farnaz" w:date="2022-07-17T23:38:00Z">
              <w:rPr>
                <w:b/>
              </w:rPr>
            </w:rPrChange>
          </w:rPr>
          <w:delText>stringInBounds</w:delText>
        </w:r>
      </w:del>
      <w:r w:rsidRPr="008302EF">
        <w:rPr>
          <w:sz w:val="24"/>
          <w:szCs w:val="24"/>
          <w:rPrChange w:id="66" w:author="Eivazi, Farnaz" w:date="2022-07-12T22:18:00Z">
            <w:rPr/>
          </w:rPrChange>
        </w:rPr>
        <w:t xml:space="preserve"> (String </w:t>
      </w:r>
      <w:proofErr w:type="spellStart"/>
      <w:r w:rsidRPr="008302EF">
        <w:rPr>
          <w:sz w:val="24"/>
          <w:szCs w:val="24"/>
          <w:rPrChange w:id="67" w:author="Eivazi, Farnaz" w:date="2022-07-12T22:18:00Z">
            <w:rPr/>
          </w:rPrChange>
        </w:rPr>
        <w:t>plainText</w:t>
      </w:r>
      <w:proofErr w:type="spellEnd"/>
      <w:r w:rsidRPr="008302EF">
        <w:rPr>
          <w:sz w:val="24"/>
          <w:szCs w:val="24"/>
          <w:rPrChange w:id="68" w:author="Eivazi, Farnaz" w:date="2022-07-12T22:18:00Z">
            <w:rPr/>
          </w:rPrChange>
        </w:rPr>
        <w:t>)</w:t>
      </w:r>
    </w:p>
    <w:p w14:paraId="11D5F3CE" w14:textId="4BA28B17" w:rsidR="00160BA2" w:rsidRPr="008302EF" w:rsidRDefault="00A35E25" w:rsidP="00160BA2">
      <w:pPr>
        <w:pStyle w:val="Bulleted"/>
        <w:numPr>
          <w:ilvl w:val="0"/>
          <w:numId w:val="34"/>
        </w:numPr>
        <w:rPr>
          <w:sz w:val="24"/>
          <w:szCs w:val="24"/>
          <w:rPrChange w:id="69" w:author="Eivazi, Farnaz" w:date="2022-07-12T22:18:00Z">
            <w:rPr/>
          </w:rPrChange>
        </w:rPr>
      </w:pPr>
      <w:r w:rsidRPr="008302EF">
        <w:rPr>
          <w:sz w:val="24"/>
          <w:szCs w:val="24"/>
          <w:rPrChange w:id="70" w:author="Eivazi, Farnaz" w:date="2022-07-12T22:18:00Z">
            <w:rPr/>
          </w:rPrChange>
        </w:rPr>
        <w:t>This method determines if a string is within the allowable bounds of ASCII codes according to the LOWER</w:t>
      </w:r>
      <w:del w:id="71" w:author="Eivazi, Farnaz" w:date="2022-07-17T23:38:00Z">
        <w:r w:rsidRPr="008302EF" w:rsidDel="006D4CC0">
          <w:rPr>
            <w:sz w:val="24"/>
            <w:szCs w:val="24"/>
            <w:rPrChange w:id="72" w:author="Eivazi, Farnaz" w:date="2022-07-12T22:18:00Z">
              <w:rPr/>
            </w:rPrChange>
          </w:rPr>
          <w:delText>_BOUND</w:delText>
        </w:r>
      </w:del>
      <w:ins w:id="73" w:author="Eivazi, Farnaz" w:date="2022-07-17T23:38:00Z">
        <w:r w:rsidR="006D4CC0">
          <w:rPr>
            <w:sz w:val="24"/>
            <w:szCs w:val="24"/>
          </w:rPr>
          <w:t>_RANGE</w:t>
        </w:r>
      </w:ins>
      <w:r w:rsidRPr="008302EF">
        <w:rPr>
          <w:sz w:val="24"/>
          <w:szCs w:val="24"/>
          <w:rPrChange w:id="74" w:author="Eivazi, Farnaz" w:date="2022-07-12T22:18:00Z">
            <w:rPr/>
          </w:rPrChange>
        </w:rPr>
        <w:t xml:space="preserve"> and UPPER</w:t>
      </w:r>
      <w:del w:id="75" w:author="Eivazi, Farnaz" w:date="2022-07-17T23:38:00Z">
        <w:r w:rsidRPr="008302EF" w:rsidDel="006D4CC0">
          <w:rPr>
            <w:sz w:val="24"/>
            <w:szCs w:val="24"/>
            <w:rPrChange w:id="76" w:author="Eivazi, Farnaz" w:date="2022-07-12T22:18:00Z">
              <w:rPr/>
            </w:rPrChange>
          </w:rPr>
          <w:delText>_BOUND</w:delText>
        </w:r>
      </w:del>
      <w:ins w:id="77" w:author="Eivazi, Farnaz" w:date="2022-07-17T23:38:00Z">
        <w:r w:rsidR="006D4CC0">
          <w:rPr>
            <w:sz w:val="24"/>
            <w:szCs w:val="24"/>
          </w:rPr>
          <w:t>_RANGE</w:t>
        </w:r>
      </w:ins>
      <w:r w:rsidRPr="008302EF">
        <w:rPr>
          <w:sz w:val="24"/>
          <w:szCs w:val="24"/>
          <w:rPrChange w:id="78" w:author="Eivazi, Farnaz" w:date="2022-07-12T22:18:00Z">
            <w:rPr/>
          </w:rPrChange>
        </w:rPr>
        <w:t xml:space="preserve"> characters.  </w:t>
      </w:r>
    </w:p>
    <w:p w14:paraId="3271D574" w14:textId="77777777" w:rsidR="00160BA2" w:rsidRPr="008302EF" w:rsidRDefault="00A35E25" w:rsidP="00160BA2">
      <w:pPr>
        <w:pStyle w:val="Bulleted"/>
        <w:numPr>
          <w:ilvl w:val="0"/>
          <w:numId w:val="34"/>
        </w:numPr>
        <w:rPr>
          <w:sz w:val="24"/>
          <w:szCs w:val="24"/>
          <w:rPrChange w:id="79" w:author="Eivazi, Farnaz" w:date="2022-07-12T22:18:00Z">
            <w:rPr/>
          </w:rPrChange>
        </w:rPr>
      </w:pPr>
      <w:r w:rsidRPr="008302EF">
        <w:rPr>
          <w:sz w:val="24"/>
          <w:szCs w:val="24"/>
          <w:rPrChange w:id="80" w:author="Eivazi, Farnaz" w:date="2022-07-12T22:18:00Z">
            <w:rPr/>
          </w:rPrChange>
        </w:rPr>
        <w:t xml:space="preserve">The parameter plainText is the string to be encrypted.  </w:t>
      </w:r>
    </w:p>
    <w:p w14:paraId="6A72A2F9" w14:textId="57F6CF0C" w:rsidR="00A35E25" w:rsidRPr="008302EF" w:rsidRDefault="00A35E25" w:rsidP="00160BA2">
      <w:pPr>
        <w:pStyle w:val="Bulleted"/>
        <w:numPr>
          <w:ilvl w:val="0"/>
          <w:numId w:val="34"/>
        </w:numPr>
        <w:rPr>
          <w:sz w:val="24"/>
          <w:szCs w:val="24"/>
          <w:rPrChange w:id="81" w:author="Eivazi, Farnaz" w:date="2022-07-12T22:18:00Z">
            <w:rPr/>
          </w:rPrChange>
        </w:rPr>
      </w:pPr>
      <w:r w:rsidRPr="008302EF">
        <w:rPr>
          <w:sz w:val="24"/>
          <w:szCs w:val="24"/>
          <w:rPrChange w:id="82" w:author="Eivazi, Farnaz" w:date="2022-07-12T22:18:00Z">
            <w:rPr/>
          </w:rPrChange>
        </w:rPr>
        <w:t>The method returns true if all characters are within the allowable bounds, false if any character is outside.</w:t>
      </w:r>
    </w:p>
    <w:p w14:paraId="4AE31322" w14:textId="1D294FE3" w:rsidR="00A35E25" w:rsidRPr="008302EF" w:rsidRDefault="00A35E25" w:rsidP="00160BA2">
      <w:pPr>
        <w:pStyle w:val="Bulleted"/>
        <w:numPr>
          <w:ilvl w:val="0"/>
          <w:numId w:val="3"/>
        </w:numPr>
        <w:tabs>
          <w:tab w:val="num" w:pos="1897"/>
        </w:tabs>
        <w:spacing w:before="120" w:after="0"/>
        <w:ind w:left="1440"/>
        <w:rPr>
          <w:sz w:val="24"/>
          <w:szCs w:val="24"/>
          <w:rPrChange w:id="83" w:author="Eivazi, Farnaz" w:date="2022-07-12T22:18:00Z">
            <w:rPr/>
          </w:rPrChange>
        </w:rPr>
      </w:pPr>
      <w:r w:rsidRPr="008302EF">
        <w:rPr>
          <w:sz w:val="24"/>
          <w:szCs w:val="24"/>
          <w:rPrChange w:id="84" w:author="Eivazi, Farnaz" w:date="2022-07-12T22:18:00Z">
            <w:rPr/>
          </w:rPrChange>
        </w:rPr>
        <w:t xml:space="preserve">public static String </w:t>
      </w:r>
      <w:proofErr w:type="spellStart"/>
      <w:ins w:id="85" w:author="Eivazi, Farnaz" w:date="2022-07-17T23:40:00Z">
        <w:r w:rsidR="006D4CC0" w:rsidRPr="006D4CC0">
          <w:rPr>
            <w:b/>
            <w:sz w:val="24"/>
            <w:szCs w:val="24"/>
            <w:rPrChange w:id="86" w:author="Eivazi, Farnaz" w:date="2022-07-17T23:40:00Z">
              <w:rPr>
                <w:sz w:val="24"/>
                <w:szCs w:val="24"/>
              </w:rPr>
            </w:rPrChange>
          </w:rPr>
          <w:t>caesarEncryption</w:t>
        </w:r>
      </w:ins>
      <w:proofErr w:type="spellEnd"/>
      <w:del w:id="87" w:author="Eivazi, Farnaz" w:date="2022-07-17T23:40:00Z">
        <w:r w:rsidRPr="006D4CC0" w:rsidDel="006D4CC0">
          <w:rPr>
            <w:b/>
            <w:sz w:val="24"/>
            <w:szCs w:val="24"/>
            <w:rPrChange w:id="88" w:author="Eivazi, Farnaz" w:date="2022-07-17T23:40:00Z">
              <w:rPr>
                <w:b/>
              </w:rPr>
            </w:rPrChange>
          </w:rPr>
          <w:delText>encryptCaesar</w:delText>
        </w:r>
      </w:del>
      <w:r w:rsidR="00E71C59" w:rsidRPr="008302EF">
        <w:rPr>
          <w:b/>
          <w:sz w:val="24"/>
          <w:szCs w:val="24"/>
          <w:rPrChange w:id="89" w:author="Eivazi, Farnaz" w:date="2022-07-12T22:18:00Z">
            <w:rPr>
              <w:b/>
            </w:rPr>
          </w:rPrChange>
        </w:rPr>
        <w:t xml:space="preserve"> </w:t>
      </w:r>
      <w:r w:rsidRPr="008302EF">
        <w:rPr>
          <w:sz w:val="24"/>
          <w:szCs w:val="24"/>
          <w:rPrChange w:id="90" w:author="Eivazi, Farnaz" w:date="2022-07-12T22:18:00Z">
            <w:rPr/>
          </w:rPrChange>
        </w:rPr>
        <w:t xml:space="preserve">(String </w:t>
      </w:r>
      <w:proofErr w:type="spellStart"/>
      <w:r w:rsidRPr="008302EF">
        <w:rPr>
          <w:sz w:val="24"/>
          <w:szCs w:val="24"/>
          <w:rPrChange w:id="91" w:author="Eivazi, Farnaz" w:date="2022-07-12T22:18:00Z">
            <w:rPr/>
          </w:rPrChange>
        </w:rPr>
        <w:t>plainText</w:t>
      </w:r>
      <w:proofErr w:type="spellEnd"/>
      <w:r w:rsidRPr="008302EF">
        <w:rPr>
          <w:sz w:val="24"/>
          <w:szCs w:val="24"/>
          <w:rPrChange w:id="92" w:author="Eivazi, Farnaz" w:date="2022-07-12T22:18:00Z">
            <w:rPr/>
          </w:rPrChange>
        </w:rPr>
        <w:t>, int key)</w:t>
      </w:r>
    </w:p>
    <w:p w14:paraId="4DBAE631" w14:textId="5D440F82" w:rsidR="00B5480E" w:rsidRPr="008302EF" w:rsidRDefault="00A35E25" w:rsidP="00B5480E">
      <w:pPr>
        <w:pStyle w:val="ListParagraph"/>
        <w:numPr>
          <w:ilvl w:val="0"/>
          <w:numId w:val="35"/>
        </w:numPr>
        <w:autoSpaceDE w:val="0"/>
        <w:autoSpaceDN w:val="0"/>
        <w:adjustRightInd w:val="0"/>
        <w:spacing w:before="120"/>
      </w:pPr>
      <w:r w:rsidRPr="008302EF">
        <w:t xml:space="preserve">This method encrypts a string according to the Caesar Cipher.  </w:t>
      </w:r>
    </w:p>
    <w:p w14:paraId="6F44EAF2" w14:textId="77777777" w:rsidR="00502487" w:rsidRPr="008302EF" w:rsidRDefault="00502487" w:rsidP="00502487">
      <w:pPr>
        <w:pStyle w:val="ListParagraph"/>
        <w:numPr>
          <w:ilvl w:val="0"/>
          <w:numId w:val="35"/>
        </w:numPr>
        <w:autoSpaceDE w:val="0"/>
        <w:autoSpaceDN w:val="0"/>
        <w:adjustRightInd w:val="0"/>
        <w:spacing w:before="120"/>
      </w:pPr>
      <w:r w:rsidRPr="008302EF">
        <w:t xml:space="preserve">The parameter plainText is an uppercase string to be encrypted. </w:t>
      </w:r>
    </w:p>
    <w:p w14:paraId="6FC55DB9" w14:textId="1DE1962F" w:rsidR="00B5480E" w:rsidRPr="008302EF" w:rsidRDefault="00A35E25" w:rsidP="00502487">
      <w:pPr>
        <w:pStyle w:val="ListParagraph"/>
        <w:numPr>
          <w:ilvl w:val="0"/>
          <w:numId w:val="35"/>
        </w:numPr>
        <w:autoSpaceDE w:val="0"/>
        <w:autoSpaceDN w:val="0"/>
        <w:adjustRightInd w:val="0"/>
        <w:spacing w:before="120"/>
      </w:pPr>
      <w:r w:rsidRPr="008302EF">
        <w:t xml:space="preserve">The </w:t>
      </w:r>
      <w:r w:rsidR="00502487" w:rsidRPr="008302EF">
        <w:t xml:space="preserve">parameter </w:t>
      </w:r>
      <w:r w:rsidRPr="008302EF">
        <w:t xml:space="preserve">integer key specifies an offset and each character in plainText is replaced by the character the specified distance away from it.  </w:t>
      </w:r>
    </w:p>
    <w:p w14:paraId="0461CFAE" w14:textId="39A4EF5E" w:rsidR="00A35E25" w:rsidRPr="008302EF" w:rsidRDefault="00A35E25" w:rsidP="00B5480E">
      <w:pPr>
        <w:pStyle w:val="ListParagraph"/>
        <w:numPr>
          <w:ilvl w:val="0"/>
          <w:numId w:val="35"/>
        </w:numPr>
        <w:autoSpaceDE w:val="0"/>
        <w:autoSpaceDN w:val="0"/>
        <w:adjustRightInd w:val="0"/>
        <w:spacing w:before="120"/>
      </w:pPr>
      <w:r w:rsidRPr="008302EF">
        <w:t>The method returns the encrypted string.</w:t>
      </w:r>
    </w:p>
    <w:p w14:paraId="077FC610" w14:textId="044FE5A5" w:rsidR="00B70744" w:rsidRPr="008302EF" w:rsidRDefault="00B70744" w:rsidP="00B5480E">
      <w:pPr>
        <w:pStyle w:val="ListParagraph"/>
        <w:numPr>
          <w:ilvl w:val="0"/>
          <w:numId w:val="35"/>
        </w:numPr>
        <w:autoSpaceDE w:val="0"/>
        <w:autoSpaceDN w:val="0"/>
        <w:adjustRightInd w:val="0"/>
        <w:spacing w:before="120"/>
      </w:pPr>
      <w:r w:rsidRPr="008302EF">
        <w:t xml:space="preserve">If the plainText is not in bounds, the method returns: </w:t>
      </w:r>
    </w:p>
    <w:p w14:paraId="0829AD68" w14:textId="3EA83549" w:rsidR="00B70744" w:rsidRPr="008302EF" w:rsidRDefault="00B70744" w:rsidP="00B70744">
      <w:pPr>
        <w:pStyle w:val="ListParagraph"/>
        <w:numPr>
          <w:ilvl w:val="1"/>
          <w:numId w:val="35"/>
        </w:numPr>
        <w:autoSpaceDE w:val="0"/>
        <w:autoSpaceDN w:val="0"/>
        <w:adjustRightInd w:val="0"/>
        <w:spacing w:before="120"/>
      </w:pPr>
      <w:r w:rsidRPr="008302EF">
        <w:t>The selected string is not in bounds, Try again.</w:t>
      </w:r>
    </w:p>
    <w:p w14:paraId="3768EEE6" w14:textId="5A37DE90" w:rsidR="00A35E25" w:rsidRPr="008302EF" w:rsidRDefault="00A35E25" w:rsidP="00B5480E">
      <w:pPr>
        <w:pStyle w:val="Bulleted"/>
        <w:numPr>
          <w:ilvl w:val="0"/>
          <w:numId w:val="3"/>
        </w:numPr>
        <w:spacing w:before="120" w:after="0"/>
        <w:ind w:left="1440"/>
        <w:rPr>
          <w:sz w:val="24"/>
          <w:szCs w:val="24"/>
          <w:rPrChange w:id="93" w:author="Eivazi, Farnaz" w:date="2022-07-12T22:18:00Z">
            <w:rPr/>
          </w:rPrChange>
        </w:rPr>
      </w:pPr>
      <w:r w:rsidRPr="008302EF">
        <w:rPr>
          <w:sz w:val="24"/>
          <w:szCs w:val="24"/>
          <w:rPrChange w:id="94" w:author="Eivazi, Farnaz" w:date="2022-07-12T22:18:00Z">
            <w:rPr/>
          </w:rPrChange>
        </w:rPr>
        <w:t xml:space="preserve">public static String </w:t>
      </w:r>
      <w:proofErr w:type="spellStart"/>
      <w:ins w:id="95" w:author="Eivazi, Farnaz" w:date="2022-07-17T23:40:00Z">
        <w:r w:rsidR="006D4CC0" w:rsidRPr="006D4CC0">
          <w:rPr>
            <w:b/>
            <w:sz w:val="24"/>
            <w:szCs w:val="24"/>
            <w:rPrChange w:id="96" w:author="Eivazi, Farnaz" w:date="2022-07-17T23:40:00Z">
              <w:rPr>
                <w:sz w:val="24"/>
                <w:szCs w:val="24"/>
              </w:rPr>
            </w:rPrChange>
          </w:rPr>
          <w:t>caesarDecryption</w:t>
        </w:r>
        <w:proofErr w:type="spellEnd"/>
        <w:r w:rsidR="006D4CC0" w:rsidRPr="006D4CC0" w:rsidDel="006D4CC0">
          <w:rPr>
            <w:b/>
            <w:sz w:val="24"/>
            <w:szCs w:val="24"/>
            <w:rPrChange w:id="97" w:author="Eivazi, Farnaz" w:date="2022-07-17T23:40:00Z">
              <w:rPr>
                <w:sz w:val="24"/>
                <w:szCs w:val="24"/>
              </w:rPr>
            </w:rPrChange>
          </w:rPr>
          <w:t xml:space="preserve"> </w:t>
        </w:r>
      </w:ins>
      <w:del w:id="98" w:author="Eivazi, Farnaz" w:date="2022-07-17T23:40:00Z">
        <w:r w:rsidRPr="008302EF" w:rsidDel="006D4CC0">
          <w:rPr>
            <w:b/>
            <w:sz w:val="24"/>
            <w:szCs w:val="24"/>
            <w:rPrChange w:id="99" w:author="Eivazi, Farnaz" w:date="2022-07-12T22:18:00Z">
              <w:rPr>
                <w:b/>
              </w:rPr>
            </w:rPrChange>
          </w:rPr>
          <w:delText>decryptCaesar</w:delText>
        </w:r>
      </w:del>
      <w:del w:id="100" w:author="Eivazi, Farnaz" w:date="2022-07-17T23:41:00Z">
        <w:r w:rsidR="00E71C59" w:rsidRPr="008302EF" w:rsidDel="006D4CC0">
          <w:rPr>
            <w:b/>
            <w:sz w:val="24"/>
            <w:szCs w:val="24"/>
            <w:rPrChange w:id="101" w:author="Eivazi, Farnaz" w:date="2022-07-12T22:18:00Z">
              <w:rPr>
                <w:b/>
              </w:rPr>
            </w:rPrChange>
          </w:rPr>
          <w:delText xml:space="preserve"> </w:delText>
        </w:r>
      </w:del>
      <w:r w:rsidRPr="008302EF">
        <w:rPr>
          <w:sz w:val="24"/>
          <w:szCs w:val="24"/>
          <w:rPrChange w:id="102" w:author="Eivazi, Farnaz" w:date="2022-07-12T22:18:00Z">
            <w:rPr/>
          </w:rPrChange>
        </w:rPr>
        <w:t xml:space="preserve">(String </w:t>
      </w:r>
      <w:proofErr w:type="spellStart"/>
      <w:r w:rsidRPr="008302EF">
        <w:rPr>
          <w:sz w:val="24"/>
          <w:szCs w:val="24"/>
          <w:rPrChange w:id="103" w:author="Eivazi, Farnaz" w:date="2022-07-12T22:18:00Z">
            <w:rPr/>
          </w:rPrChange>
        </w:rPr>
        <w:t>encryptedText</w:t>
      </w:r>
      <w:proofErr w:type="spellEnd"/>
      <w:r w:rsidRPr="008302EF">
        <w:rPr>
          <w:sz w:val="24"/>
          <w:szCs w:val="24"/>
          <w:rPrChange w:id="104" w:author="Eivazi, Farnaz" w:date="2022-07-12T22:18:00Z">
            <w:rPr/>
          </w:rPrChange>
        </w:rPr>
        <w:t>, int key)</w:t>
      </w:r>
    </w:p>
    <w:p w14:paraId="0A9B079C" w14:textId="550BCF54" w:rsidR="00AA5506" w:rsidRPr="008302EF" w:rsidRDefault="00A35E25" w:rsidP="00AA5506">
      <w:pPr>
        <w:pStyle w:val="ListParagraph"/>
        <w:numPr>
          <w:ilvl w:val="0"/>
          <w:numId w:val="36"/>
        </w:numPr>
        <w:autoSpaceDE w:val="0"/>
        <w:autoSpaceDN w:val="0"/>
        <w:adjustRightInd w:val="0"/>
        <w:spacing w:before="120"/>
      </w:pPr>
      <w:r w:rsidRPr="008302EF">
        <w:t>This method decrypts a string according to the Caesar Cipher.</w:t>
      </w:r>
      <w:r w:rsidR="00AA5506" w:rsidRPr="008302EF">
        <w:t xml:space="preserve"> </w:t>
      </w:r>
    </w:p>
    <w:p w14:paraId="787FAC8F" w14:textId="4D325216" w:rsidR="00AA5506" w:rsidRPr="008302EF" w:rsidRDefault="00AA5506" w:rsidP="00AA5506">
      <w:pPr>
        <w:pStyle w:val="ListParagraph"/>
        <w:numPr>
          <w:ilvl w:val="0"/>
          <w:numId w:val="36"/>
        </w:numPr>
        <w:autoSpaceDE w:val="0"/>
        <w:autoSpaceDN w:val="0"/>
        <w:adjustRightInd w:val="0"/>
        <w:spacing w:before="120"/>
      </w:pPr>
      <w:r w:rsidRPr="008302EF">
        <w:t xml:space="preserve">This is the inverse of the </w:t>
      </w:r>
      <w:proofErr w:type="spellStart"/>
      <w:ins w:id="105" w:author="Eivazi, Farnaz" w:date="2022-07-17T23:40:00Z">
        <w:r w:rsidR="006D4CC0" w:rsidRPr="006D4CC0">
          <w:t>caesarEncryption</w:t>
        </w:r>
      </w:ins>
      <w:proofErr w:type="spellEnd"/>
      <w:del w:id="106" w:author="Eivazi, Farnaz" w:date="2022-07-17T23:40:00Z">
        <w:r w:rsidRPr="006D4CC0" w:rsidDel="006D4CC0">
          <w:rPr>
            <w:highlight w:val="yellow"/>
            <w:rPrChange w:id="107" w:author="Eivazi, Farnaz" w:date="2022-07-17T23:39:00Z">
              <w:rPr/>
            </w:rPrChange>
          </w:rPr>
          <w:delText>encryptCaesar</w:delText>
        </w:r>
      </w:del>
      <w:r w:rsidRPr="008302EF">
        <w:t xml:space="preserve"> method.  </w:t>
      </w:r>
    </w:p>
    <w:p w14:paraId="3600FC20" w14:textId="65F0AF39" w:rsidR="00502487" w:rsidRPr="008302EF" w:rsidRDefault="00502487" w:rsidP="00502487">
      <w:pPr>
        <w:pStyle w:val="ListParagraph"/>
        <w:numPr>
          <w:ilvl w:val="0"/>
          <w:numId w:val="36"/>
        </w:numPr>
        <w:autoSpaceDE w:val="0"/>
        <w:autoSpaceDN w:val="0"/>
        <w:adjustRightInd w:val="0"/>
        <w:spacing w:before="120"/>
      </w:pPr>
      <w:r w:rsidRPr="008302EF">
        <w:t xml:space="preserve">The parameter encryptedText is the encrypted string to be decrypted, and key is the integer used to encrypt the original text. </w:t>
      </w:r>
    </w:p>
    <w:p w14:paraId="6BF521CA" w14:textId="245BB7E8" w:rsidR="00502487" w:rsidRPr="008302EF" w:rsidRDefault="00A35E25" w:rsidP="00AA5506">
      <w:pPr>
        <w:pStyle w:val="ListParagraph"/>
        <w:numPr>
          <w:ilvl w:val="0"/>
          <w:numId w:val="36"/>
        </w:numPr>
        <w:autoSpaceDE w:val="0"/>
        <w:autoSpaceDN w:val="0"/>
        <w:adjustRightInd w:val="0"/>
        <w:spacing w:before="120"/>
      </w:pPr>
      <w:r w:rsidRPr="008302EF">
        <w:t xml:space="preserve">The integer key specifies an offset and each character in encryptedText is replaced by the character "offset" characters before it.  </w:t>
      </w:r>
    </w:p>
    <w:p w14:paraId="4FA1B93B" w14:textId="01ACFE26" w:rsidR="00A35E25" w:rsidRPr="008302EF" w:rsidRDefault="00A35E25" w:rsidP="00502487">
      <w:pPr>
        <w:pStyle w:val="ListParagraph"/>
        <w:numPr>
          <w:ilvl w:val="0"/>
          <w:numId w:val="36"/>
        </w:numPr>
        <w:autoSpaceDE w:val="0"/>
        <w:autoSpaceDN w:val="0"/>
        <w:adjustRightInd w:val="0"/>
        <w:spacing w:before="120"/>
      </w:pPr>
      <w:r w:rsidRPr="008302EF">
        <w:t>The method returns the original plain text string.</w:t>
      </w:r>
    </w:p>
    <w:p w14:paraId="0A4BF7CF" w14:textId="6450F882" w:rsidR="00A35E25" w:rsidRPr="008302EF" w:rsidRDefault="00A35E25" w:rsidP="00502487">
      <w:pPr>
        <w:pStyle w:val="Bulleted"/>
        <w:numPr>
          <w:ilvl w:val="0"/>
          <w:numId w:val="3"/>
        </w:numPr>
        <w:spacing w:before="120" w:after="0"/>
        <w:ind w:left="1440"/>
        <w:rPr>
          <w:sz w:val="24"/>
          <w:szCs w:val="24"/>
          <w:rPrChange w:id="108" w:author="Eivazi, Farnaz" w:date="2022-07-12T22:18:00Z">
            <w:rPr/>
          </w:rPrChange>
        </w:rPr>
      </w:pPr>
      <w:r w:rsidRPr="008302EF">
        <w:rPr>
          <w:sz w:val="24"/>
          <w:szCs w:val="24"/>
          <w:rPrChange w:id="109" w:author="Eivazi, Farnaz" w:date="2022-07-12T22:18:00Z">
            <w:rPr/>
          </w:rPrChange>
        </w:rPr>
        <w:t xml:space="preserve">public static String </w:t>
      </w:r>
      <w:proofErr w:type="spellStart"/>
      <w:ins w:id="110" w:author="Eivazi, Farnaz" w:date="2022-07-17T23:41:00Z">
        <w:r w:rsidR="006D4CC0" w:rsidRPr="006D4CC0">
          <w:rPr>
            <w:b/>
            <w:sz w:val="24"/>
            <w:szCs w:val="24"/>
            <w:rPrChange w:id="111" w:author="Eivazi, Farnaz" w:date="2022-07-17T23:41:00Z">
              <w:rPr>
                <w:sz w:val="24"/>
                <w:szCs w:val="24"/>
              </w:rPr>
            </w:rPrChange>
          </w:rPr>
          <w:t>bellasoDecryption</w:t>
        </w:r>
        <w:proofErr w:type="spellEnd"/>
        <w:r w:rsidR="006D4CC0" w:rsidRPr="006D4CC0" w:rsidDel="006D4CC0">
          <w:rPr>
            <w:sz w:val="24"/>
            <w:szCs w:val="24"/>
          </w:rPr>
          <w:t xml:space="preserve"> </w:t>
        </w:r>
      </w:ins>
      <w:del w:id="112" w:author="Eivazi, Farnaz" w:date="2022-07-17T23:41:00Z">
        <w:r w:rsidRPr="008302EF" w:rsidDel="006D4CC0">
          <w:rPr>
            <w:b/>
            <w:sz w:val="24"/>
            <w:szCs w:val="24"/>
            <w:rPrChange w:id="113" w:author="Eivazi, Farnaz" w:date="2022-07-12T22:18:00Z">
              <w:rPr>
                <w:b/>
              </w:rPr>
            </w:rPrChange>
          </w:rPr>
          <w:delText>encryptBellaso</w:delText>
        </w:r>
        <w:r w:rsidR="00E71C59" w:rsidRPr="008302EF" w:rsidDel="006D4CC0">
          <w:rPr>
            <w:b/>
            <w:sz w:val="24"/>
            <w:szCs w:val="24"/>
            <w:rPrChange w:id="114" w:author="Eivazi, Farnaz" w:date="2022-07-12T22:18:00Z">
              <w:rPr>
                <w:b/>
              </w:rPr>
            </w:rPrChange>
          </w:rPr>
          <w:delText xml:space="preserve"> </w:delText>
        </w:r>
      </w:del>
      <w:r w:rsidRPr="008302EF">
        <w:rPr>
          <w:sz w:val="24"/>
          <w:szCs w:val="24"/>
          <w:rPrChange w:id="115" w:author="Eivazi, Farnaz" w:date="2022-07-12T22:18:00Z">
            <w:rPr/>
          </w:rPrChange>
        </w:rPr>
        <w:t xml:space="preserve">(String </w:t>
      </w:r>
      <w:proofErr w:type="spellStart"/>
      <w:r w:rsidRPr="008302EF">
        <w:rPr>
          <w:sz w:val="24"/>
          <w:szCs w:val="24"/>
          <w:rPrChange w:id="116" w:author="Eivazi, Farnaz" w:date="2022-07-12T22:18:00Z">
            <w:rPr/>
          </w:rPrChange>
        </w:rPr>
        <w:t>plainText</w:t>
      </w:r>
      <w:proofErr w:type="spellEnd"/>
      <w:r w:rsidRPr="008302EF">
        <w:rPr>
          <w:sz w:val="24"/>
          <w:szCs w:val="24"/>
          <w:rPrChange w:id="117" w:author="Eivazi, Farnaz" w:date="2022-07-12T22:18:00Z">
            <w:rPr/>
          </w:rPrChange>
        </w:rPr>
        <w:t>, String bellasoStr)</w:t>
      </w:r>
    </w:p>
    <w:p w14:paraId="3B5CDE6C" w14:textId="77777777" w:rsidR="005D6A18" w:rsidRPr="008302EF" w:rsidRDefault="00A35E25" w:rsidP="005D6A18">
      <w:pPr>
        <w:pStyle w:val="ListParagraph"/>
        <w:numPr>
          <w:ilvl w:val="0"/>
          <w:numId w:val="37"/>
        </w:numPr>
        <w:autoSpaceDE w:val="0"/>
        <w:autoSpaceDN w:val="0"/>
        <w:adjustRightInd w:val="0"/>
        <w:spacing w:before="120"/>
      </w:pPr>
      <w:r w:rsidRPr="008302EF">
        <w:t xml:space="preserve">This method encrypts a string according to the Bellaso Cipher.  </w:t>
      </w:r>
    </w:p>
    <w:p w14:paraId="1F6E7ED7" w14:textId="4567D4D6" w:rsidR="00A35E25" w:rsidRPr="008302EF" w:rsidRDefault="00A35E25" w:rsidP="005D6A18">
      <w:pPr>
        <w:pStyle w:val="ListParagraph"/>
        <w:numPr>
          <w:ilvl w:val="0"/>
          <w:numId w:val="37"/>
        </w:numPr>
        <w:autoSpaceDE w:val="0"/>
        <w:autoSpaceDN w:val="0"/>
        <w:adjustRightInd w:val="0"/>
        <w:spacing w:before="120"/>
      </w:pPr>
      <w:r w:rsidRPr="008302EF">
        <w:t>Each character in plainText is offset according to the ASCII value of the corresponding character in bellasoStr, which is repeated to correspond to the length of plaintext. The method returns the encrypted string.</w:t>
      </w:r>
    </w:p>
    <w:p w14:paraId="6D04D23F" w14:textId="3A95DA51" w:rsidR="00A35E25" w:rsidRPr="008302EF" w:rsidRDefault="00A35E25" w:rsidP="005D6A18">
      <w:pPr>
        <w:pStyle w:val="Bulleted"/>
        <w:numPr>
          <w:ilvl w:val="0"/>
          <w:numId w:val="3"/>
        </w:numPr>
        <w:spacing w:before="120" w:after="0"/>
        <w:ind w:left="1440"/>
        <w:rPr>
          <w:sz w:val="24"/>
          <w:szCs w:val="24"/>
          <w:rPrChange w:id="118" w:author="Eivazi, Farnaz" w:date="2022-07-12T22:18:00Z">
            <w:rPr/>
          </w:rPrChange>
        </w:rPr>
      </w:pPr>
      <w:r w:rsidRPr="008302EF">
        <w:rPr>
          <w:sz w:val="24"/>
          <w:szCs w:val="24"/>
          <w:rPrChange w:id="119" w:author="Eivazi, Farnaz" w:date="2022-07-12T22:18:00Z">
            <w:rPr/>
          </w:rPrChange>
        </w:rPr>
        <w:t xml:space="preserve">public static String </w:t>
      </w:r>
      <w:proofErr w:type="spellStart"/>
      <w:ins w:id="120" w:author="Eivazi, Farnaz" w:date="2022-07-17T23:42:00Z">
        <w:r w:rsidR="006D4CC0" w:rsidRPr="006D4CC0">
          <w:rPr>
            <w:b/>
            <w:sz w:val="24"/>
            <w:szCs w:val="24"/>
            <w:rPrChange w:id="121" w:author="Eivazi, Farnaz" w:date="2022-07-17T23:42:00Z">
              <w:rPr>
                <w:sz w:val="24"/>
                <w:szCs w:val="24"/>
              </w:rPr>
            </w:rPrChange>
          </w:rPr>
          <w:t>bellasoDecryption</w:t>
        </w:r>
      </w:ins>
      <w:proofErr w:type="spellEnd"/>
      <w:del w:id="122" w:author="Eivazi, Farnaz" w:date="2022-07-17T23:42:00Z">
        <w:r w:rsidRPr="008302EF" w:rsidDel="006D4CC0">
          <w:rPr>
            <w:b/>
            <w:sz w:val="24"/>
            <w:szCs w:val="24"/>
            <w:rPrChange w:id="123" w:author="Eivazi, Farnaz" w:date="2022-07-12T22:18:00Z">
              <w:rPr>
                <w:b/>
              </w:rPr>
            </w:rPrChange>
          </w:rPr>
          <w:delText>decryptBellaso</w:delText>
        </w:r>
      </w:del>
      <w:r w:rsidRPr="008302EF">
        <w:rPr>
          <w:sz w:val="24"/>
          <w:szCs w:val="24"/>
          <w:rPrChange w:id="124" w:author="Eivazi, Farnaz" w:date="2022-07-12T22:18:00Z">
            <w:rPr/>
          </w:rPrChange>
        </w:rPr>
        <w:t xml:space="preserve">(String </w:t>
      </w:r>
      <w:proofErr w:type="spellStart"/>
      <w:r w:rsidRPr="008302EF">
        <w:rPr>
          <w:sz w:val="24"/>
          <w:szCs w:val="24"/>
          <w:rPrChange w:id="125" w:author="Eivazi, Farnaz" w:date="2022-07-12T22:18:00Z">
            <w:rPr/>
          </w:rPrChange>
        </w:rPr>
        <w:t>encryptedText</w:t>
      </w:r>
      <w:proofErr w:type="spellEnd"/>
      <w:r w:rsidRPr="008302EF">
        <w:rPr>
          <w:sz w:val="24"/>
          <w:szCs w:val="24"/>
          <w:rPrChange w:id="126" w:author="Eivazi, Farnaz" w:date="2022-07-12T22:18:00Z">
            <w:rPr/>
          </w:rPrChange>
        </w:rPr>
        <w:t xml:space="preserve">, String </w:t>
      </w:r>
      <w:proofErr w:type="spellStart"/>
      <w:r w:rsidRPr="008302EF">
        <w:rPr>
          <w:sz w:val="24"/>
          <w:szCs w:val="24"/>
          <w:rPrChange w:id="127" w:author="Eivazi, Farnaz" w:date="2022-07-12T22:18:00Z">
            <w:rPr/>
          </w:rPrChange>
        </w:rPr>
        <w:t>bellasoStr</w:t>
      </w:r>
      <w:proofErr w:type="spellEnd"/>
      <w:r w:rsidRPr="008302EF">
        <w:rPr>
          <w:sz w:val="24"/>
          <w:szCs w:val="24"/>
          <w:rPrChange w:id="128" w:author="Eivazi, Farnaz" w:date="2022-07-12T22:18:00Z">
            <w:rPr/>
          </w:rPrChange>
        </w:rPr>
        <w:t>)</w:t>
      </w:r>
    </w:p>
    <w:p w14:paraId="68B01089" w14:textId="77777777" w:rsidR="005D6A18" w:rsidRPr="008302EF" w:rsidRDefault="00A35E25" w:rsidP="005D6A18">
      <w:pPr>
        <w:pStyle w:val="ListParagraph"/>
        <w:numPr>
          <w:ilvl w:val="0"/>
          <w:numId w:val="38"/>
        </w:numPr>
        <w:autoSpaceDE w:val="0"/>
        <w:autoSpaceDN w:val="0"/>
        <w:adjustRightInd w:val="0"/>
        <w:spacing w:before="120"/>
      </w:pPr>
      <w:r w:rsidRPr="008302EF">
        <w:t xml:space="preserve">This method decrypts a string according to the Bellaso Cipher.  </w:t>
      </w:r>
    </w:p>
    <w:p w14:paraId="1506C19C" w14:textId="77777777" w:rsidR="005D6A18" w:rsidRPr="008302EF" w:rsidRDefault="00A35E25" w:rsidP="005D6A18">
      <w:pPr>
        <w:pStyle w:val="ListParagraph"/>
        <w:numPr>
          <w:ilvl w:val="0"/>
          <w:numId w:val="38"/>
        </w:numPr>
        <w:autoSpaceDE w:val="0"/>
        <w:autoSpaceDN w:val="0"/>
        <w:adjustRightInd w:val="0"/>
        <w:spacing w:before="120"/>
      </w:pPr>
      <w:r w:rsidRPr="008302EF">
        <w:lastRenderedPageBreak/>
        <w:t>Each character in encryptedText is replaced by the character corresponding to the character in bellasoStr, which is repeated to correspond to the length of plainText.</w:t>
      </w:r>
    </w:p>
    <w:p w14:paraId="502F8DA1" w14:textId="441B72D6" w:rsidR="005D6A18" w:rsidRPr="008302EF" w:rsidRDefault="00A35E25" w:rsidP="005D6A18">
      <w:pPr>
        <w:pStyle w:val="ListParagraph"/>
        <w:numPr>
          <w:ilvl w:val="0"/>
          <w:numId w:val="38"/>
        </w:numPr>
        <w:autoSpaceDE w:val="0"/>
        <w:autoSpaceDN w:val="0"/>
        <w:adjustRightInd w:val="0"/>
        <w:spacing w:before="120"/>
      </w:pPr>
      <w:r w:rsidRPr="008302EF">
        <w:t xml:space="preserve">This is the inverse of the </w:t>
      </w:r>
      <w:proofErr w:type="spellStart"/>
      <w:ins w:id="129" w:author="Eivazi, Farnaz" w:date="2022-07-17T23:41:00Z">
        <w:r w:rsidR="006D4CC0" w:rsidRPr="006D4CC0">
          <w:t>bellasoDecryption</w:t>
        </w:r>
        <w:proofErr w:type="spellEnd"/>
        <w:r w:rsidR="006D4CC0" w:rsidRPr="006D4CC0" w:rsidDel="006D4CC0">
          <w:t xml:space="preserve"> </w:t>
        </w:r>
      </w:ins>
      <w:del w:id="130" w:author="Eivazi, Farnaz" w:date="2022-07-17T23:41:00Z">
        <w:r w:rsidRPr="008302EF" w:rsidDel="006D4CC0">
          <w:delText xml:space="preserve">encryptBellaso </w:delText>
        </w:r>
      </w:del>
      <w:r w:rsidRPr="008302EF">
        <w:t xml:space="preserve">method. </w:t>
      </w:r>
    </w:p>
    <w:p w14:paraId="27B1FB83" w14:textId="77777777" w:rsidR="00AA5506" w:rsidRPr="008302EF" w:rsidRDefault="00A35E25" w:rsidP="005D6A18">
      <w:pPr>
        <w:pStyle w:val="ListParagraph"/>
        <w:numPr>
          <w:ilvl w:val="0"/>
          <w:numId w:val="38"/>
        </w:numPr>
        <w:autoSpaceDE w:val="0"/>
        <w:autoSpaceDN w:val="0"/>
        <w:adjustRightInd w:val="0"/>
        <w:spacing w:before="120"/>
      </w:pPr>
      <w:r w:rsidRPr="008302EF">
        <w:t xml:space="preserve">The parameter encryptedText is the encrypted string to be decrypted, </w:t>
      </w:r>
    </w:p>
    <w:p w14:paraId="3BAAC5CE" w14:textId="576B46C7" w:rsidR="005D6A18" w:rsidRPr="008302EF" w:rsidRDefault="00AA5506" w:rsidP="005D6A18">
      <w:pPr>
        <w:pStyle w:val="ListParagraph"/>
        <w:numPr>
          <w:ilvl w:val="0"/>
          <w:numId w:val="38"/>
        </w:numPr>
        <w:autoSpaceDE w:val="0"/>
        <w:autoSpaceDN w:val="0"/>
        <w:adjustRightInd w:val="0"/>
        <w:spacing w:before="120"/>
      </w:pPr>
      <w:r w:rsidRPr="008302EF">
        <w:t xml:space="preserve">The parameter </w:t>
      </w:r>
      <w:r w:rsidR="00A35E25" w:rsidRPr="008302EF">
        <w:t xml:space="preserve">bellasoStr is the string used to encrypt the original text.  </w:t>
      </w:r>
    </w:p>
    <w:p w14:paraId="6D02BA6A" w14:textId="4B594B4E" w:rsidR="00A35E25" w:rsidRPr="008302EF" w:rsidRDefault="00A35E25" w:rsidP="005D6A18">
      <w:pPr>
        <w:pStyle w:val="ListParagraph"/>
        <w:numPr>
          <w:ilvl w:val="0"/>
          <w:numId w:val="38"/>
        </w:numPr>
        <w:autoSpaceDE w:val="0"/>
        <w:autoSpaceDN w:val="0"/>
        <w:adjustRightInd w:val="0"/>
        <w:spacing w:before="120"/>
      </w:pPr>
      <w:r w:rsidRPr="008302EF">
        <w:t>The method returns the original plain text string.</w:t>
      </w:r>
    </w:p>
    <w:p w14:paraId="1CB65458" w14:textId="77777777" w:rsidR="00A35E25" w:rsidRPr="008302EF" w:rsidRDefault="00A35E25" w:rsidP="00AA5506">
      <w:pPr>
        <w:pStyle w:val="Bulleted"/>
        <w:tabs>
          <w:tab w:val="num" w:pos="2977"/>
        </w:tabs>
        <w:spacing w:before="120" w:after="0"/>
        <w:ind w:left="720"/>
        <w:rPr>
          <w:sz w:val="24"/>
          <w:szCs w:val="24"/>
          <w:rPrChange w:id="131" w:author="Eivazi, Farnaz" w:date="2022-07-12T22:18:00Z">
            <w:rPr/>
          </w:rPrChange>
        </w:rPr>
      </w:pPr>
      <w:r w:rsidRPr="008302EF">
        <w:rPr>
          <w:sz w:val="24"/>
          <w:szCs w:val="24"/>
          <w:rPrChange w:id="132" w:author="Eivazi, Farnaz" w:date="2022-07-12T22:18:00Z">
            <w:rPr/>
          </w:rPrChange>
        </w:rPr>
        <w:t>Add additional methods if you wish to make your logic easier to follow.</w:t>
      </w:r>
    </w:p>
    <w:p w14:paraId="5C3687F6" w14:textId="77777777" w:rsidR="00063C82" w:rsidRPr="008302EF" w:rsidRDefault="00063C82" w:rsidP="00A35E25">
      <w:pPr>
        <w:pStyle w:val="Bulleted"/>
        <w:rPr>
          <w:b/>
          <w:sz w:val="24"/>
          <w:szCs w:val="24"/>
        </w:rPr>
      </w:pPr>
    </w:p>
    <w:p w14:paraId="14335B1D" w14:textId="58589FA2" w:rsidR="00063C82" w:rsidRPr="008302EF" w:rsidRDefault="00063C82" w:rsidP="00063C82">
      <w:pPr>
        <w:pStyle w:val="Bulleted"/>
        <w:rPr>
          <w:b/>
          <w:bCs/>
          <w:iCs/>
          <w:sz w:val="24"/>
          <w:szCs w:val="24"/>
          <w:rPrChange w:id="133" w:author="Eivazi, Farnaz" w:date="2022-07-12T22:18:00Z">
            <w:rPr>
              <w:rFonts w:asciiTheme="majorBidi" w:hAnsiTheme="majorBidi" w:cstheme="majorBidi"/>
              <w:b/>
              <w:bCs/>
              <w:iCs/>
              <w:sz w:val="28"/>
            </w:rPr>
          </w:rPrChange>
        </w:rPr>
      </w:pPr>
      <w:r w:rsidRPr="008302EF">
        <w:rPr>
          <w:b/>
          <w:bCs/>
          <w:iCs/>
          <w:color w:val="17365D" w:themeColor="text2" w:themeShade="BF"/>
          <w:sz w:val="24"/>
          <w:szCs w:val="24"/>
          <w:rPrChange w:id="134" w:author="Eivazi, Farnaz" w:date="2022-07-12T22:18:00Z">
            <w:rPr>
              <w:rFonts w:asciiTheme="majorBidi" w:hAnsiTheme="majorBidi" w:cstheme="majorBidi"/>
              <w:b/>
              <w:bCs/>
              <w:iCs/>
              <w:color w:val="17365D" w:themeColor="text2" w:themeShade="BF"/>
              <w:sz w:val="28"/>
            </w:rPr>
          </w:rPrChange>
        </w:rPr>
        <w:t xml:space="preserve">GUI Driver class </w:t>
      </w:r>
      <w:r w:rsidRPr="008302EF">
        <w:rPr>
          <w:b/>
          <w:bCs/>
          <w:iCs/>
          <w:sz w:val="24"/>
          <w:szCs w:val="24"/>
          <w:rPrChange w:id="135" w:author="Eivazi, Farnaz" w:date="2022-07-12T22:18:00Z">
            <w:rPr>
              <w:rFonts w:asciiTheme="majorBidi" w:hAnsiTheme="majorBidi" w:cstheme="majorBidi"/>
              <w:b/>
              <w:bCs/>
              <w:iCs/>
              <w:sz w:val="28"/>
            </w:rPr>
          </w:rPrChange>
        </w:rPr>
        <w:t xml:space="preserve">– </w:t>
      </w:r>
      <w:proofErr w:type="spellStart"/>
      <w:ins w:id="136" w:author="Eivazi, Farnaz" w:date="2022-07-12T22:04:00Z">
        <w:r w:rsidR="00DB0C62" w:rsidRPr="008302EF">
          <w:rPr>
            <w:b/>
            <w:bCs/>
            <w:iCs/>
            <w:sz w:val="24"/>
            <w:szCs w:val="24"/>
            <w:rPrChange w:id="137" w:author="Eivazi, Farnaz" w:date="2022-07-12T22:18:00Z">
              <w:rPr>
                <w:rFonts w:asciiTheme="majorBidi" w:hAnsiTheme="majorBidi" w:cstheme="majorBidi"/>
                <w:b/>
                <w:bCs/>
                <w:iCs/>
                <w:sz w:val="28"/>
              </w:rPr>
            </w:rPrChange>
          </w:rPr>
          <w:t>FXDriver</w:t>
        </w:r>
        <w:proofErr w:type="spellEnd"/>
        <w:r w:rsidR="00DB0C62" w:rsidRPr="008302EF">
          <w:rPr>
            <w:b/>
            <w:bCs/>
            <w:iCs/>
            <w:sz w:val="24"/>
            <w:szCs w:val="24"/>
            <w:rPrChange w:id="138" w:author="Eivazi, Farnaz" w:date="2022-07-12T22:18:00Z">
              <w:rPr>
                <w:rFonts w:asciiTheme="majorBidi" w:hAnsiTheme="majorBidi" w:cstheme="majorBidi"/>
                <w:b/>
                <w:bCs/>
                <w:iCs/>
                <w:sz w:val="28"/>
              </w:rPr>
            </w:rPrChange>
          </w:rPr>
          <w:t xml:space="preserve"> and </w:t>
        </w:r>
        <w:proofErr w:type="spellStart"/>
        <w:r w:rsidR="00DB0C62" w:rsidRPr="008302EF">
          <w:rPr>
            <w:b/>
            <w:bCs/>
            <w:iCs/>
            <w:sz w:val="24"/>
            <w:szCs w:val="24"/>
            <w:rPrChange w:id="139" w:author="Eivazi, Farnaz" w:date="2022-07-12T22:18:00Z">
              <w:rPr>
                <w:rFonts w:asciiTheme="majorBidi" w:hAnsiTheme="majorBidi" w:cstheme="majorBidi"/>
                <w:b/>
                <w:bCs/>
                <w:iCs/>
                <w:sz w:val="28"/>
              </w:rPr>
            </w:rPrChange>
          </w:rPr>
          <w:t>FXMainPane</w:t>
        </w:r>
        <w:proofErr w:type="spellEnd"/>
        <w:r w:rsidR="00DB0C62" w:rsidRPr="008302EF" w:rsidDel="00DB0C62">
          <w:rPr>
            <w:b/>
            <w:bCs/>
            <w:iCs/>
            <w:sz w:val="24"/>
            <w:szCs w:val="24"/>
            <w:rPrChange w:id="140" w:author="Eivazi, Farnaz" w:date="2022-07-12T22:18:00Z">
              <w:rPr>
                <w:rFonts w:asciiTheme="majorBidi" w:hAnsiTheme="majorBidi" w:cstheme="majorBidi"/>
                <w:b/>
                <w:bCs/>
                <w:iCs/>
                <w:sz w:val="28"/>
              </w:rPr>
            </w:rPrChange>
          </w:rPr>
          <w:t xml:space="preserve"> </w:t>
        </w:r>
      </w:ins>
      <w:del w:id="141" w:author="Eivazi, Farnaz" w:date="2022-07-12T22:04:00Z">
        <w:r w:rsidRPr="008302EF" w:rsidDel="00DB0C62">
          <w:rPr>
            <w:b/>
            <w:bCs/>
            <w:iCs/>
            <w:sz w:val="24"/>
            <w:szCs w:val="24"/>
            <w:rPrChange w:id="142" w:author="Eivazi, Farnaz" w:date="2022-07-12T22:18:00Z">
              <w:rPr>
                <w:rFonts w:asciiTheme="majorBidi" w:hAnsiTheme="majorBidi" w:cstheme="majorBidi"/>
                <w:b/>
                <w:bCs/>
                <w:iCs/>
                <w:sz w:val="28"/>
              </w:rPr>
            </w:rPrChange>
          </w:rPr>
          <w:delText>(provided)</w:delText>
        </w:r>
      </w:del>
    </w:p>
    <w:p w14:paraId="203ABCE1" w14:textId="7D7B6137" w:rsidR="00A35E25" w:rsidRDefault="00A35E25" w:rsidP="00A35E25">
      <w:pPr>
        <w:pStyle w:val="Bulleted"/>
        <w:tabs>
          <w:tab w:val="num" w:pos="1080"/>
        </w:tabs>
        <w:ind w:left="1080"/>
        <w:rPr>
          <w:ins w:id="143" w:author="Eivazi, Farnaz" w:date="2022-07-13T22:51:00Z"/>
          <w:sz w:val="24"/>
          <w:szCs w:val="24"/>
        </w:rPr>
      </w:pPr>
      <w:r w:rsidRPr="008302EF">
        <w:rPr>
          <w:sz w:val="24"/>
          <w:szCs w:val="24"/>
        </w:rPr>
        <w:t>A Graphical User Interface (GUI) is provided.  Be sure that the GUI will compile and run with your methods. The GUI will not compile if your method</w:t>
      </w:r>
      <w:r w:rsidR="0026396C" w:rsidRPr="008302EF">
        <w:rPr>
          <w:sz w:val="24"/>
          <w:szCs w:val="24"/>
        </w:rPr>
        <w:t xml:space="preserve"> headers</w:t>
      </w:r>
      <w:r w:rsidRPr="008302EF">
        <w:rPr>
          <w:sz w:val="24"/>
          <w:szCs w:val="24"/>
        </w:rPr>
        <w:t xml:space="preserve"> in CryptoManager.java are not exactly in the format specified.  When you first run the application, your methods will all throw exceptions, which will be caught by the GUI and printed out in the console.</w:t>
      </w:r>
      <w:ins w:id="144" w:author="Eivazi, Farnaz" w:date="2022-07-13T22:51:00Z">
        <w:r w:rsidR="00143393">
          <w:rPr>
            <w:sz w:val="24"/>
            <w:szCs w:val="24"/>
          </w:rPr>
          <w:t xml:space="preserve"> </w:t>
        </w:r>
      </w:ins>
    </w:p>
    <w:p w14:paraId="12FA5D27" w14:textId="61D1D39A" w:rsidR="00143393" w:rsidRPr="008302EF" w:rsidDel="00143393" w:rsidRDefault="00143393" w:rsidP="00143393">
      <w:pPr>
        <w:pStyle w:val="Bulleted"/>
        <w:tabs>
          <w:tab w:val="num" w:pos="1080"/>
        </w:tabs>
        <w:spacing w:after="0"/>
        <w:ind w:left="1080"/>
        <w:rPr>
          <w:del w:id="145" w:author="Eivazi, Farnaz" w:date="2022-07-13T22:51:00Z"/>
          <w:moveTo w:id="146" w:author="Eivazi, Farnaz" w:date="2022-07-13T22:51:00Z"/>
          <w:sz w:val="24"/>
          <w:szCs w:val="24"/>
        </w:rPr>
      </w:pPr>
      <w:moveToRangeStart w:id="147" w:author="Eivazi, Farnaz" w:date="2022-07-13T22:51:00Z" w:name="move108645099"/>
      <w:moveTo w:id="148" w:author="Eivazi, Farnaz" w:date="2022-07-13T22:51:00Z">
        <w:r w:rsidRPr="00585307">
          <w:rPr>
            <w:sz w:val="24"/>
            <w:szCs w:val="24"/>
          </w:rPr>
          <w:t>The GUI takes care of capitalizing your input strings</w:t>
        </w:r>
        <w:r w:rsidRPr="008302EF">
          <w:rPr>
            <w:sz w:val="24"/>
            <w:szCs w:val="24"/>
          </w:rPr>
          <w:t>.</w:t>
        </w:r>
      </w:moveTo>
    </w:p>
    <w:moveToRangeEnd w:id="147"/>
    <w:p w14:paraId="014D7126" w14:textId="29D46A4D" w:rsidR="00143393" w:rsidRPr="008302EF" w:rsidDel="00143393" w:rsidRDefault="00143393">
      <w:pPr>
        <w:pStyle w:val="Bulleted"/>
        <w:tabs>
          <w:tab w:val="num" w:pos="1080"/>
        </w:tabs>
        <w:spacing w:after="0"/>
        <w:ind w:left="1080"/>
        <w:rPr>
          <w:del w:id="149" w:author="Eivazi, Farnaz" w:date="2022-07-13T22:51:00Z"/>
          <w:sz w:val="24"/>
          <w:szCs w:val="24"/>
        </w:rPr>
        <w:pPrChange w:id="150" w:author="Eivazi, Farnaz" w:date="2022-07-13T22:51:00Z">
          <w:pPr>
            <w:pStyle w:val="Bulleted"/>
            <w:tabs>
              <w:tab w:val="num" w:pos="1080"/>
            </w:tabs>
            <w:ind w:left="1080"/>
          </w:pPr>
        </w:pPrChange>
      </w:pPr>
    </w:p>
    <w:p w14:paraId="4F5A99F9" w14:textId="77777777" w:rsidR="00143393" w:rsidRDefault="00143393" w:rsidP="00A35E25">
      <w:pPr>
        <w:pStyle w:val="Bulleted"/>
        <w:tabs>
          <w:tab w:val="num" w:pos="1080"/>
        </w:tabs>
        <w:ind w:left="1080"/>
        <w:rPr>
          <w:ins w:id="151" w:author="Eivazi, Farnaz" w:date="2022-07-13T22:51:00Z"/>
          <w:b/>
          <w:sz w:val="24"/>
          <w:szCs w:val="24"/>
        </w:rPr>
      </w:pPr>
    </w:p>
    <w:p w14:paraId="086CC574" w14:textId="54FED5BD" w:rsidR="00A35E25" w:rsidRPr="00143393" w:rsidRDefault="00A35E25" w:rsidP="00A35E25">
      <w:pPr>
        <w:pStyle w:val="Bulleted"/>
        <w:tabs>
          <w:tab w:val="num" w:pos="1080"/>
        </w:tabs>
        <w:ind w:left="1080"/>
        <w:rPr>
          <w:b/>
          <w:sz w:val="24"/>
          <w:szCs w:val="24"/>
          <w:rPrChange w:id="152" w:author="Eivazi, Farnaz" w:date="2022-07-13T22:51:00Z">
            <w:rPr>
              <w:sz w:val="24"/>
              <w:szCs w:val="24"/>
            </w:rPr>
          </w:rPrChange>
        </w:rPr>
      </w:pPr>
      <w:r w:rsidRPr="00143393">
        <w:rPr>
          <w:b/>
          <w:sz w:val="24"/>
          <w:szCs w:val="24"/>
          <w:rPrChange w:id="153" w:author="Eivazi, Farnaz" w:date="2022-07-13T22:51:00Z">
            <w:rPr>
              <w:sz w:val="24"/>
              <w:szCs w:val="24"/>
            </w:rPr>
          </w:rPrChange>
        </w:rPr>
        <w:t xml:space="preserve">Do not modify the GUI. </w:t>
      </w:r>
    </w:p>
    <w:p w14:paraId="4D2D850E" w14:textId="6A528AD4" w:rsidR="00063C82" w:rsidRPr="008302EF" w:rsidDel="00143393" w:rsidRDefault="00A35E25" w:rsidP="00063C82">
      <w:pPr>
        <w:pStyle w:val="Bulleted"/>
        <w:tabs>
          <w:tab w:val="num" w:pos="1080"/>
        </w:tabs>
        <w:spacing w:after="0"/>
        <w:ind w:left="1080"/>
        <w:rPr>
          <w:moveFrom w:id="154" w:author="Eivazi, Farnaz" w:date="2022-07-13T22:51:00Z"/>
          <w:sz w:val="24"/>
          <w:szCs w:val="24"/>
        </w:rPr>
      </w:pPr>
      <w:moveFromRangeStart w:id="155" w:author="Eivazi, Farnaz" w:date="2022-07-13T22:51:00Z" w:name="move108645099"/>
      <w:moveFrom w:id="156" w:author="Eivazi, Farnaz" w:date="2022-07-13T22:51:00Z">
        <w:r w:rsidRPr="008302EF" w:rsidDel="00143393">
          <w:rPr>
            <w:rPrChange w:id="157" w:author="Eivazi, Farnaz" w:date="2022-07-12T22:18:00Z">
              <w:rPr>
                <w:u w:val="single"/>
              </w:rPr>
            </w:rPrChange>
          </w:rPr>
          <w:t>The GUI takes care of capitalizing your input strings</w:t>
        </w:r>
        <w:r w:rsidRPr="008302EF" w:rsidDel="00143393">
          <w:rPr>
            <w:sz w:val="24"/>
            <w:szCs w:val="24"/>
          </w:rPr>
          <w:t>.</w:t>
        </w:r>
      </w:moveFrom>
    </w:p>
    <w:moveFromRangeEnd w:id="155"/>
    <w:p w14:paraId="3F42F792" w14:textId="77777777" w:rsidR="0026396C" w:rsidRPr="008302EF" w:rsidRDefault="0026396C" w:rsidP="0026396C">
      <w:pPr>
        <w:pStyle w:val="Bulleted"/>
        <w:spacing w:after="0"/>
        <w:ind w:left="1080"/>
        <w:rPr>
          <w:sz w:val="24"/>
          <w:szCs w:val="24"/>
        </w:rPr>
      </w:pPr>
    </w:p>
    <w:p w14:paraId="2C2184B3" w14:textId="3B4A9264" w:rsidR="00063C82" w:rsidRPr="008302EF" w:rsidDel="00DB0C62" w:rsidRDefault="00063C82">
      <w:pPr>
        <w:pStyle w:val="Bulleted"/>
        <w:ind w:left="360" w:hanging="360"/>
        <w:rPr>
          <w:del w:id="158" w:author="Eivazi, Farnaz" w:date="2022-07-12T22:05:00Z"/>
          <w:b/>
          <w:iCs/>
          <w:color w:val="17365D" w:themeColor="text2" w:themeShade="BF"/>
          <w:sz w:val="24"/>
          <w:szCs w:val="24"/>
          <w:highlight w:val="yellow"/>
          <w:rPrChange w:id="159" w:author="Eivazi, Farnaz" w:date="2022-07-12T22:18:00Z">
            <w:rPr>
              <w:del w:id="160" w:author="Eivazi, Farnaz" w:date="2022-07-12T22:05:00Z"/>
              <w:rFonts w:asciiTheme="majorBidi" w:hAnsiTheme="majorBidi" w:cstheme="majorBidi"/>
              <w:b/>
              <w:iCs/>
              <w:color w:val="17365D" w:themeColor="text2" w:themeShade="BF"/>
              <w:sz w:val="28"/>
              <w:highlight w:val="yellow"/>
            </w:rPr>
          </w:rPrChange>
        </w:rPr>
      </w:pPr>
      <w:r w:rsidRPr="008302EF">
        <w:rPr>
          <w:b/>
          <w:iCs/>
          <w:color w:val="17365D" w:themeColor="text2" w:themeShade="BF"/>
          <w:sz w:val="24"/>
          <w:szCs w:val="24"/>
          <w:rPrChange w:id="161" w:author="Eivazi, Farnaz" w:date="2022-07-12T22:18:00Z">
            <w:rPr>
              <w:rFonts w:asciiTheme="majorBidi" w:hAnsiTheme="majorBidi" w:cstheme="majorBidi"/>
              <w:b/>
              <w:iCs/>
              <w:color w:val="17365D" w:themeColor="text2" w:themeShade="BF"/>
              <w:sz w:val="28"/>
            </w:rPr>
          </w:rPrChange>
        </w:rPr>
        <w:t>JUnit Test</w:t>
      </w:r>
      <w:del w:id="162" w:author="Eivazi, Farnaz" w:date="2022-07-12T22:04:00Z">
        <w:r w:rsidRPr="008302EF" w:rsidDel="00DB0C62">
          <w:rPr>
            <w:b/>
            <w:iCs/>
            <w:color w:val="17365D" w:themeColor="text2" w:themeShade="BF"/>
            <w:sz w:val="24"/>
            <w:szCs w:val="24"/>
            <w:rPrChange w:id="163" w:author="Eivazi, Farnaz" w:date="2022-07-12T22:18:00Z">
              <w:rPr>
                <w:rFonts w:asciiTheme="majorBidi" w:hAnsiTheme="majorBidi" w:cstheme="majorBidi"/>
                <w:b/>
                <w:iCs/>
                <w:color w:val="17365D" w:themeColor="text2" w:themeShade="BF"/>
                <w:sz w:val="28"/>
              </w:rPr>
            </w:rPrChange>
          </w:rPr>
          <w:delText>/</w:delText>
        </w:r>
        <w:r w:rsidRPr="008302EF" w:rsidDel="00DB0C62">
          <w:rPr>
            <w:b/>
            <w:iCs/>
            <w:color w:val="17365D" w:themeColor="text2" w:themeShade="BF"/>
            <w:sz w:val="24"/>
            <w:szCs w:val="24"/>
            <w:highlight w:val="yellow"/>
            <w:rPrChange w:id="164" w:author="Eivazi, Farnaz" w:date="2022-07-12T22:18:00Z">
              <w:rPr>
                <w:rFonts w:asciiTheme="majorBidi" w:hAnsiTheme="majorBidi" w:cstheme="majorBidi"/>
                <w:b/>
                <w:iCs/>
                <w:color w:val="17365D" w:themeColor="text2" w:themeShade="BF"/>
                <w:sz w:val="28"/>
                <w:highlight w:val="yellow"/>
              </w:rPr>
            </w:rPrChange>
          </w:rPr>
          <w:delText>Test Driver</w:delText>
        </w:r>
      </w:del>
    </w:p>
    <w:p w14:paraId="672CD73F" w14:textId="0E393178" w:rsidR="00B70744" w:rsidRPr="008302EF" w:rsidDel="00DB0C62" w:rsidRDefault="00B70744">
      <w:pPr>
        <w:pStyle w:val="Bulleted"/>
        <w:ind w:left="360" w:hanging="360"/>
        <w:rPr>
          <w:del w:id="165" w:author="Eivazi, Farnaz" w:date="2022-07-12T22:05:00Z"/>
          <w:b/>
          <w:iCs/>
          <w:color w:val="17365D" w:themeColor="text2" w:themeShade="BF"/>
          <w:sz w:val="24"/>
          <w:szCs w:val="24"/>
          <w:rPrChange w:id="166" w:author="Eivazi, Farnaz" w:date="2022-07-12T22:18:00Z">
            <w:rPr>
              <w:del w:id="167" w:author="Eivazi, Farnaz" w:date="2022-07-12T22:05:00Z"/>
              <w:rFonts w:asciiTheme="majorBidi" w:hAnsiTheme="majorBidi" w:cstheme="majorBidi"/>
              <w:b/>
              <w:iCs/>
              <w:color w:val="17365D" w:themeColor="text2" w:themeShade="BF"/>
              <w:sz w:val="28"/>
            </w:rPr>
          </w:rPrChange>
        </w:rPr>
      </w:pPr>
      <w:del w:id="168" w:author="Eivazi, Farnaz" w:date="2022-07-12T22:05:00Z">
        <w:r w:rsidRPr="008302EF" w:rsidDel="00DB0C62">
          <w:rPr>
            <w:b/>
            <w:iCs/>
            <w:color w:val="17365D" w:themeColor="text2" w:themeShade="BF"/>
            <w:sz w:val="24"/>
            <w:szCs w:val="24"/>
            <w:rPrChange w:id="169" w:author="Eivazi, Farnaz" w:date="2022-07-12T22:18:00Z">
              <w:rPr>
                <w:rFonts w:asciiTheme="majorBidi" w:hAnsiTheme="majorBidi" w:cstheme="majorBidi"/>
                <w:b/>
                <w:iCs/>
                <w:color w:val="17365D" w:themeColor="text2" w:themeShade="BF"/>
                <w:sz w:val="28"/>
              </w:rPr>
            </w:rPrChange>
          </w:rPr>
          <w:tab/>
          <w:delText>Can we get rid of driver test and use only JUnit?</w:delText>
        </w:r>
      </w:del>
    </w:p>
    <w:p w14:paraId="3C1BC3CC" w14:textId="77777777" w:rsidR="00DB0C62" w:rsidRPr="008302EF" w:rsidRDefault="00DB0C62" w:rsidP="00DB0C62">
      <w:pPr>
        <w:pStyle w:val="Bulleted"/>
        <w:ind w:left="360" w:hanging="360"/>
        <w:rPr>
          <w:ins w:id="170" w:author="Eivazi, Farnaz" w:date="2022-07-12T22:05:00Z"/>
          <w:sz w:val="24"/>
          <w:szCs w:val="24"/>
        </w:rPr>
      </w:pPr>
    </w:p>
    <w:p w14:paraId="0101C1C3" w14:textId="501B1A7D" w:rsidR="00DB0C62" w:rsidRPr="008302EF" w:rsidRDefault="00DB0C62" w:rsidP="00DB0C62">
      <w:pPr>
        <w:pStyle w:val="Bulleted"/>
        <w:ind w:left="360" w:hanging="360"/>
        <w:rPr>
          <w:ins w:id="171" w:author="Eivazi, Farnaz" w:date="2022-07-12T22:06:00Z"/>
          <w:sz w:val="24"/>
          <w:szCs w:val="24"/>
        </w:rPr>
      </w:pPr>
      <w:ins w:id="172" w:author="Eivazi, Farnaz" w:date="2022-07-12T22:05:00Z">
        <w:r w:rsidRPr="008302EF">
          <w:rPr>
            <w:sz w:val="24"/>
            <w:szCs w:val="24"/>
          </w:rPr>
          <w:t xml:space="preserve">Two JUnit test files have been provided; </w:t>
        </w:r>
      </w:ins>
      <w:proofErr w:type="spellStart"/>
      <w:ins w:id="173" w:author="Eivazi, Farnaz" w:date="2022-07-12T22:06:00Z">
        <w:r w:rsidRPr="008302EF">
          <w:rPr>
            <w:sz w:val="24"/>
            <w:szCs w:val="24"/>
          </w:rPr>
          <w:t>CryptoManagerGFATest</w:t>
        </w:r>
        <w:proofErr w:type="spellEnd"/>
        <w:r w:rsidRPr="008302EF">
          <w:rPr>
            <w:sz w:val="24"/>
            <w:szCs w:val="24"/>
          </w:rPr>
          <w:t xml:space="preserve"> and </w:t>
        </w:r>
        <w:proofErr w:type="spellStart"/>
        <w:r w:rsidRPr="008302EF">
          <w:rPr>
            <w:sz w:val="24"/>
            <w:szCs w:val="24"/>
          </w:rPr>
          <w:t>CryptoManagerTestPublic</w:t>
        </w:r>
        <w:proofErr w:type="spellEnd"/>
        <w:r w:rsidRPr="008302EF">
          <w:rPr>
            <w:sz w:val="24"/>
            <w:szCs w:val="24"/>
          </w:rPr>
          <w:t>.</w:t>
        </w:r>
      </w:ins>
    </w:p>
    <w:p w14:paraId="78684E32" w14:textId="26DB2B8D" w:rsidR="00A35E25" w:rsidRPr="008302EF" w:rsidDel="00DB0C62" w:rsidRDefault="00A35E25">
      <w:pPr>
        <w:pStyle w:val="Bulleted"/>
        <w:ind w:hanging="360"/>
        <w:rPr>
          <w:del w:id="174" w:author="Eivazi, Farnaz" w:date="2022-07-12T22:07:00Z"/>
          <w:sz w:val="24"/>
          <w:szCs w:val="24"/>
        </w:rPr>
        <w:pPrChange w:id="175" w:author="Eivazi, Farnaz" w:date="2022-07-12T22:07:00Z">
          <w:pPr>
            <w:pStyle w:val="Bulleted"/>
            <w:numPr>
              <w:numId w:val="15"/>
            </w:numPr>
            <w:tabs>
              <w:tab w:val="left" w:pos="1170"/>
            </w:tabs>
            <w:ind w:left="1080" w:hanging="360"/>
          </w:pPr>
        </w:pPrChange>
      </w:pPr>
      <w:r w:rsidRPr="008302EF">
        <w:t xml:space="preserve">Once your methods are implemented, run </w:t>
      </w:r>
      <w:del w:id="176" w:author="Eivazi, Farnaz" w:date="2022-07-12T22:06:00Z">
        <w:r w:rsidRPr="008302EF" w:rsidDel="00DB0C62">
          <w:delText>the test driver</w:delText>
        </w:r>
      </w:del>
      <w:ins w:id="177" w:author="Eivazi, Farnaz" w:date="2022-07-12T22:06:00Z">
        <w:r w:rsidR="00DB0C62" w:rsidRPr="008302EF">
          <w:t>each JUnit test</w:t>
        </w:r>
      </w:ins>
      <w:r w:rsidRPr="008302EF">
        <w:t xml:space="preserve">.  </w:t>
      </w:r>
      <w:del w:id="178" w:author="Eivazi, Farnaz" w:date="2022-07-12T22:07:00Z">
        <w:r w:rsidRPr="008302EF" w:rsidDel="00DB0C62">
          <w:delText xml:space="preserve">Ensure that the driver file results in the following output, as shown in </w:delText>
        </w:r>
        <w:r w:rsidRPr="008302EF" w:rsidDel="00DB0C62">
          <w:rPr>
            <w:color w:val="FF0000"/>
          </w:rPr>
          <w:delText>RED</w:delText>
        </w:r>
        <w:r w:rsidRPr="008302EF" w:rsidDel="00DB0C62">
          <w:delText xml:space="preserve"> (of course the output will not be in red when you run the test driver):</w:delText>
        </w:r>
      </w:del>
    </w:p>
    <w:p w14:paraId="548CDBB5" w14:textId="0018A628" w:rsidR="00A35E25" w:rsidRPr="008302EF" w:rsidDel="00DB0C62" w:rsidRDefault="00A35E25">
      <w:pPr>
        <w:pStyle w:val="Bulleted"/>
        <w:spacing w:after="0"/>
        <w:ind w:right="-187"/>
        <w:rPr>
          <w:del w:id="179" w:author="Eivazi, Farnaz" w:date="2022-07-12T22:07:00Z"/>
          <w:sz w:val="24"/>
          <w:szCs w:val="24"/>
          <w:rPrChange w:id="180" w:author="Eivazi, Farnaz" w:date="2022-07-12T22:18:00Z">
            <w:rPr>
              <w:del w:id="181" w:author="Eivazi, Farnaz" w:date="2022-07-12T22:07:00Z"/>
            </w:rPr>
          </w:rPrChange>
        </w:rPr>
        <w:pPrChange w:id="182" w:author="Eivazi, Farnaz" w:date="2022-07-12T22:07:00Z">
          <w:pPr>
            <w:pStyle w:val="Bulleted"/>
            <w:spacing w:after="0"/>
            <w:ind w:left="1080" w:right="-187"/>
          </w:pPr>
        </w:pPrChange>
      </w:pPr>
      <w:del w:id="183" w:author="Eivazi, Farnaz" w:date="2022-07-12T22:07:00Z">
        <w:r w:rsidRPr="008302EF" w:rsidDel="00DB0C62">
          <w:rPr>
            <w:sz w:val="24"/>
            <w:szCs w:val="24"/>
            <w:rPrChange w:id="184" w:author="Eivazi, Farnaz" w:date="2022-07-12T22:18:00Z">
              <w:rPr/>
            </w:rPrChange>
          </w:rPr>
          <w:delText xml:space="preserve">"THIS TEST SHOULD SUCCEED" Is it in bounds? </w:delText>
        </w:r>
        <w:r w:rsidRPr="008302EF" w:rsidDel="00DB0C62">
          <w:rPr>
            <w:color w:val="FF0000"/>
            <w:sz w:val="24"/>
            <w:szCs w:val="24"/>
            <w:rPrChange w:id="185" w:author="Eivazi, Farnaz" w:date="2022-07-12T22:18:00Z">
              <w:rPr>
                <w:color w:val="FF0000"/>
              </w:rPr>
            </w:rPrChange>
          </w:rPr>
          <w:delText>true</w:delText>
        </w:r>
      </w:del>
    </w:p>
    <w:p w14:paraId="3AD59F39" w14:textId="7E6F1096" w:rsidR="00A35E25" w:rsidRPr="008302EF" w:rsidDel="00DB0C62" w:rsidRDefault="00A35E25">
      <w:pPr>
        <w:pStyle w:val="Bulleted"/>
        <w:spacing w:after="0"/>
        <w:ind w:right="-187"/>
        <w:rPr>
          <w:del w:id="186" w:author="Eivazi, Farnaz" w:date="2022-07-12T22:07:00Z"/>
          <w:sz w:val="24"/>
          <w:szCs w:val="24"/>
          <w:rPrChange w:id="187" w:author="Eivazi, Farnaz" w:date="2022-07-12T22:18:00Z">
            <w:rPr>
              <w:del w:id="188" w:author="Eivazi, Farnaz" w:date="2022-07-12T22:07:00Z"/>
            </w:rPr>
          </w:rPrChange>
        </w:rPr>
        <w:pPrChange w:id="189" w:author="Eivazi, Farnaz" w:date="2022-07-12T22:07:00Z">
          <w:pPr>
            <w:pStyle w:val="Bulleted"/>
            <w:spacing w:after="0"/>
            <w:ind w:left="1080" w:right="-187"/>
          </w:pPr>
        </w:pPrChange>
      </w:pPr>
      <w:del w:id="190" w:author="Eivazi, Farnaz" w:date="2022-07-12T22:07:00Z">
        <w:r w:rsidRPr="008302EF" w:rsidDel="00DB0C62">
          <w:rPr>
            <w:sz w:val="24"/>
            <w:szCs w:val="24"/>
            <w:rPrChange w:id="191" w:author="Eivazi, Farnaz" w:date="2022-07-12T22:18:00Z">
              <w:rPr/>
            </w:rPrChange>
          </w:rPr>
          <w:delText xml:space="preserve">"THIS TEST THAT SHOULD FAIL BECAUSE </w:delText>
        </w:r>
        <w:r w:rsidR="000B41BA" w:rsidRPr="008302EF" w:rsidDel="00DB0C62">
          <w:rPr>
            <w:sz w:val="24"/>
            <w:szCs w:val="24"/>
            <w:rPrChange w:id="192" w:author="Eivazi, Farnaz" w:date="2022-07-12T22:18:00Z">
              <w:rPr/>
            </w:rPrChange>
          </w:rPr>
          <w:delText>{IS</w:delText>
        </w:r>
        <w:r w:rsidRPr="008302EF" w:rsidDel="00DB0C62">
          <w:rPr>
            <w:sz w:val="24"/>
            <w:szCs w:val="24"/>
            <w:rPrChange w:id="193" w:author="Eivazi, Farnaz" w:date="2022-07-12T22:18:00Z">
              <w:rPr/>
            </w:rPrChange>
          </w:rPr>
          <w:delText xml:space="preserve"> OUTSIDE THE RANGE" Is it in bounds? </w:delText>
        </w:r>
        <w:r w:rsidRPr="008302EF" w:rsidDel="00DB0C62">
          <w:rPr>
            <w:color w:val="FF0000"/>
            <w:sz w:val="24"/>
            <w:szCs w:val="24"/>
            <w:rPrChange w:id="194" w:author="Eivazi, Farnaz" w:date="2022-07-12T22:18:00Z">
              <w:rPr>
                <w:color w:val="FF0000"/>
              </w:rPr>
            </w:rPrChange>
          </w:rPr>
          <w:delText>false</w:delText>
        </w:r>
      </w:del>
    </w:p>
    <w:p w14:paraId="304A19D6" w14:textId="009CE9DB" w:rsidR="00A35E25" w:rsidRPr="008302EF" w:rsidDel="00DB0C62" w:rsidRDefault="00A35E25">
      <w:pPr>
        <w:pStyle w:val="Bulleted"/>
        <w:spacing w:after="0"/>
        <w:ind w:right="-187"/>
        <w:rPr>
          <w:del w:id="195" w:author="Eivazi, Farnaz" w:date="2022-07-12T22:07:00Z"/>
          <w:sz w:val="24"/>
          <w:szCs w:val="24"/>
          <w:rPrChange w:id="196" w:author="Eivazi, Farnaz" w:date="2022-07-12T22:18:00Z">
            <w:rPr>
              <w:del w:id="197" w:author="Eivazi, Farnaz" w:date="2022-07-12T22:07:00Z"/>
            </w:rPr>
          </w:rPrChange>
        </w:rPr>
        <w:pPrChange w:id="198" w:author="Eivazi, Farnaz" w:date="2022-07-12T22:07:00Z">
          <w:pPr>
            <w:pStyle w:val="Bulleted"/>
            <w:spacing w:after="0"/>
            <w:ind w:left="1080" w:right="-187"/>
          </w:pPr>
        </w:pPrChange>
      </w:pPr>
      <w:del w:id="199" w:author="Eivazi, Farnaz" w:date="2022-07-12T22:07:00Z">
        <w:r w:rsidRPr="008302EF" w:rsidDel="00DB0C62">
          <w:rPr>
            <w:sz w:val="24"/>
            <w:szCs w:val="24"/>
            <w:rPrChange w:id="200" w:author="Eivazi, Farnaz" w:date="2022-07-12T22:18:00Z">
              <w:rPr/>
            </w:rPrChange>
          </w:rPr>
          <w:delText xml:space="preserve">"This test should fail because of lowercase letters" Is it in bounds? </w:delText>
        </w:r>
        <w:r w:rsidRPr="008302EF" w:rsidDel="00DB0C62">
          <w:rPr>
            <w:color w:val="FF0000"/>
            <w:sz w:val="24"/>
            <w:szCs w:val="24"/>
            <w:rPrChange w:id="201" w:author="Eivazi, Farnaz" w:date="2022-07-12T22:18:00Z">
              <w:rPr>
                <w:color w:val="FF0000"/>
              </w:rPr>
            </w:rPrChange>
          </w:rPr>
          <w:delText>false</w:delText>
        </w:r>
      </w:del>
    </w:p>
    <w:p w14:paraId="25CDEF33" w14:textId="187D076C" w:rsidR="00A35E25" w:rsidRPr="008302EF" w:rsidDel="00DB0C62" w:rsidRDefault="00A35E25">
      <w:pPr>
        <w:pStyle w:val="Bulleted"/>
        <w:spacing w:after="0"/>
        <w:ind w:right="-187"/>
        <w:rPr>
          <w:del w:id="202" w:author="Eivazi, Farnaz" w:date="2022-07-12T22:07:00Z"/>
          <w:sz w:val="24"/>
          <w:szCs w:val="24"/>
          <w:rPrChange w:id="203" w:author="Eivazi, Farnaz" w:date="2022-07-12T22:18:00Z">
            <w:rPr>
              <w:del w:id="204" w:author="Eivazi, Farnaz" w:date="2022-07-12T22:07:00Z"/>
            </w:rPr>
          </w:rPrChange>
        </w:rPr>
        <w:pPrChange w:id="205" w:author="Eivazi, Farnaz" w:date="2022-07-12T22:07:00Z">
          <w:pPr>
            <w:pStyle w:val="Bulleted"/>
            <w:spacing w:after="0"/>
            <w:ind w:left="1080" w:right="-187"/>
          </w:pPr>
        </w:pPrChange>
      </w:pPr>
      <w:del w:id="206" w:author="Eivazi, Farnaz" w:date="2022-07-12T22:07:00Z">
        <w:r w:rsidRPr="008302EF" w:rsidDel="00DB0C62">
          <w:rPr>
            <w:sz w:val="24"/>
            <w:szCs w:val="24"/>
            <w:rPrChange w:id="207" w:author="Eivazi, Farnaz" w:date="2022-07-12T22:18:00Z">
              <w:rPr/>
            </w:rPrChange>
          </w:rPr>
          <w:delText xml:space="preserve">Caesar cipher of "THIS IS ANOTHER TEST" should return "WKLV#LV#DQRWKHU#WHVW":   </w:delText>
        </w:r>
        <w:r w:rsidRPr="008302EF" w:rsidDel="00DB0C62">
          <w:rPr>
            <w:color w:val="FF0000"/>
            <w:sz w:val="24"/>
            <w:szCs w:val="24"/>
            <w:rPrChange w:id="208" w:author="Eivazi, Farnaz" w:date="2022-07-12T22:18:00Z">
              <w:rPr>
                <w:color w:val="FF0000"/>
              </w:rPr>
            </w:rPrChange>
          </w:rPr>
          <w:delText>WKLV#LV#DQRWKHU#WHVW</w:delText>
        </w:r>
      </w:del>
    </w:p>
    <w:p w14:paraId="685E43CD" w14:textId="4CAFB656" w:rsidR="00A35E25" w:rsidRPr="008302EF" w:rsidDel="00DB0C62" w:rsidRDefault="00A35E25">
      <w:pPr>
        <w:pStyle w:val="Bulleted"/>
        <w:spacing w:after="0"/>
        <w:ind w:right="-187"/>
        <w:rPr>
          <w:del w:id="209" w:author="Eivazi, Farnaz" w:date="2022-07-12T22:07:00Z"/>
          <w:sz w:val="24"/>
          <w:szCs w:val="24"/>
          <w:rPrChange w:id="210" w:author="Eivazi, Farnaz" w:date="2022-07-12T22:18:00Z">
            <w:rPr>
              <w:del w:id="211" w:author="Eivazi, Farnaz" w:date="2022-07-12T22:07:00Z"/>
            </w:rPr>
          </w:rPrChange>
        </w:rPr>
        <w:pPrChange w:id="212" w:author="Eivazi, Farnaz" w:date="2022-07-12T22:07:00Z">
          <w:pPr>
            <w:pStyle w:val="Bulleted"/>
            <w:spacing w:after="0"/>
            <w:ind w:left="1080" w:right="-187"/>
          </w:pPr>
        </w:pPrChange>
      </w:pPr>
      <w:del w:id="213" w:author="Eivazi, Farnaz" w:date="2022-07-12T22:07:00Z">
        <w:r w:rsidRPr="008302EF" w:rsidDel="00DB0C62">
          <w:rPr>
            <w:sz w:val="24"/>
            <w:szCs w:val="24"/>
            <w:rPrChange w:id="214" w:author="Eivazi, Farnaz" w:date="2022-07-12T22:18:00Z">
              <w:rPr/>
            </w:rPrChange>
          </w:rPr>
          <w:delText xml:space="preserve">Bellaso cipher of "THIS IS ANOTHER TEST" should return "WU\VR9F#N!RF88U-'HED":    </w:delText>
        </w:r>
        <w:r w:rsidRPr="008302EF" w:rsidDel="00DB0C62">
          <w:rPr>
            <w:color w:val="FF0000"/>
            <w:sz w:val="24"/>
            <w:szCs w:val="24"/>
            <w:rPrChange w:id="215" w:author="Eivazi, Farnaz" w:date="2022-07-12T22:18:00Z">
              <w:rPr>
                <w:color w:val="FF0000"/>
              </w:rPr>
            </w:rPrChange>
          </w:rPr>
          <w:delText>WU\VR9F#N!RF88U-'HED</w:delText>
        </w:r>
      </w:del>
    </w:p>
    <w:p w14:paraId="035C0C3B" w14:textId="2810A404" w:rsidR="00A35E25" w:rsidRPr="008302EF" w:rsidDel="00DB0C62" w:rsidRDefault="00A35E25">
      <w:pPr>
        <w:pStyle w:val="Bulleted"/>
        <w:spacing w:after="0"/>
        <w:ind w:right="-187"/>
        <w:rPr>
          <w:del w:id="216" w:author="Eivazi, Farnaz" w:date="2022-07-12T22:07:00Z"/>
          <w:sz w:val="24"/>
          <w:szCs w:val="24"/>
          <w:rPrChange w:id="217" w:author="Eivazi, Farnaz" w:date="2022-07-12T22:18:00Z">
            <w:rPr>
              <w:del w:id="218" w:author="Eivazi, Farnaz" w:date="2022-07-12T22:07:00Z"/>
            </w:rPr>
          </w:rPrChange>
        </w:rPr>
        <w:pPrChange w:id="219" w:author="Eivazi, Farnaz" w:date="2022-07-12T22:07:00Z">
          <w:pPr>
            <w:pStyle w:val="Bulleted"/>
            <w:spacing w:after="0"/>
            <w:ind w:left="1080" w:right="-187"/>
          </w:pPr>
        </w:pPrChange>
      </w:pPr>
      <w:del w:id="220" w:author="Eivazi, Farnaz" w:date="2022-07-12T22:07:00Z">
        <w:r w:rsidRPr="008302EF" w:rsidDel="00DB0C62">
          <w:rPr>
            <w:sz w:val="24"/>
            <w:szCs w:val="24"/>
            <w:rPrChange w:id="221" w:author="Eivazi, Farnaz" w:date="2022-07-12T22:18:00Z">
              <w:rPr/>
            </w:rPrChange>
          </w:rPr>
          <w:delText xml:space="preserve">Caesar decryption of "WKLV#LV#DQRWKHU#WHVW" should return "THIS IS ANOTHER TEST":    </w:delText>
        </w:r>
        <w:r w:rsidRPr="008302EF" w:rsidDel="00DB0C62">
          <w:rPr>
            <w:color w:val="FF0000"/>
            <w:sz w:val="24"/>
            <w:szCs w:val="24"/>
            <w:rPrChange w:id="222" w:author="Eivazi, Farnaz" w:date="2022-07-12T22:18:00Z">
              <w:rPr>
                <w:color w:val="FF0000"/>
              </w:rPr>
            </w:rPrChange>
          </w:rPr>
          <w:delText>THIS IS ANOTHER TEST</w:delText>
        </w:r>
      </w:del>
    </w:p>
    <w:p w14:paraId="7D4DF777" w14:textId="4CE438CD" w:rsidR="00A35E25" w:rsidRPr="008302EF" w:rsidDel="00DB0C62" w:rsidRDefault="00A35E25">
      <w:pPr>
        <w:pStyle w:val="Bulleted"/>
        <w:spacing w:after="0"/>
        <w:ind w:right="-187"/>
        <w:rPr>
          <w:del w:id="223" w:author="Eivazi, Farnaz" w:date="2022-07-12T22:07:00Z"/>
          <w:sz w:val="24"/>
          <w:szCs w:val="24"/>
        </w:rPr>
        <w:pPrChange w:id="224" w:author="Eivazi, Farnaz" w:date="2022-07-12T22:07:00Z">
          <w:pPr>
            <w:pStyle w:val="Bulleted"/>
            <w:spacing w:after="0"/>
            <w:ind w:left="1080" w:right="-187"/>
          </w:pPr>
        </w:pPrChange>
      </w:pPr>
      <w:del w:id="225" w:author="Eivazi, Farnaz" w:date="2022-07-12T22:07:00Z">
        <w:r w:rsidRPr="008302EF" w:rsidDel="00DB0C62">
          <w:rPr>
            <w:sz w:val="24"/>
            <w:szCs w:val="24"/>
            <w:rPrChange w:id="226" w:author="Eivazi, Farnaz" w:date="2022-07-12T22:18:00Z">
              <w:rPr/>
            </w:rPrChange>
          </w:rPr>
          <w:delText xml:space="preserve">Bellaso decryption of "WU\VR9F#N!RF88U-'HED" should return "THIS IS ANOTHER TEST":    </w:delText>
        </w:r>
        <w:r w:rsidRPr="008302EF" w:rsidDel="00DB0C62">
          <w:rPr>
            <w:color w:val="FF0000"/>
            <w:sz w:val="24"/>
            <w:szCs w:val="24"/>
            <w:rPrChange w:id="227" w:author="Eivazi, Farnaz" w:date="2022-07-12T22:18:00Z">
              <w:rPr>
                <w:color w:val="FF0000"/>
              </w:rPr>
            </w:rPrChange>
          </w:rPr>
          <w:delText>THIS IS ANOTHER TEST</w:delText>
        </w:r>
      </w:del>
    </w:p>
    <w:p w14:paraId="331B8DBD" w14:textId="5A334AF5" w:rsidR="00A35E25" w:rsidRPr="008302EF" w:rsidRDefault="00A35E25" w:rsidP="00DB0C62">
      <w:pPr>
        <w:pStyle w:val="Bulleted"/>
        <w:tabs>
          <w:tab w:val="num" w:pos="1080"/>
        </w:tabs>
        <w:spacing w:before="120" w:after="0"/>
        <w:ind w:right="-187"/>
        <w:rPr>
          <w:ins w:id="228" w:author="Eivazi, Farnaz" w:date="2022-07-12T22:10:00Z"/>
          <w:sz w:val="24"/>
          <w:szCs w:val="24"/>
        </w:rPr>
      </w:pPr>
      <w:del w:id="229" w:author="Eivazi, Farnaz" w:date="2022-07-12T22:07:00Z">
        <w:r w:rsidRPr="008302EF" w:rsidDel="00DB0C62">
          <w:rPr>
            <w:sz w:val="24"/>
            <w:szCs w:val="24"/>
          </w:rPr>
          <w:delText xml:space="preserve">Run the JUnit test file (provided).  </w:delText>
        </w:r>
      </w:del>
      <w:r w:rsidRPr="008302EF">
        <w:rPr>
          <w:sz w:val="24"/>
          <w:szCs w:val="24"/>
        </w:rPr>
        <w:t>Ensure that the JUnit tests all succeed.</w:t>
      </w:r>
    </w:p>
    <w:p w14:paraId="1ADAABCF" w14:textId="77777777" w:rsidR="0091205A" w:rsidRDefault="00DB0C62">
      <w:pPr>
        <w:pStyle w:val="Bulleted"/>
        <w:tabs>
          <w:tab w:val="num" w:pos="1080"/>
        </w:tabs>
        <w:spacing w:before="120" w:after="0"/>
        <w:ind w:right="-187"/>
        <w:rPr>
          <w:ins w:id="230" w:author="Eivazi, Farnaz" w:date="2022-07-12T22:25:00Z"/>
          <w:sz w:val="24"/>
          <w:szCs w:val="24"/>
        </w:rPr>
      </w:pPr>
      <w:ins w:id="231" w:author="Eivazi, Farnaz" w:date="2022-07-12T22:10:00Z">
        <w:r w:rsidRPr="008302EF">
          <w:rPr>
            <w:sz w:val="24"/>
            <w:szCs w:val="24"/>
          </w:rPr>
          <w:t>Yo</w:t>
        </w:r>
      </w:ins>
      <w:ins w:id="232" w:author="Eivazi, Farnaz" w:date="2022-07-12T22:11:00Z">
        <w:r w:rsidRPr="008302EF">
          <w:rPr>
            <w:sz w:val="24"/>
            <w:szCs w:val="24"/>
          </w:rPr>
          <w:t xml:space="preserve">u must create another JUnit test file, named </w:t>
        </w:r>
        <w:proofErr w:type="spellStart"/>
        <w:r w:rsidRPr="008302EF">
          <w:rPr>
            <w:sz w:val="24"/>
            <w:szCs w:val="24"/>
          </w:rPr>
          <w:t>CryptoManagerTestStudent</w:t>
        </w:r>
        <w:proofErr w:type="spellEnd"/>
        <w:r w:rsidRPr="008302EF">
          <w:rPr>
            <w:sz w:val="24"/>
            <w:szCs w:val="24"/>
          </w:rPr>
          <w:t xml:space="preserve"> to test every public method of the </w:t>
        </w:r>
        <w:proofErr w:type="spellStart"/>
        <w:r w:rsidRPr="008302EF">
          <w:rPr>
            <w:sz w:val="24"/>
            <w:szCs w:val="24"/>
          </w:rPr>
          <w:t>CryptoManager</w:t>
        </w:r>
        <w:proofErr w:type="spellEnd"/>
        <w:r w:rsidRPr="008302EF">
          <w:rPr>
            <w:sz w:val="24"/>
            <w:szCs w:val="24"/>
          </w:rPr>
          <w:t xml:space="preserve"> class</w:t>
        </w:r>
      </w:ins>
      <w:ins w:id="233" w:author="Eivazi, Farnaz" w:date="2022-07-12T22:25:00Z">
        <w:r w:rsidR="0091205A">
          <w:rPr>
            <w:sz w:val="24"/>
            <w:szCs w:val="24"/>
          </w:rPr>
          <w:t xml:space="preserve">, except </w:t>
        </w:r>
        <w:proofErr w:type="spellStart"/>
        <w:r w:rsidR="0091205A">
          <w:rPr>
            <w:sz w:val="24"/>
            <w:szCs w:val="24"/>
          </w:rPr>
          <w:t>setUp</w:t>
        </w:r>
        <w:proofErr w:type="spellEnd"/>
        <w:r w:rsidR="0091205A">
          <w:rPr>
            <w:sz w:val="24"/>
            <w:szCs w:val="24"/>
          </w:rPr>
          <w:t xml:space="preserve"> and tearDown methods. </w:t>
        </w:r>
      </w:ins>
    </w:p>
    <w:p w14:paraId="16E26480" w14:textId="52D35CA6" w:rsidR="0091205A" w:rsidRDefault="006D4CC0">
      <w:pPr>
        <w:pStyle w:val="Bulleted"/>
        <w:tabs>
          <w:tab w:val="num" w:pos="1080"/>
        </w:tabs>
        <w:spacing w:before="120" w:after="0"/>
        <w:ind w:left="1440" w:right="-187"/>
        <w:rPr>
          <w:ins w:id="234" w:author="Eivazi, Farnaz" w:date="2022-07-12T22:25:00Z"/>
          <w:sz w:val="24"/>
          <w:szCs w:val="24"/>
        </w:rPr>
        <w:pPrChange w:id="235" w:author="Eivazi, Farnaz" w:date="2022-07-12T22:25:00Z">
          <w:pPr>
            <w:pStyle w:val="Bulleted"/>
            <w:tabs>
              <w:tab w:val="num" w:pos="1080"/>
            </w:tabs>
            <w:spacing w:before="120" w:after="0"/>
            <w:ind w:right="-187"/>
          </w:pPr>
        </w:pPrChange>
      </w:pPr>
      <w:ins w:id="236" w:author="Eivazi, Farnaz" w:date="2022-07-17T23:43:00Z">
        <w:r>
          <w:rPr>
            <w:noProof/>
          </w:rPr>
          <w:drawing>
            <wp:inline distT="0" distB="0" distL="0" distR="0" wp14:anchorId="1196204D" wp14:editId="078B7C14">
              <wp:extent cx="1524000" cy="940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1815" cy="945031"/>
                      </a:xfrm>
                      <a:prstGeom prst="rect">
                        <a:avLst/>
                      </a:prstGeom>
                    </pic:spPr>
                  </pic:pic>
                </a:graphicData>
              </a:graphic>
            </wp:inline>
          </w:drawing>
        </w:r>
      </w:ins>
    </w:p>
    <w:p w14:paraId="7CCF86C5" w14:textId="72C32DAB" w:rsidR="00DB0C62" w:rsidRPr="008302EF" w:rsidRDefault="00DB0C62">
      <w:pPr>
        <w:pStyle w:val="Bulleted"/>
        <w:tabs>
          <w:tab w:val="num" w:pos="1080"/>
        </w:tabs>
        <w:spacing w:before="120" w:after="0"/>
        <w:ind w:right="-187"/>
        <w:rPr>
          <w:sz w:val="24"/>
          <w:szCs w:val="24"/>
        </w:rPr>
        <w:pPrChange w:id="237" w:author="Eivazi, Farnaz" w:date="2022-07-12T22:07:00Z">
          <w:pPr>
            <w:pStyle w:val="Bulleted"/>
            <w:tabs>
              <w:tab w:val="num" w:pos="1080"/>
            </w:tabs>
            <w:spacing w:before="120" w:after="0"/>
            <w:ind w:left="1080" w:right="-187"/>
          </w:pPr>
        </w:pPrChange>
      </w:pPr>
      <w:ins w:id="238" w:author="Eivazi, Farnaz" w:date="2022-07-12T22:11:00Z">
        <w:r w:rsidRPr="008302EF">
          <w:rPr>
            <w:sz w:val="24"/>
            <w:szCs w:val="24"/>
          </w:rPr>
          <w:t xml:space="preserve"> </w:t>
        </w:r>
      </w:ins>
      <w:ins w:id="239" w:author="Eivazi, Farnaz" w:date="2022-07-12T22:12:00Z">
        <w:r w:rsidR="00821D45" w:rsidRPr="008302EF">
          <w:rPr>
            <w:sz w:val="24"/>
            <w:szCs w:val="24"/>
          </w:rPr>
          <w:t xml:space="preserve">You can take a look </w:t>
        </w:r>
      </w:ins>
      <w:ins w:id="240" w:author="Eivazi, Farnaz" w:date="2022-07-13T22:52:00Z">
        <w:r w:rsidR="00143393">
          <w:rPr>
            <w:sz w:val="24"/>
            <w:szCs w:val="24"/>
          </w:rPr>
          <w:t xml:space="preserve">at </w:t>
        </w:r>
      </w:ins>
      <w:ins w:id="241" w:author="Eivazi, Farnaz" w:date="2022-07-12T22:13:00Z">
        <w:r w:rsidR="00821D45" w:rsidRPr="008302EF">
          <w:rPr>
            <w:sz w:val="24"/>
            <w:szCs w:val="24"/>
          </w:rPr>
          <w:t xml:space="preserve">provided </w:t>
        </w:r>
      </w:ins>
      <w:proofErr w:type="spellStart"/>
      <w:ins w:id="242" w:author="Eivazi, Farnaz" w:date="2022-07-12T22:12:00Z">
        <w:r w:rsidR="00821D45" w:rsidRPr="008302EF">
          <w:rPr>
            <w:sz w:val="24"/>
            <w:szCs w:val="24"/>
          </w:rPr>
          <w:t>CryptoManagerTestPublic</w:t>
        </w:r>
        <w:proofErr w:type="spellEnd"/>
        <w:r w:rsidR="00821D45" w:rsidRPr="008302EF">
          <w:rPr>
            <w:sz w:val="24"/>
            <w:szCs w:val="24"/>
          </w:rPr>
          <w:t xml:space="preserve"> and create similar test cases</w:t>
        </w:r>
      </w:ins>
      <w:ins w:id="243" w:author="Eivazi, Farnaz" w:date="2022-07-12T22:13:00Z">
        <w:r w:rsidR="00821D45" w:rsidRPr="008302EF">
          <w:rPr>
            <w:sz w:val="24"/>
            <w:szCs w:val="24"/>
          </w:rPr>
          <w:t xml:space="preserve">, however your </w:t>
        </w:r>
      </w:ins>
      <w:ins w:id="244" w:author="Eivazi, Farnaz" w:date="2022-07-13T22:52:00Z">
        <w:r w:rsidR="00143393">
          <w:rPr>
            <w:sz w:val="24"/>
            <w:szCs w:val="24"/>
          </w:rPr>
          <w:t xml:space="preserve">test </w:t>
        </w:r>
      </w:ins>
      <w:ins w:id="245" w:author="Eivazi, Farnaz" w:date="2022-07-12T22:13:00Z">
        <w:r w:rsidR="00821D45" w:rsidRPr="008302EF">
          <w:rPr>
            <w:sz w:val="24"/>
            <w:szCs w:val="24"/>
          </w:rPr>
          <w:t xml:space="preserve">string values must be different. </w:t>
        </w:r>
      </w:ins>
    </w:p>
    <w:p w14:paraId="431948BA" w14:textId="6E03A733" w:rsidR="00A35E25" w:rsidDel="00DB0C62" w:rsidRDefault="00A35E25">
      <w:pPr>
        <w:pStyle w:val="Bulleted"/>
        <w:tabs>
          <w:tab w:val="num" w:pos="1080"/>
        </w:tabs>
        <w:spacing w:before="120" w:after="0"/>
        <w:ind w:right="-187"/>
        <w:rPr>
          <w:del w:id="246" w:author="Eivazi, Farnaz" w:date="2022-07-12T22:07:00Z"/>
          <w:sz w:val="24"/>
          <w:szCs w:val="24"/>
        </w:rPr>
        <w:pPrChange w:id="247" w:author="Eivazi, Farnaz" w:date="2022-07-12T22:07:00Z">
          <w:pPr>
            <w:pStyle w:val="Bulleted"/>
            <w:tabs>
              <w:tab w:val="num" w:pos="1080"/>
            </w:tabs>
            <w:spacing w:before="120" w:after="0"/>
            <w:ind w:left="1080" w:right="-187"/>
          </w:pPr>
        </w:pPrChange>
      </w:pPr>
      <w:del w:id="248" w:author="Eivazi, Farnaz" w:date="2022-07-12T22:07:00Z">
        <w:r w:rsidRPr="00895D33" w:rsidDel="00DB0C62">
          <w:rPr>
            <w:sz w:val="24"/>
            <w:szCs w:val="24"/>
          </w:rPr>
          <w:delText xml:space="preserve">Include </w:delText>
        </w:r>
        <w:r w:rsidRPr="00294872" w:rsidDel="00DB0C62">
          <w:rPr>
            <w:sz w:val="24"/>
            <w:szCs w:val="24"/>
          </w:rPr>
          <w:delText xml:space="preserve">CryptoManagerTest.java </w:delText>
        </w:r>
        <w:r w:rsidRPr="00895D33" w:rsidDel="00DB0C62">
          <w:rPr>
            <w:sz w:val="24"/>
            <w:szCs w:val="24"/>
          </w:rPr>
          <w:delText>with the rest of your submission.</w:delText>
        </w:r>
      </w:del>
    </w:p>
    <w:p w14:paraId="48A01B34" w14:textId="7102EF54" w:rsidR="009C469E" w:rsidRPr="004821A6" w:rsidDel="00DB0C62" w:rsidRDefault="009C469E">
      <w:pPr>
        <w:pStyle w:val="Bulleted"/>
        <w:tabs>
          <w:tab w:val="num" w:pos="1080"/>
        </w:tabs>
        <w:spacing w:before="120" w:after="0"/>
        <w:ind w:right="-187"/>
        <w:rPr>
          <w:del w:id="249" w:author="Eivazi, Farnaz" w:date="2022-07-12T22:07:00Z"/>
          <w:sz w:val="24"/>
          <w:szCs w:val="24"/>
        </w:rPr>
        <w:pPrChange w:id="250" w:author="Eivazi, Farnaz" w:date="2022-07-12T22:07:00Z">
          <w:pPr>
            <w:pStyle w:val="Bulleted"/>
            <w:tabs>
              <w:tab w:val="num" w:pos="1080"/>
            </w:tabs>
            <w:spacing w:before="120" w:after="0"/>
            <w:ind w:left="1080" w:right="-187"/>
          </w:pPr>
        </w:pPrChange>
      </w:pPr>
      <w:del w:id="251" w:author="Eivazi, Farnaz" w:date="2022-07-12T22:07:00Z">
        <w:r w:rsidRPr="004821A6" w:rsidDel="00DB0C62">
          <w:rPr>
            <w:sz w:val="24"/>
            <w:szCs w:val="24"/>
          </w:rPr>
          <w:delText>For GFA (Good Faith Attempt) include CryptoManagerGFATest.java</w:delText>
        </w:r>
        <w:r w:rsidR="004821A6" w:rsidRPr="004821A6" w:rsidDel="00DB0C62">
          <w:rPr>
            <w:sz w:val="24"/>
            <w:szCs w:val="24"/>
          </w:rPr>
          <w:delText xml:space="preserve"> (only)</w:delText>
        </w:r>
        <w:r w:rsidRPr="004821A6" w:rsidDel="00DB0C62">
          <w:rPr>
            <w:sz w:val="24"/>
            <w:szCs w:val="24"/>
          </w:rPr>
          <w:delText xml:space="preserve"> with the rest of your submission.</w:delText>
        </w:r>
      </w:del>
    </w:p>
    <w:p w14:paraId="3FFB61F3" w14:textId="77777777" w:rsidR="00A35E25" w:rsidRDefault="00A35E25" w:rsidP="006A4B97">
      <w:pPr>
        <w:spacing w:line="360" w:lineRule="auto"/>
        <w:jc w:val="center"/>
        <w:rPr>
          <w:sz w:val="32"/>
        </w:rPr>
      </w:pPr>
    </w:p>
    <w:p w14:paraId="7E392B7F" w14:textId="6EE8DADB" w:rsidR="00A35E25" w:rsidRDefault="00A35E25"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6MI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" filled="f" stroked="f">
                <v:textbox style="mso-fit-shape-to-text:t">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2D10066B" w14:textId="0F5D3057" w:rsidR="0091742B" w:rsidRDefault="0091742B" w:rsidP="0091742B">
      <w:pPr>
        <w:spacing w:before="120"/>
      </w:pPr>
      <w:r>
        <w:t xml:space="preserve">Since our specified range does not include lower-case letters, the GUI (provided) will change strings to upper case.  You can find the ASCII table at </w:t>
      </w:r>
      <w:hyperlink r:id="rId10" w:history="1">
        <w:r w:rsidRPr="00B2428C">
          <w:rPr>
            <w:rStyle w:val="Hyperlink"/>
          </w:rPr>
          <w:t>http://www.asciitable.com/</w:t>
        </w:r>
      </w:hyperlink>
      <w:r>
        <w:t>, or many other places on the Internet.</w:t>
      </w:r>
    </w:p>
    <w:p w14:paraId="05143D32" w14:textId="747C547E" w:rsidR="009975CF" w:rsidRDefault="009975CF" w:rsidP="0091742B">
      <w:pPr>
        <w:spacing w:before="120"/>
      </w:pPr>
    </w:p>
    <w:p w14:paraId="60C261DA" w14:textId="1A25702E" w:rsidR="009975CF" w:rsidRPr="009975CF" w:rsidRDefault="009975CF" w:rsidP="009975CF">
      <w:pPr>
        <w:pStyle w:val="Heading2"/>
        <w:rPr>
          <w:b/>
          <w:sz w:val="28"/>
        </w:rPr>
      </w:pPr>
      <w:r w:rsidRPr="009975CF">
        <w:rPr>
          <w:b/>
          <w:sz w:val="28"/>
        </w:rPr>
        <w:t>Caesar Cipher:</w:t>
      </w:r>
    </w:p>
    <w:p w14:paraId="58B3AE23" w14:textId="6E399A53" w:rsidR="00D649D5" w:rsidRDefault="003D5649" w:rsidP="009061D3">
      <w:pPr>
        <w:spacing w:before="240"/>
      </w:pPr>
      <w:r>
        <w:t xml:space="preserve">The first approach is called the Caesar </w:t>
      </w:r>
      <w:r w:rsidR="008C1FF1">
        <w:t>Cipher and</w:t>
      </w:r>
      <w:r>
        <w:t xml:space="preserve"> is a simple “substitution cipher” where characters in a message are replaced by a substitute character.  The substitution is done according to an integer key which specifies the offset of the substituting characters.  For example, the string ABC with a key of 3 would be replaced by DEF.  </w:t>
      </w:r>
    </w:p>
    <w:p w14:paraId="002C4B30" w14:textId="43EAB84D" w:rsidR="00B17435" w:rsidRDefault="00B17435" w:rsidP="00B17435">
      <w:pPr>
        <w:spacing w:before="120"/>
      </w:pPr>
      <w:r>
        <w:t xml:space="preserve">If the key is greater than the range of characters we want to consider, we </w:t>
      </w:r>
      <w:r w:rsidR="008A4CA8">
        <w:t xml:space="preserve">“wrap around” by </w:t>
      </w:r>
      <w:r>
        <w:t>subtract</w:t>
      </w:r>
      <w:r w:rsidR="008A4CA8">
        <w:t>ing</w:t>
      </w:r>
      <w:r>
        <w:t xml:space="preserve"> the range from the key until the key is within the desired range.  For example, if we have a range from </w:t>
      </w:r>
      <w:r w:rsidR="00DD3B8F">
        <w:t>space (</w:t>
      </w:r>
      <w:r>
        <w:t>‘ ‘</w:t>
      </w:r>
      <w:r w:rsidR="00DD3B8F">
        <w:t>)</w:t>
      </w:r>
      <w:r>
        <w:t xml:space="preserve"> to ‘_’ (i.e., ASCII 32 to ASCII 95), and the key is 120, we note that 120 is outside the range</w:t>
      </w:r>
      <w:r w:rsidR="008A4CA8">
        <w:t xml:space="preserve">.  </w:t>
      </w:r>
      <w:r w:rsidR="008C1FF1">
        <w:t>So,</w:t>
      </w:r>
      <w:r w:rsidR="008A4CA8">
        <w:t xml:space="preserve"> we</w:t>
      </w:r>
      <w:r>
        <w:t xml:space="preserve"> subtract 95-32</w:t>
      </w:r>
      <w:r w:rsidR="00895D33">
        <w:t>+1</w:t>
      </w:r>
      <w:r>
        <w:t>=6</w:t>
      </w:r>
      <w:r w:rsidR="00895D33">
        <w:t>4</w:t>
      </w:r>
      <w:r>
        <w:t xml:space="preserve"> from</w:t>
      </w:r>
      <w:r w:rsidR="008A4CA8">
        <w:t xml:space="preserve"> 120, giving 5</w:t>
      </w:r>
      <w:r w:rsidR="00895D33">
        <w:t>6</w:t>
      </w:r>
      <w:r w:rsidR="008A4CA8">
        <w:t>, which in ASCII is the character ‘</w:t>
      </w:r>
      <w:r w:rsidR="00895D33">
        <w:t>8</w:t>
      </w:r>
      <w:r w:rsidR="008A4CA8">
        <w:t>’.  If the key is even higher, we can subtract the range from the key over and over until the key is within the desired range.</w:t>
      </w:r>
    </w:p>
    <w:p w14:paraId="57FE0BC5" w14:textId="7780FDB1" w:rsidR="00531CFE" w:rsidDel="00DB0C62" w:rsidRDefault="00531CFE" w:rsidP="00B17435">
      <w:pPr>
        <w:spacing w:before="120"/>
        <w:rPr>
          <w:del w:id="252" w:author="Eivazi, Farnaz" w:date="2022-07-12T22:08:00Z"/>
        </w:rPr>
      </w:pPr>
      <w:del w:id="253" w:author="Eivazi, Farnaz" w:date="2022-07-12T22:08:00Z">
        <w:r w:rsidRPr="00531CFE" w:rsidDel="00DB0C62">
          <w:rPr>
            <w:highlight w:val="yellow"/>
          </w:rPr>
          <w:delText>Can we make GFA and public the same and get rid of public?</w:delText>
        </w:r>
      </w:del>
    </w:p>
    <w:p w14:paraId="3F6A225E" w14:textId="65B535FB" w:rsidR="00F279A9" w:rsidRDefault="00F279A9" w:rsidP="00B17435">
      <w:pPr>
        <w:spacing w:before="120"/>
      </w:pPr>
    </w:p>
    <w:p w14:paraId="73E4C31C" w14:textId="5B74AF8D" w:rsidR="00F279A9" w:rsidRPr="00F279A9" w:rsidRDefault="00F279A9" w:rsidP="00F279A9">
      <w:pPr>
        <w:pStyle w:val="Heading2"/>
        <w:rPr>
          <w:b/>
          <w:sz w:val="28"/>
        </w:rPr>
      </w:pPr>
      <w:r w:rsidRPr="00F279A9">
        <w:rPr>
          <w:b/>
          <w:sz w:val="28"/>
        </w:rPr>
        <w:t xml:space="preserve">Giovan Battista </w:t>
      </w:r>
      <w:proofErr w:type="spellStart"/>
      <w:r w:rsidRPr="00F279A9">
        <w:rPr>
          <w:b/>
          <w:sz w:val="28"/>
        </w:rPr>
        <w:t>Bellaso</w:t>
      </w:r>
      <w:proofErr w:type="spellEnd"/>
      <w:r w:rsidRPr="00F279A9">
        <w:rPr>
          <w:b/>
          <w:sz w:val="28"/>
        </w:rPr>
        <w:t>:</w:t>
      </w:r>
    </w:p>
    <w:p w14:paraId="2E2E734A" w14:textId="77777777" w:rsidR="00B17435" w:rsidRDefault="003D5649" w:rsidP="00D649D5">
      <w:pPr>
        <w:spacing w:before="120"/>
      </w:pPr>
      <w:r>
        <w:t xml:space="preserve">The second approach, due to Giovan Battista </w:t>
      </w:r>
      <w:proofErr w:type="spellStart"/>
      <w:r>
        <w:t>Bellaso</w:t>
      </w:r>
      <w:proofErr w:type="spellEnd"/>
      <w:r>
        <w:t xml:space="preserve"> (b 1505, d 1581), uses a key word, where each character in the word specifies the offset for the corresponding character in the message, with the key word wrapping around as needed.  </w:t>
      </w:r>
    </w:p>
    <w:p w14:paraId="3C4DE05B" w14:textId="77777777" w:rsidR="00F50185" w:rsidRDefault="009A428B" w:rsidP="00D649D5">
      <w:pPr>
        <w:spacing w:before="120"/>
      </w:pPr>
      <w:r>
        <w:t>So,</w:t>
      </w:r>
      <w:r w:rsidR="003D5649">
        <w:t xml:space="preserve"> for the string ABCDEFG and the key word CMSC</w:t>
      </w:r>
      <w:r w:rsidR="00F50185">
        <w:t>:</w:t>
      </w:r>
    </w:p>
    <w:p w14:paraId="00740406" w14:textId="750A4064" w:rsidR="00F50185" w:rsidRDefault="00F50185" w:rsidP="00F50185">
      <w:pPr>
        <w:pStyle w:val="ListParagraph"/>
        <w:numPr>
          <w:ilvl w:val="0"/>
          <w:numId w:val="15"/>
        </w:numPr>
        <w:spacing w:before="120"/>
      </w:pPr>
      <w:r>
        <w:t>T</w:t>
      </w:r>
      <w:r w:rsidR="00102FA3">
        <w:t xml:space="preserve">he key word is first extended to the length of the string, i.e., CMSCCMS.  </w:t>
      </w:r>
    </w:p>
    <w:p w14:paraId="736A2599" w14:textId="77777777" w:rsidR="00F50185" w:rsidRDefault="00102FA3" w:rsidP="00F50185">
      <w:pPr>
        <w:pStyle w:val="ListParagraph"/>
        <w:numPr>
          <w:ilvl w:val="0"/>
          <w:numId w:val="15"/>
        </w:numPr>
        <w:spacing w:before="120"/>
      </w:pPr>
      <w:r>
        <w:t xml:space="preserve">Then </w:t>
      </w:r>
      <w:r w:rsidR="003D5649">
        <w:t>A is replaced by ‘A’ offset by ’C’,</w:t>
      </w:r>
      <w:r w:rsidR="00835B58">
        <w:t xml:space="preserve"> i.e., ASCII 65+67=132.  The range of the characters is also specified, </w:t>
      </w:r>
      <w:r>
        <w:t xml:space="preserve">and </w:t>
      </w:r>
      <w:r w:rsidR="008A4CA8">
        <w:t xml:space="preserve">again </w:t>
      </w:r>
      <w:r w:rsidR="00B17435">
        <w:t>we’ll</w:t>
      </w:r>
      <w:r w:rsidR="00835B58">
        <w:t xml:space="preserve"> say ‘ ‘ to </w:t>
      </w:r>
      <w:r w:rsidR="009555B8">
        <w:t>‘_’ (i.e., ASCII 32 to ASCII 95)</w:t>
      </w:r>
      <w:r w:rsidR="00835B58">
        <w:t xml:space="preserve">. </w:t>
      </w:r>
      <w:r w:rsidR="009555B8">
        <w:t xml:space="preserve">The range is then 95-32+1=64.  </w:t>
      </w:r>
      <w:r w:rsidR="00835B58">
        <w:t xml:space="preserve">In our </w:t>
      </w:r>
      <w:r w:rsidR="0026396C">
        <w:t>example</w:t>
      </w:r>
      <w:r w:rsidR="00835B58">
        <w:t xml:space="preserve">, the offset </w:t>
      </w:r>
      <w:r w:rsidR="00B17435">
        <w:t>is</w:t>
      </w:r>
      <w:r w:rsidR="00835B58">
        <w:t xml:space="preserve"> “wrapped” by reducing 132 by the range until it is the allowable range.  132 is adjusted to 132-</w:t>
      </w:r>
      <w:r w:rsidR="009555B8">
        <w:t>64</w:t>
      </w:r>
      <w:r w:rsidR="00835B58">
        <w:t>=6</w:t>
      </w:r>
      <w:r w:rsidR="009555B8">
        <w:t>8</w:t>
      </w:r>
      <w:r w:rsidR="00835B58">
        <w:t>, or character ‘</w:t>
      </w:r>
      <w:r w:rsidR="009555B8">
        <w:t>D</w:t>
      </w:r>
      <w:r w:rsidR="00835B58">
        <w:t>’</w:t>
      </w:r>
      <w:r w:rsidR="00D649D5">
        <w:t xml:space="preserve"> in the encrypted phase</w:t>
      </w:r>
      <w:r w:rsidR="00835B58">
        <w:t xml:space="preserve">.  </w:t>
      </w:r>
    </w:p>
    <w:p w14:paraId="5EBE486D" w14:textId="77777777" w:rsidR="00F50185" w:rsidRDefault="00835B58" w:rsidP="00F50185">
      <w:pPr>
        <w:pStyle w:val="ListParagraph"/>
        <w:numPr>
          <w:ilvl w:val="0"/>
          <w:numId w:val="15"/>
        </w:numPr>
        <w:spacing w:before="120"/>
      </w:pPr>
      <w:r>
        <w:t xml:space="preserve">Then the same logic is applied to the second letter of the plain text ‘B’ shifted by the second letter of the key word ‘M’.  </w:t>
      </w:r>
      <w:r w:rsidR="00D649D5">
        <w:t>This results in the character ‘</w:t>
      </w:r>
      <w:r w:rsidR="009555B8">
        <w:t>O</w:t>
      </w:r>
      <w:r w:rsidR="00D649D5">
        <w:t xml:space="preserve">’ as the second letter in the encrypted phase, and so on.  </w:t>
      </w:r>
    </w:p>
    <w:p w14:paraId="49A8F364" w14:textId="77777777" w:rsidR="00F50185" w:rsidRDefault="00D649D5" w:rsidP="00F50185">
      <w:pPr>
        <w:pStyle w:val="ListParagraph"/>
        <w:numPr>
          <w:ilvl w:val="0"/>
          <w:numId w:val="15"/>
        </w:numPr>
        <w:spacing w:before="120"/>
      </w:pPr>
      <w:r>
        <w:t xml:space="preserve">In each approach, if the resulting integer is greater than 95 (the top of our range), the integer is “wrapped around” so that it stays within the specified range.  </w:t>
      </w:r>
    </w:p>
    <w:p w14:paraId="4709A9A3" w14:textId="254E5894" w:rsidR="00217A59" w:rsidRDefault="002A7BDE" w:rsidP="00F50185">
      <w:pPr>
        <w:pStyle w:val="ListParagraph"/>
        <w:numPr>
          <w:ilvl w:val="0"/>
          <w:numId w:val="15"/>
        </w:numPr>
        <w:spacing w:before="120"/>
      </w:pPr>
      <w:r>
        <w:t>The result is “</w:t>
      </w:r>
      <w:r w:rsidRPr="002A7BDE">
        <w:t>DOVGHSZ</w:t>
      </w:r>
      <w:r>
        <w:t>”.</w:t>
      </w:r>
    </w:p>
    <w:p w14:paraId="58BD9E31" w14:textId="77777777" w:rsidR="00D649D5" w:rsidRDefault="00D649D5" w:rsidP="00D649D5">
      <w:pPr>
        <w:spacing w:before="120"/>
      </w:pPr>
      <w:r>
        <w:t xml:space="preserve">Your program will implement several methods that are specified in the file “CryptoManager.java”.  </w:t>
      </w:r>
      <w:r w:rsidR="00B77D1E">
        <w:t xml:space="preserve">A Graphical User Interface is provided, as well as a test file, that you should use to make sure your methods work correctly.  </w:t>
      </w:r>
      <w:r w:rsidR="00B77D1E" w:rsidRPr="00B70744">
        <w:rPr>
          <w:b/>
          <w:u w:val="single"/>
        </w:rPr>
        <w:t>Be sure to follow the naming exactly, as the tests will not work otherwise</w:t>
      </w:r>
      <w:r w:rsidR="00B77D1E">
        <w:t>.</w:t>
      </w:r>
    </w:p>
    <w:p w14:paraId="28A2DE06" w14:textId="56A6475A" w:rsidR="00A66D6B" w:rsidRPr="000C6F4C" w:rsidRDefault="00B77D1E" w:rsidP="00821477">
      <w:pPr>
        <w:spacing w:before="120"/>
      </w:pPr>
      <w:r>
        <w:t>There are several features of Java that we have not yet covered in class.  Just follow the sy</w:t>
      </w:r>
      <w:r w:rsidR="008A4CA8">
        <w:t>ntax specified in this document and in the file CryptoManager.java.</w:t>
      </w:r>
      <w:r w:rsidR="00613815">
        <w:t xml:space="preserve">  First, the</w:t>
      </w:r>
      <w:r w:rsidR="00404C6A">
        <w:t xml:space="preserve"> required</w:t>
      </w:r>
      <w:r w:rsidR="00613815">
        <w:t xml:space="preserve"> methods are “static”, which just means that they are available from the class even if an instance has not been created.  </w:t>
      </w:r>
      <w:r w:rsidR="00404C6A">
        <w:t>To</w:t>
      </w:r>
      <w:r w:rsidR="00613815">
        <w:t xml:space="preserve"> call a static method, for example, “p</w:t>
      </w:r>
      <w:r w:rsidR="00613815" w:rsidRPr="00613815">
        <w:t xml:space="preserve">ublic static </w:t>
      </w:r>
      <w:r w:rsidR="00613815">
        <w:t>void</w:t>
      </w:r>
      <w:r w:rsidR="00613815" w:rsidRPr="00613815">
        <w:t xml:space="preserve"> </w:t>
      </w:r>
      <w:proofErr w:type="spellStart"/>
      <w:r w:rsidR="00613815">
        <w:t>myMethod</w:t>
      </w:r>
      <w:proofErr w:type="spellEnd"/>
      <w:r w:rsidR="00613815" w:rsidRPr="00613815">
        <w:t>(</w:t>
      </w:r>
      <w:r w:rsidR="00613815">
        <w:t xml:space="preserve">);” the syntax </w:t>
      </w:r>
      <w:r w:rsidR="00404C6A">
        <w:t>is</w:t>
      </w:r>
      <w:r w:rsidR="00613815">
        <w:t xml:space="preserve"> </w:t>
      </w:r>
      <w:proofErr w:type="spellStart"/>
      <w:r w:rsidR="00613815">
        <w:t>CryptoManager.myMethod</w:t>
      </w:r>
      <w:proofErr w:type="spellEnd"/>
      <w:r w:rsidR="00613815">
        <w:t>();.  Another feature that may be useful in this pr</w:t>
      </w:r>
      <w:r w:rsidR="00404C6A">
        <w:t xml:space="preserve">oject is the method </w:t>
      </w:r>
      <w:proofErr w:type="spellStart"/>
      <w:r w:rsidR="00404C6A">
        <w:t>charAt</w:t>
      </w:r>
      <w:proofErr w:type="spellEnd"/>
      <w:r w:rsidR="00404C6A">
        <w:t>(</w:t>
      </w:r>
      <w:proofErr w:type="spellStart"/>
      <w:r w:rsidR="00404C6A">
        <w:t>i</w:t>
      </w:r>
      <w:proofErr w:type="spellEnd"/>
      <w:r w:rsidR="00404C6A">
        <w:t>) on a string, which returns a character at position i of a string (zero-based).  So “</w:t>
      </w:r>
      <w:proofErr w:type="spellStart"/>
      <w:r w:rsidR="00404C6A">
        <w:t>thisString</w:t>
      </w:r>
      <w:proofErr w:type="spellEnd"/>
      <w:r w:rsidR="0026396C">
        <w:t>”</w:t>
      </w:r>
      <w:r w:rsidR="00404C6A">
        <w:t>.</w:t>
      </w:r>
      <w:proofErr w:type="spellStart"/>
      <w:r w:rsidR="00404C6A">
        <w:t>charAt</w:t>
      </w:r>
      <w:proofErr w:type="spellEnd"/>
      <w:r w:rsidR="00404C6A">
        <w:t>(3); would return the char ‘s’.</w:t>
      </w:r>
      <w:r w:rsidR="00613815">
        <w:t xml:space="preserve"> </w:t>
      </w:r>
    </w:p>
    <w:p w14:paraId="30390ADD" w14:textId="78528DD1" w:rsidR="00F073F4" w:rsidRDefault="00821477" w:rsidP="006A4B97">
      <w:pPr>
        <w:spacing w:line="360" w:lineRule="auto"/>
      </w:pPr>
      <w:r w:rsidRPr="00821477">
        <w:rPr>
          <w:noProof/>
          <w:color w:val="000000"/>
        </w:rPr>
        <mc:AlternateContent>
          <mc:Choice Requires="wps">
            <w:drawing>
              <wp:anchor distT="0" distB="0" distL="114300" distR="114300" simplePos="0" relativeHeight="251685888" behindDoc="0" locked="0" layoutInCell="1" allowOverlap="1" wp14:anchorId="2B93B7EC" wp14:editId="3A995736">
                <wp:simplePos x="0" y="0"/>
                <wp:positionH relativeFrom="column">
                  <wp:posOffset>-704850</wp:posOffset>
                </wp:positionH>
                <wp:positionV relativeFrom="paragraph">
                  <wp:posOffset>360045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95A72" id="Rectangle 24" o:spid="_x0000_s1026" style="position:absolute;margin-left:-55.5pt;margin-top:28.35pt;width:614.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" fillcolor="#4f81bd [3204]" strokecolor="#243f60 [1604]" strokeweight="2pt"/>
            </w:pict>
          </mc:Fallback>
        </mc:AlternateContent>
      </w:r>
    </w:p>
    <w:p w14:paraId="17629661" w14:textId="4295650D" w:rsidR="00F073F4" w:rsidRDefault="00821477" w:rsidP="006A4B97">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2AECFB09">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8736" id="Text Box 25" o:spid="_x0000_s1031" type="#_x0000_t202"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" filled="f" stroked="f">
                <v:textbox style="mso-fit-shape-to-text:t">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14:paraId="3C2FD5C4" w14:textId="3584F002" w:rsidR="00393600" w:rsidRDefault="009B6F29" w:rsidP="00453E0B">
      <w:pPr>
        <w:rPr>
          <w:color w:val="000000"/>
        </w:rPr>
      </w:pPr>
      <w:r>
        <w:rPr>
          <w:color w:val="000000"/>
        </w:rPr>
        <w:t xml:space="preserve"> </w:t>
      </w:r>
    </w:p>
    <w:p w14:paraId="1111E597" w14:textId="77777777" w:rsidR="00821477" w:rsidRDefault="00821477" w:rsidP="00393600">
      <w:pPr>
        <w:rPr>
          <w:color w:val="000000"/>
        </w:rPr>
      </w:pPr>
    </w:p>
    <w:p w14:paraId="30286129" w14:textId="77777777" w:rsidR="00821477" w:rsidRDefault="00821477" w:rsidP="00393600">
      <w:pPr>
        <w:rPr>
          <w:color w:val="000000"/>
        </w:rPr>
      </w:pPr>
    </w:p>
    <w:p w14:paraId="3F9EBDC8" w14:textId="3F2D9B33" w:rsidR="00821477" w:rsidRDefault="00494B9A" w:rsidP="00393600">
      <w:pPr>
        <w:rPr>
          <w:color w:val="000000"/>
        </w:rPr>
      </w:pPr>
      <w:r>
        <w:rPr>
          <w:noProof/>
        </w:rPr>
        <w:drawing>
          <wp:inline distT="0" distB="0" distL="0" distR="0" wp14:anchorId="25055435" wp14:editId="6CD8BF80">
            <wp:extent cx="3046205" cy="193297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9940" cy="1954380"/>
                    </a:xfrm>
                    <a:prstGeom prst="rect">
                      <a:avLst/>
                    </a:prstGeom>
                  </pic:spPr>
                </pic:pic>
              </a:graphicData>
            </a:graphic>
          </wp:inline>
        </w:drawing>
      </w:r>
    </w:p>
    <w:p w14:paraId="53A7D562" w14:textId="77777777" w:rsidR="000F3CFC" w:rsidRDefault="000F3CFC" w:rsidP="00393600">
      <w:pPr>
        <w:rPr>
          <w:color w:val="000000"/>
        </w:rPr>
      </w:pPr>
    </w:p>
    <w:p w14:paraId="05E4F050" w14:textId="0B453EF7" w:rsidR="000F3CFC" w:rsidRDefault="00C12AC9" w:rsidP="00393600">
      <w:pPr>
        <w:rPr>
          <w:color w:val="000000"/>
        </w:rPr>
      </w:pPr>
      <w:r>
        <w:rPr>
          <w:noProof/>
        </w:rPr>
        <w:drawing>
          <wp:inline distT="0" distB="0" distL="0" distR="0" wp14:anchorId="0FDB6319" wp14:editId="72324D30">
            <wp:extent cx="3090441" cy="196104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5875" cy="2021602"/>
                    </a:xfrm>
                    <a:prstGeom prst="rect">
                      <a:avLst/>
                    </a:prstGeom>
                  </pic:spPr>
                </pic:pic>
              </a:graphicData>
            </a:graphic>
          </wp:inline>
        </w:drawing>
      </w:r>
    </w:p>
    <w:p w14:paraId="7A8D4332" w14:textId="2933BB6B" w:rsidR="00C12AC9" w:rsidRDefault="00C12AC9" w:rsidP="00393600">
      <w:pPr>
        <w:rPr>
          <w:color w:val="000000"/>
        </w:rPr>
      </w:pPr>
    </w:p>
    <w:p w14:paraId="40A9D3BC" w14:textId="3C286807" w:rsidR="00C12AC9" w:rsidRDefault="00C12AC9" w:rsidP="00393600">
      <w:pPr>
        <w:rPr>
          <w:color w:val="000000"/>
        </w:rPr>
      </w:pPr>
      <w:r>
        <w:rPr>
          <w:noProof/>
        </w:rPr>
        <w:drawing>
          <wp:inline distT="0" distB="0" distL="0" distR="0" wp14:anchorId="6C7414E8" wp14:editId="5091C8D7">
            <wp:extent cx="3089910" cy="196070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2210" cy="1974857"/>
                    </a:xfrm>
                    <a:prstGeom prst="rect">
                      <a:avLst/>
                    </a:prstGeom>
                  </pic:spPr>
                </pic:pic>
              </a:graphicData>
            </a:graphic>
          </wp:inline>
        </w:drawing>
      </w:r>
    </w:p>
    <w:p w14:paraId="752BB0A0" w14:textId="504057C6" w:rsidR="00C12AC9" w:rsidRDefault="00C12AC9" w:rsidP="00393600">
      <w:pPr>
        <w:rPr>
          <w:color w:val="000000"/>
        </w:rPr>
      </w:pPr>
    </w:p>
    <w:p w14:paraId="4F743500" w14:textId="514AEE03" w:rsidR="00C12AC9" w:rsidRDefault="00C12AC9" w:rsidP="00393600">
      <w:pPr>
        <w:rPr>
          <w:color w:val="000000"/>
        </w:rPr>
      </w:pPr>
      <w:r>
        <w:rPr>
          <w:noProof/>
        </w:rPr>
        <w:drawing>
          <wp:inline distT="0" distB="0" distL="0" distR="0" wp14:anchorId="5330F5BB" wp14:editId="2A05B731">
            <wp:extent cx="3102015" cy="196838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7109" cy="1997003"/>
                    </a:xfrm>
                    <a:prstGeom prst="rect">
                      <a:avLst/>
                    </a:prstGeom>
                  </pic:spPr>
                </pic:pic>
              </a:graphicData>
            </a:graphic>
          </wp:inline>
        </w:drawing>
      </w:r>
    </w:p>
    <w:p w14:paraId="4299D07E" w14:textId="31C27ACB" w:rsidR="00C12AC9" w:rsidRDefault="00C12AC9" w:rsidP="00393600">
      <w:pPr>
        <w:rPr>
          <w:color w:val="000000"/>
        </w:rPr>
      </w:pPr>
    </w:p>
    <w:p w14:paraId="0CED8169" w14:textId="3431DDA2" w:rsidR="00C12AC9" w:rsidRDefault="00C12AC9" w:rsidP="00393600">
      <w:pPr>
        <w:rPr>
          <w:color w:val="000000"/>
        </w:rPr>
      </w:pPr>
      <w:r>
        <w:rPr>
          <w:noProof/>
        </w:rPr>
        <w:drawing>
          <wp:inline distT="0" distB="0" distL="0" distR="0" wp14:anchorId="300F3E24" wp14:editId="5F2F49DF">
            <wp:extent cx="3125165" cy="19830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0464" cy="1992786"/>
                    </a:xfrm>
                    <a:prstGeom prst="rect">
                      <a:avLst/>
                    </a:prstGeom>
                  </pic:spPr>
                </pic:pic>
              </a:graphicData>
            </a:graphic>
          </wp:inline>
        </w:drawing>
      </w:r>
    </w:p>
    <w:p w14:paraId="78105FB9" w14:textId="27352E2D" w:rsidR="004821A6" w:rsidRDefault="004821A6" w:rsidP="00393600">
      <w:pPr>
        <w:rPr>
          <w:color w:val="000000"/>
        </w:rPr>
      </w:pPr>
    </w:p>
    <w:p w14:paraId="3E393277" w14:textId="77777777" w:rsidR="004821A6" w:rsidRDefault="004821A6" w:rsidP="00393600">
      <w:pPr>
        <w:rPr>
          <w:color w:val="000000"/>
        </w:rPr>
      </w:pPr>
    </w:p>
    <w:p w14:paraId="777771F6" w14:textId="74C8629D" w:rsidR="00925151" w:rsidRDefault="00925151" w:rsidP="00393600">
      <w:pPr>
        <w:rPr>
          <w:color w:val="000000"/>
        </w:rPr>
      </w:pPr>
    </w:p>
    <w:p w14:paraId="2B572AD4" w14:textId="32FFC28F" w:rsidR="00925151" w:rsidRDefault="00925151" w:rsidP="00393600">
      <w:pPr>
        <w:rPr>
          <w:color w:val="000000"/>
        </w:rPr>
      </w:pPr>
      <w:r w:rsidRPr="00821477">
        <w:rPr>
          <w:noProof/>
          <w:color w:val="000000"/>
        </w:rPr>
        <mc:AlternateContent>
          <mc:Choice Requires="wps">
            <w:drawing>
              <wp:anchor distT="0" distB="0" distL="114300" distR="114300" simplePos="0" relativeHeight="251688960" behindDoc="0" locked="0" layoutInCell="1" allowOverlap="1" wp14:anchorId="649F584A" wp14:editId="24AB9CAA">
                <wp:simplePos x="0" y="0"/>
                <wp:positionH relativeFrom="column">
                  <wp:posOffset>-338455</wp:posOffset>
                </wp:positionH>
                <wp:positionV relativeFrom="paragraph">
                  <wp:posOffset>224790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C2148" id="Rectangle 16" o:spid="_x0000_s1026" style="position:absolute;margin-left:-26.65pt;margin-top:17.7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" fillcolor="#4f81bd [3204]" strokecolor="#243f60 [1604]" strokeweight="2pt"/>
            </w:pict>
          </mc:Fallback>
        </mc:AlternateContent>
      </w:r>
    </w:p>
    <w:p w14:paraId="68B55B3C" w14:textId="2CAD1B7A" w:rsidR="00925151" w:rsidRDefault="00925151" w:rsidP="00393600">
      <w:pPr>
        <w:rPr>
          <w:color w:val="000000"/>
        </w:rPr>
      </w:pPr>
      <w:r w:rsidRPr="00821477">
        <w:rPr>
          <w:noProof/>
          <w:color w:val="000000"/>
        </w:rPr>
        <mc:AlternateContent>
          <mc:Choice Requires="wps">
            <w:drawing>
              <wp:anchor distT="0" distB="0" distL="114300" distR="114300" simplePos="0" relativeHeight="251689984" behindDoc="0" locked="0" layoutInCell="1" allowOverlap="1" wp14:anchorId="4DA8C8B8" wp14:editId="7F1B5C8F">
                <wp:simplePos x="0" y="0"/>
                <wp:positionH relativeFrom="column">
                  <wp:posOffset>179070</wp:posOffset>
                </wp:positionH>
                <wp:positionV relativeFrom="paragraph">
                  <wp:posOffset>14605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32" type="#_x0000_t202" style="position:absolute;margin-left:14.1pt;margin-top:1.1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" filled="f" stroked="f">
                <v:textbox style="mso-fit-shape-to-text:t">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p>
    <w:p w14:paraId="304CA47B" w14:textId="3E979CE4" w:rsidR="00925151" w:rsidRDefault="00925151" w:rsidP="00393600">
      <w:pPr>
        <w:rPr>
          <w:color w:val="000000"/>
        </w:rPr>
      </w:pPr>
    </w:p>
    <w:p w14:paraId="78391D5B" w14:textId="57C0AA1A" w:rsidR="0026396C" w:rsidRDefault="0026396C" w:rsidP="00393600">
      <w:pPr>
        <w:rPr>
          <w:color w:val="000000"/>
        </w:rPr>
      </w:pPr>
    </w:p>
    <w:p w14:paraId="33F17077" w14:textId="77777777" w:rsidR="00DB0C62" w:rsidRPr="008302EF" w:rsidRDefault="00DB0C62" w:rsidP="00DB0C62">
      <w:pPr>
        <w:rPr>
          <w:ins w:id="254" w:author="Eivazi, Farnaz" w:date="2022-07-12T22:09:00Z"/>
          <w:b/>
          <w:bCs/>
          <w:rPrChange w:id="255" w:author="Eivazi, Farnaz" w:date="2022-07-12T22:19:00Z">
            <w:rPr>
              <w:ins w:id="256" w:author="Eivazi, Farnaz" w:date="2022-07-12T22:09:00Z"/>
              <w:rFonts w:asciiTheme="majorBidi" w:hAnsiTheme="majorBidi" w:cstheme="majorBidi"/>
              <w:b/>
              <w:bCs/>
              <w:sz w:val="28"/>
              <w:szCs w:val="28"/>
            </w:rPr>
          </w:rPrChange>
        </w:rPr>
      </w:pPr>
      <w:ins w:id="257" w:author="Eivazi, Farnaz" w:date="2022-07-12T22:09:00Z">
        <w:r w:rsidRPr="008302EF">
          <w:rPr>
            <w:b/>
            <w:bCs/>
            <w:u w:val="single"/>
            <w:rPrChange w:id="258" w:author="Eivazi, Farnaz" w:date="2022-07-12T22:19:00Z">
              <w:rPr>
                <w:rFonts w:asciiTheme="majorBidi" w:hAnsiTheme="majorBidi" w:cstheme="majorBidi"/>
                <w:b/>
                <w:bCs/>
                <w:sz w:val="28"/>
                <w:szCs w:val="28"/>
                <w:u w:val="single"/>
              </w:rPr>
            </w:rPrChange>
          </w:rPr>
          <w:t xml:space="preserve">Deliverables / Submissions and </w:t>
        </w:r>
        <w:r w:rsidRPr="008302EF">
          <w:rPr>
            <w:b/>
            <w:u w:val="single"/>
            <w:rPrChange w:id="259" w:author="Eivazi, Farnaz" w:date="2022-07-12T22:19:00Z">
              <w:rPr>
                <w:b/>
                <w:sz w:val="28"/>
                <w:szCs w:val="28"/>
                <w:u w:val="single"/>
              </w:rPr>
            </w:rPrChange>
          </w:rPr>
          <w:t>Deliverable format</w:t>
        </w:r>
        <w:r w:rsidRPr="008302EF">
          <w:rPr>
            <w:b/>
            <w:rPrChange w:id="260" w:author="Eivazi, Farnaz" w:date="2022-07-12T22:19:00Z">
              <w:rPr>
                <w:b/>
                <w:sz w:val="28"/>
                <w:szCs w:val="28"/>
              </w:rPr>
            </w:rPrChange>
          </w:rPr>
          <w:t>:</w:t>
        </w:r>
        <w:r w:rsidRPr="008302EF">
          <w:rPr>
            <w:b/>
            <w:bCs/>
            <w:rPrChange w:id="261" w:author="Eivazi, Farnaz" w:date="2022-07-12T22:19:00Z">
              <w:rPr>
                <w:rFonts w:asciiTheme="majorBidi" w:hAnsiTheme="majorBidi" w:cstheme="majorBidi"/>
                <w:b/>
                <w:bCs/>
                <w:sz w:val="28"/>
                <w:szCs w:val="28"/>
              </w:rPr>
            </w:rPrChange>
          </w:rPr>
          <w:t xml:space="preserve"> </w:t>
        </w:r>
      </w:ins>
    </w:p>
    <w:p w14:paraId="5074504F" w14:textId="77777777" w:rsidR="00DB0C62" w:rsidRPr="008302EF" w:rsidRDefault="00DB0C62" w:rsidP="00DB0C62">
      <w:pPr>
        <w:pStyle w:val="Bulleted"/>
        <w:numPr>
          <w:ilvl w:val="0"/>
          <w:numId w:val="39"/>
        </w:numPr>
        <w:rPr>
          <w:ins w:id="262" w:author="Eivazi, Farnaz" w:date="2022-07-12T22:09:00Z"/>
          <w:color w:val="FF0000"/>
          <w:sz w:val="24"/>
          <w:szCs w:val="24"/>
          <w:rPrChange w:id="263" w:author="Eivazi, Farnaz" w:date="2022-07-12T22:19:00Z">
            <w:rPr>
              <w:ins w:id="264" w:author="Eivazi, Farnaz" w:date="2022-07-12T22:09:00Z"/>
              <w:rFonts w:asciiTheme="majorBidi" w:hAnsiTheme="majorBidi"/>
              <w:color w:val="FF0000"/>
              <w:sz w:val="28"/>
              <w:szCs w:val="28"/>
            </w:rPr>
          </w:rPrChange>
        </w:rPr>
      </w:pPr>
      <w:ins w:id="265" w:author="Eivazi, Farnaz" w:date="2022-07-12T22:09:00Z">
        <w:r w:rsidRPr="008302EF">
          <w:rPr>
            <w:color w:val="FF0000"/>
            <w:sz w:val="24"/>
            <w:szCs w:val="24"/>
            <w:rPrChange w:id="266" w:author="Eivazi, Farnaz" w:date="2022-07-12T22:19:00Z">
              <w:rPr>
                <w:rFonts w:asciiTheme="majorBidi" w:hAnsiTheme="majorBidi"/>
                <w:color w:val="FF0000"/>
                <w:sz w:val="28"/>
                <w:szCs w:val="28"/>
              </w:rPr>
            </w:rPrChange>
          </w:rPr>
          <w:t>The Java application must compile and run correctly, otherwise project grade will be zero.</w:t>
        </w:r>
      </w:ins>
    </w:p>
    <w:p w14:paraId="1939C0B1" w14:textId="77777777" w:rsidR="00DB0C62" w:rsidRPr="008302EF" w:rsidRDefault="00DB0C62" w:rsidP="00DB0C62">
      <w:pPr>
        <w:pStyle w:val="Bulleted"/>
        <w:numPr>
          <w:ilvl w:val="0"/>
          <w:numId w:val="39"/>
        </w:numPr>
        <w:rPr>
          <w:ins w:id="267" w:author="Eivazi, Farnaz" w:date="2022-07-12T22:09:00Z"/>
          <w:color w:val="FF0000"/>
          <w:sz w:val="24"/>
          <w:szCs w:val="24"/>
          <w:rPrChange w:id="268" w:author="Eivazi, Farnaz" w:date="2022-07-12T22:19:00Z">
            <w:rPr>
              <w:ins w:id="269" w:author="Eivazi, Farnaz" w:date="2022-07-12T22:09:00Z"/>
              <w:rFonts w:asciiTheme="majorBidi" w:hAnsiTheme="majorBidi"/>
              <w:color w:val="FF0000"/>
              <w:sz w:val="28"/>
              <w:szCs w:val="28"/>
            </w:rPr>
          </w:rPrChange>
        </w:rPr>
      </w:pPr>
      <w:ins w:id="270" w:author="Eivazi, Farnaz" w:date="2022-07-12T22:09:00Z">
        <w:r w:rsidRPr="008302EF">
          <w:rPr>
            <w:color w:val="FF0000"/>
            <w:sz w:val="24"/>
            <w:szCs w:val="24"/>
            <w:rPrChange w:id="271" w:author="Eivazi, Farnaz" w:date="2022-07-12T22:19:00Z">
              <w:rPr>
                <w:rFonts w:asciiTheme="majorBidi" w:hAnsiTheme="majorBidi"/>
                <w:color w:val="FF0000"/>
                <w:sz w:val="28"/>
                <w:szCs w:val="28"/>
              </w:rPr>
            </w:rPrChange>
          </w:rPr>
          <w:t>The detailed grading rubric is provided in the assignment rubric excel file.</w:t>
        </w:r>
      </w:ins>
    </w:p>
    <w:p w14:paraId="57A1FF8B" w14:textId="77777777" w:rsidR="00DB0C62" w:rsidRPr="008302EF" w:rsidRDefault="00DB0C62" w:rsidP="00DB0C62">
      <w:pPr>
        <w:numPr>
          <w:ilvl w:val="0"/>
          <w:numId w:val="40"/>
        </w:numPr>
        <w:tabs>
          <w:tab w:val="clear" w:pos="720"/>
          <w:tab w:val="num" w:pos="648"/>
        </w:tabs>
        <w:ind w:left="360"/>
        <w:rPr>
          <w:ins w:id="272" w:author="Eivazi, Farnaz" w:date="2022-07-12T22:09:00Z"/>
          <w:rPrChange w:id="273" w:author="Eivazi, Farnaz" w:date="2022-07-12T22:19:00Z">
            <w:rPr>
              <w:ins w:id="274" w:author="Eivazi, Farnaz" w:date="2022-07-12T22:09:00Z"/>
              <w:sz w:val="28"/>
              <w:szCs w:val="28"/>
            </w:rPr>
          </w:rPrChange>
        </w:rPr>
      </w:pPr>
      <w:ins w:id="275" w:author="Eivazi, Farnaz" w:date="2022-07-12T22:09:00Z">
        <w:r w:rsidRPr="008302EF">
          <w:rPr>
            <w:color w:val="000000"/>
            <w:bdr w:val="none" w:sz="0" w:space="0" w:color="auto" w:frame="1"/>
            <w:rPrChange w:id="276" w:author="Eivazi, Farnaz" w:date="2022-07-12T22:19:00Z">
              <w:rPr>
                <w:color w:val="000000"/>
                <w:sz w:val="28"/>
                <w:szCs w:val="28"/>
                <w:bdr w:val="none" w:sz="0" w:space="0" w:color="auto" w:frame="1"/>
              </w:rPr>
            </w:rPrChange>
          </w:rPr>
          <w:t>Your source code should contain proper indentation and documentation.</w:t>
        </w:r>
      </w:ins>
    </w:p>
    <w:p w14:paraId="7CD56F01" w14:textId="77777777" w:rsidR="00DB0C62" w:rsidRPr="008302EF" w:rsidRDefault="00DB0C62" w:rsidP="00DB0C62">
      <w:pPr>
        <w:numPr>
          <w:ilvl w:val="0"/>
          <w:numId w:val="40"/>
        </w:numPr>
        <w:tabs>
          <w:tab w:val="clear" w:pos="720"/>
          <w:tab w:val="num" w:pos="648"/>
        </w:tabs>
        <w:ind w:left="360"/>
        <w:rPr>
          <w:ins w:id="277" w:author="Eivazi, Farnaz" w:date="2022-07-12T22:09:00Z"/>
          <w:rPrChange w:id="278" w:author="Eivazi, Farnaz" w:date="2022-07-12T22:19:00Z">
            <w:rPr>
              <w:ins w:id="279" w:author="Eivazi, Farnaz" w:date="2022-07-12T22:09:00Z"/>
              <w:sz w:val="28"/>
              <w:szCs w:val="28"/>
            </w:rPr>
          </w:rPrChange>
        </w:rPr>
      </w:pPr>
      <w:ins w:id="280" w:author="Eivazi, Farnaz" w:date="2022-07-12T22:09:00Z">
        <w:r w:rsidRPr="008302EF">
          <w:rPr>
            <w:color w:val="000000"/>
            <w:bdr w:val="none" w:sz="0" w:space="0" w:color="auto" w:frame="1"/>
            <w:rPrChange w:id="281" w:author="Eivazi, Farnaz" w:date="2022-07-12T22:19:00Z">
              <w:rPr>
                <w:color w:val="000000"/>
                <w:sz w:val="28"/>
                <w:szCs w:val="28"/>
                <w:bdr w:val="none" w:sz="0" w:space="0" w:color="auto" w:frame="1"/>
              </w:rPr>
            </w:rPrChange>
          </w:rPr>
          <w:t xml:space="preserve">Documentation within a source code </w:t>
        </w:r>
        <w:r w:rsidRPr="008302EF">
          <w:rPr>
            <w:rPrChange w:id="282" w:author="Eivazi, Farnaz" w:date="2022-07-12T22:19:00Z">
              <w:rPr>
                <w:sz w:val="28"/>
                <w:szCs w:val="28"/>
              </w:rPr>
            </w:rPrChange>
          </w:rPr>
          <w:t>should include </w:t>
        </w:r>
      </w:ins>
    </w:p>
    <w:p w14:paraId="23106EB4" w14:textId="77777777" w:rsidR="00DB0C62" w:rsidRPr="008302EF" w:rsidRDefault="00DB0C62" w:rsidP="00DB0C62">
      <w:pPr>
        <w:numPr>
          <w:ilvl w:val="1"/>
          <w:numId w:val="41"/>
        </w:numPr>
        <w:tabs>
          <w:tab w:val="clear" w:pos="1440"/>
          <w:tab w:val="num" w:pos="1728"/>
        </w:tabs>
        <w:rPr>
          <w:ins w:id="283" w:author="Eivazi, Farnaz" w:date="2022-07-12T22:09:00Z"/>
          <w:color w:val="000000"/>
          <w:bdr w:val="none" w:sz="0" w:space="0" w:color="auto" w:frame="1"/>
          <w:rPrChange w:id="284" w:author="Eivazi, Farnaz" w:date="2022-07-12T22:19:00Z">
            <w:rPr>
              <w:ins w:id="285" w:author="Eivazi, Farnaz" w:date="2022-07-12T22:09:00Z"/>
              <w:color w:val="000000"/>
              <w:sz w:val="28"/>
              <w:szCs w:val="28"/>
              <w:bdr w:val="none" w:sz="0" w:space="0" w:color="auto" w:frame="1"/>
            </w:rPr>
          </w:rPrChange>
        </w:rPr>
      </w:pPr>
      <w:ins w:id="286" w:author="Eivazi, Farnaz" w:date="2022-07-12T22:09:00Z">
        <w:r w:rsidRPr="008302EF">
          <w:rPr>
            <w:color w:val="000000"/>
            <w:bdr w:val="none" w:sz="0" w:space="0" w:color="auto" w:frame="1"/>
            <w:rPrChange w:id="287" w:author="Eivazi, Farnaz" w:date="2022-07-12T22:19:00Z">
              <w:rPr>
                <w:color w:val="000000"/>
                <w:sz w:val="28"/>
                <w:szCs w:val="28"/>
                <w:bdr w:val="none" w:sz="0" w:space="0" w:color="auto" w:frame="1"/>
              </w:rPr>
            </w:rPrChange>
          </w:rPr>
          <w:t>additional Comments to clarify a code, if needed</w:t>
        </w:r>
      </w:ins>
    </w:p>
    <w:p w14:paraId="4873B440" w14:textId="77777777" w:rsidR="00DB0C62" w:rsidRPr="008302EF" w:rsidRDefault="00DB0C62" w:rsidP="00DB0C62">
      <w:pPr>
        <w:numPr>
          <w:ilvl w:val="1"/>
          <w:numId w:val="41"/>
        </w:numPr>
        <w:tabs>
          <w:tab w:val="clear" w:pos="1440"/>
          <w:tab w:val="num" w:pos="1728"/>
        </w:tabs>
        <w:rPr>
          <w:ins w:id="288" w:author="Eivazi, Farnaz" w:date="2022-07-12T22:09:00Z"/>
          <w:rPrChange w:id="289" w:author="Eivazi, Farnaz" w:date="2022-07-12T22:19:00Z">
            <w:rPr>
              <w:ins w:id="290" w:author="Eivazi, Farnaz" w:date="2022-07-12T22:09:00Z"/>
              <w:sz w:val="28"/>
              <w:szCs w:val="28"/>
            </w:rPr>
          </w:rPrChange>
        </w:rPr>
      </w:pPr>
      <w:ins w:id="291" w:author="Eivazi, Farnaz" w:date="2022-07-12T22:09:00Z">
        <w:r w:rsidRPr="008302EF">
          <w:rPr>
            <w:rPrChange w:id="292" w:author="Eivazi, Farnaz" w:date="2022-07-12T22:19:00Z">
              <w:rPr>
                <w:sz w:val="28"/>
                <w:szCs w:val="28"/>
              </w:rPr>
            </w:rPrChange>
          </w:rPr>
          <w:t>class description comments at the top of each program containing the course name, the project number, your name, the date, and platform/compiler that you used to develop the project, for example:</w:t>
        </w:r>
      </w:ins>
    </w:p>
    <w:p w14:paraId="19D6D252" w14:textId="77777777" w:rsidR="00DB0C62" w:rsidRPr="008302EF" w:rsidRDefault="00DB0C62" w:rsidP="00DB0C62">
      <w:pPr>
        <w:autoSpaceDE w:val="0"/>
        <w:autoSpaceDN w:val="0"/>
        <w:adjustRightInd w:val="0"/>
        <w:ind w:left="1800"/>
        <w:rPr>
          <w:ins w:id="293" w:author="Eivazi, Farnaz" w:date="2022-07-12T22:09:00Z"/>
          <w:rPrChange w:id="294" w:author="Eivazi, Farnaz" w:date="2022-07-12T22:19:00Z">
            <w:rPr>
              <w:ins w:id="295" w:author="Eivazi, Farnaz" w:date="2022-07-12T22:09:00Z"/>
              <w:rFonts w:ascii="Courier New" w:hAnsi="Courier New" w:cs="Courier New"/>
              <w:szCs w:val="28"/>
            </w:rPr>
          </w:rPrChange>
        </w:rPr>
      </w:pPr>
      <w:ins w:id="296" w:author="Eivazi, Farnaz" w:date="2022-07-12T22:09:00Z">
        <w:r w:rsidRPr="008302EF">
          <w:rPr>
            <w:color w:val="3F7F5F"/>
            <w:rPrChange w:id="297" w:author="Eivazi, Farnaz" w:date="2022-07-12T22:19:00Z">
              <w:rPr>
                <w:rFonts w:ascii="Courier New" w:hAnsi="Courier New" w:cs="Courier New"/>
                <w:color w:val="3F7F5F"/>
                <w:szCs w:val="28"/>
              </w:rPr>
            </w:rPrChange>
          </w:rPr>
          <w:t>/*</w:t>
        </w:r>
      </w:ins>
    </w:p>
    <w:p w14:paraId="614F49D0" w14:textId="77777777" w:rsidR="00DB0C62" w:rsidRPr="008302EF" w:rsidRDefault="00DB0C62" w:rsidP="00DB0C62">
      <w:pPr>
        <w:autoSpaceDE w:val="0"/>
        <w:autoSpaceDN w:val="0"/>
        <w:adjustRightInd w:val="0"/>
        <w:ind w:left="1800"/>
        <w:rPr>
          <w:ins w:id="298" w:author="Eivazi, Farnaz" w:date="2022-07-12T22:09:00Z"/>
          <w:rPrChange w:id="299" w:author="Eivazi, Farnaz" w:date="2022-07-12T22:19:00Z">
            <w:rPr>
              <w:ins w:id="300" w:author="Eivazi, Farnaz" w:date="2022-07-12T22:09:00Z"/>
              <w:rFonts w:ascii="Courier New" w:hAnsi="Courier New" w:cs="Courier New"/>
              <w:szCs w:val="28"/>
            </w:rPr>
          </w:rPrChange>
        </w:rPr>
      </w:pPr>
      <w:ins w:id="301" w:author="Eivazi, Farnaz" w:date="2022-07-12T22:09:00Z">
        <w:r w:rsidRPr="008302EF">
          <w:rPr>
            <w:color w:val="3F7F5F"/>
            <w:rPrChange w:id="302" w:author="Eivazi, Farnaz" w:date="2022-07-12T22:19:00Z">
              <w:rPr>
                <w:rFonts w:ascii="Courier New" w:hAnsi="Courier New" w:cs="Courier New"/>
                <w:color w:val="3F7F5F"/>
                <w:szCs w:val="28"/>
              </w:rPr>
            </w:rPrChange>
          </w:rPr>
          <w:t> * Class: CMSC203 </w:t>
        </w:r>
      </w:ins>
    </w:p>
    <w:p w14:paraId="39CF88FB" w14:textId="77777777" w:rsidR="00DB0C62" w:rsidRPr="008302EF" w:rsidRDefault="00DB0C62" w:rsidP="00DB0C62">
      <w:pPr>
        <w:autoSpaceDE w:val="0"/>
        <w:autoSpaceDN w:val="0"/>
        <w:adjustRightInd w:val="0"/>
        <w:ind w:left="1800"/>
        <w:rPr>
          <w:ins w:id="303" w:author="Eivazi, Farnaz" w:date="2022-07-12T22:09:00Z"/>
          <w:rPrChange w:id="304" w:author="Eivazi, Farnaz" w:date="2022-07-12T22:19:00Z">
            <w:rPr>
              <w:ins w:id="305" w:author="Eivazi, Farnaz" w:date="2022-07-12T22:09:00Z"/>
              <w:rFonts w:ascii="Courier New" w:hAnsi="Courier New" w:cs="Courier New"/>
              <w:szCs w:val="28"/>
            </w:rPr>
          </w:rPrChange>
        </w:rPr>
      </w:pPr>
      <w:ins w:id="306" w:author="Eivazi, Farnaz" w:date="2022-07-12T22:09:00Z">
        <w:r w:rsidRPr="008302EF">
          <w:rPr>
            <w:color w:val="3F7F5F"/>
            <w:rPrChange w:id="307" w:author="Eivazi, Farnaz" w:date="2022-07-12T22:19:00Z">
              <w:rPr>
                <w:rFonts w:ascii="Courier New" w:hAnsi="Courier New" w:cs="Courier New"/>
                <w:color w:val="3F7F5F"/>
                <w:szCs w:val="28"/>
              </w:rPr>
            </w:rPrChange>
          </w:rPr>
          <w:t> * Instructor:</w:t>
        </w:r>
      </w:ins>
    </w:p>
    <w:p w14:paraId="69C6C58B" w14:textId="77777777" w:rsidR="00DB0C62" w:rsidRPr="008302EF" w:rsidRDefault="00DB0C62" w:rsidP="00DB0C62">
      <w:pPr>
        <w:autoSpaceDE w:val="0"/>
        <w:autoSpaceDN w:val="0"/>
        <w:adjustRightInd w:val="0"/>
        <w:ind w:left="1800"/>
        <w:rPr>
          <w:ins w:id="308" w:author="Eivazi, Farnaz" w:date="2022-07-12T22:09:00Z"/>
          <w:rPrChange w:id="309" w:author="Eivazi, Farnaz" w:date="2022-07-12T22:19:00Z">
            <w:rPr>
              <w:ins w:id="310" w:author="Eivazi, Farnaz" w:date="2022-07-12T22:09:00Z"/>
              <w:rFonts w:ascii="Courier New" w:hAnsi="Courier New" w:cs="Courier New"/>
              <w:szCs w:val="28"/>
            </w:rPr>
          </w:rPrChange>
        </w:rPr>
      </w:pPr>
      <w:ins w:id="311" w:author="Eivazi, Farnaz" w:date="2022-07-12T22:09:00Z">
        <w:r w:rsidRPr="008302EF">
          <w:rPr>
            <w:color w:val="3F7F5F"/>
            <w:rPrChange w:id="312" w:author="Eivazi, Farnaz" w:date="2022-07-12T22:19:00Z">
              <w:rPr>
                <w:rFonts w:ascii="Courier New" w:hAnsi="Courier New" w:cs="Courier New"/>
                <w:color w:val="3F7F5F"/>
                <w:szCs w:val="28"/>
              </w:rPr>
            </w:rPrChange>
          </w:rPr>
          <w:t> * Description: (Give a brief description for each Class)</w:t>
        </w:r>
      </w:ins>
    </w:p>
    <w:p w14:paraId="099566D3" w14:textId="77777777" w:rsidR="00DB0C62" w:rsidRPr="008302EF" w:rsidRDefault="00DB0C62" w:rsidP="00DB0C62">
      <w:pPr>
        <w:autoSpaceDE w:val="0"/>
        <w:autoSpaceDN w:val="0"/>
        <w:adjustRightInd w:val="0"/>
        <w:ind w:left="1800"/>
        <w:rPr>
          <w:ins w:id="313" w:author="Eivazi, Farnaz" w:date="2022-07-12T22:09:00Z"/>
          <w:color w:val="3F7F5F"/>
          <w:rPrChange w:id="314" w:author="Eivazi, Farnaz" w:date="2022-07-12T22:19:00Z">
            <w:rPr>
              <w:ins w:id="315" w:author="Eivazi, Farnaz" w:date="2022-07-12T22:09:00Z"/>
              <w:rFonts w:ascii="Courier New" w:hAnsi="Courier New" w:cs="Courier New"/>
              <w:color w:val="3F7F5F"/>
              <w:szCs w:val="28"/>
            </w:rPr>
          </w:rPrChange>
        </w:rPr>
      </w:pPr>
      <w:ins w:id="316" w:author="Eivazi, Farnaz" w:date="2022-07-12T22:09:00Z">
        <w:r w:rsidRPr="008302EF">
          <w:rPr>
            <w:color w:val="3F7F5F"/>
            <w:rPrChange w:id="317" w:author="Eivazi, Farnaz" w:date="2022-07-12T22:19:00Z">
              <w:rPr>
                <w:rFonts w:ascii="Courier New" w:hAnsi="Courier New" w:cs="Courier New"/>
                <w:color w:val="3F7F5F"/>
                <w:szCs w:val="28"/>
              </w:rPr>
            </w:rPrChange>
          </w:rPr>
          <w:t> * Due: MM/DD/YYYY</w:t>
        </w:r>
      </w:ins>
    </w:p>
    <w:p w14:paraId="439673C2" w14:textId="77777777" w:rsidR="00DB0C62" w:rsidRPr="008302EF" w:rsidRDefault="00DB0C62" w:rsidP="00DB0C62">
      <w:pPr>
        <w:autoSpaceDE w:val="0"/>
        <w:autoSpaceDN w:val="0"/>
        <w:adjustRightInd w:val="0"/>
        <w:ind w:left="1800"/>
        <w:rPr>
          <w:ins w:id="318" w:author="Eivazi, Farnaz" w:date="2022-07-12T22:09:00Z"/>
          <w:rPrChange w:id="319" w:author="Eivazi, Farnaz" w:date="2022-07-12T22:19:00Z">
            <w:rPr>
              <w:ins w:id="320" w:author="Eivazi, Farnaz" w:date="2022-07-12T22:09:00Z"/>
              <w:rFonts w:ascii="Courier New" w:hAnsi="Courier New" w:cs="Courier New"/>
              <w:szCs w:val="28"/>
            </w:rPr>
          </w:rPrChange>
        </w:rPr>
      </w:pPr>
      <w:ins w:id="321" w:author="Eivazi, Farnaz" w:date="2022-07-12T22:09:00Z">
        <w:r w:rsidRPr="008302EF">
          <w:rPr>
            <w:color w:val="3F7F5F"/>
            <w:rPrChange w:id="322" w:author="Eivazi, Farnaz" w:date="2022-07-12T22:19:00Z">
              <w:rPr>
                <w:rFonts w:ascii="Courier New" w:hAnsi="Courier New" w:cs="Courier New"/>
                <w:color w:val="3F7F5F"/>
                <w:szCs w:val="28"/>
              </w:rPr>
            </w:rPrChange>
          </w:rPr>
          <w:t xml:space="preserve"> * Platform/compiler:</w:t>
        </w:r>
      </w:ins>
    </w:p>
    <w:p w14:paraId="7DE3C1C6" w14:textId="77777777" w:rsidR="00DB0C62" w:rsidRPr="008302EF" w:rsidRDefault="00DB0C62" w:rsidP="00DB0C62">
      <w:pPr>
        <w:autoSpaceDE w:val="0"/>
        <w:autoSpaceDN w:val="0"/>
        <w:adjustRightInd w:val="0"/>
        <w:ind w:left="1800"/>
        <w:rPr>
          <w:ins w:id="323" w:author="Eivazi, Farnaz" w:date="2022-07-12T22:09:00Z"/>
          <w:color w:val="3F7F5F"/>
          <w:rPrChange w:id="324" w:author="Eivazi, Farnaz" w:date="2022-07-12T22:19:00Z">
            <w:rPr>
              <w:ins w:id="325" w:author="Eivazi, Farnaz" w:date="2022-07-12T22:09:00Z"/>
              <w:rFonts w:ascii="Courier New" w:hAnsi="Courier New" w:cs="Courier New"/>
              <w:color w:val="3F7F5F"/>
              <w:szCs w:val="28"/>
            </w:rPr>
          </w:rPrChange>
        </w:rPr>
      </w:pPr>
      <w:ins w:id="326" w:author="Eivazi, Farnaz" w:date="2022-07-12T22:09:00Z">
        <w:r w:rsidRPr="008302EF">
          <w:rPr>
            <w:color w:val="3F7F5F"/>
            <w:rPrChange w:id="327" w:author="Eivazi, Farnaz" w:date="2022-07-12T22:19:00Z">
              <w:rPr>
                <w:rFonts w:ascii="Courier New" w:hAnsi="Courier New" w:cs="Courier New"/>
                <w:color w:val="3F7F5F"/>
                <w:szCs w:val="28"/>
              </w:rPr>
            </w:rPrChange>
          </w:rPr>
          <w:t xml:space="preserve"> * I pledge that I have completed the programming </w:t>
        </w:r>
      </w:ins>
    </w:p>
    <w:p w14:paraId="258DC324" w14:textId="77777777" w:rsidR="00DB0C62" w:rsidRPr="008302EF" w:rsidRDefault="00DB0C62" w:rsidP="00DB0C62">
      <w:pPr>
        <w:autoSpaceDE w:val="0"/>
        <w:autoSpaceDN w:val="0"/>
        <w:adjustRightInd w:val="0"/>
        <w:ind w:left="1800"/>
        <w:rPr>
          <w:ins w:id="328" w:author="Eivazi, Farnaz" w:date="2022-07-12T22:09:00Z"/>
          <w:color w:val="3F7F5F"/>
          <w:rPrChange w:id="329" w:author="Eivazi, Farnaz" w:date="2022-07-12T22:19:00Z">
            <w:rPr>
              <w:ins w:id="330" w:author="Eivazi, Farnaz" w:date="2022-07-12T22:09:00Z"/>
              <w:rFonts w:ascii="Courier New" w:hAnsi="Courier New" w:cs="Courier New"/>
              <w:color w:val="3F7F5F"/>
              <w:szCs w:val="28"/>
            </w:rPr>
          </w:rPrChange>
        </w:rPr>
      </w:pPr>
      <w:ins w:id="331" w:author="Eivazi, Farnaz" w:date="2022-07-12T22:09:00Z">
        <w:r w:rsidRPr="008302EF">
          <w:rPr>
            <w:color w:val="3F7F5F"/>
            <w:rPrChange w:id="332" w:author="Eivazi, Farnaz" w:date="2022-07-12T22:19:00Z">
              <w:rPr>
                <w:rFonts w:ascii="Courier New" w:hAnsi="Courier New" w:cs="Courier New"/>
                <w:color w:val="3F7F5F"/>
                <w:szCs w:val="28"/>
              </w:rPr>
            </w:rPrChange>
          </w:rPr>
          <w:t xml:space="preserve"> * assignment independently. I have not copied the code </w:t>
        </w:r>
      </w:ins>
    </w:p>
    <w:p w14:paraId="4A83F972" w14:textId="77777777" w:rsidR="00DB0C62" w:rsidRPr="008302EF" w:rsidRDefault="00DB0C62" w:rsidP="00DB0C62">
      <w:pPr>
        <w:autoSpaceDE w:val="0"/>
        <w:autoSpaceDN w:val="0"/>
        <w:adjustRightInd w:val="0"/>
        <w:ind w:left="1800"/>
        <w:rPr>
          <w:ins w:id="333" w:author="Eivazi, Farnaz" w:date="2022-07-12T22:09:00Z"/>
          <w:color w:val="3F7F5F"/>
          <w:rPrChange w:id="334" w:author="Eivazi, Farnaz" w:date="2022-07-12T22:19:00Z">
            <w:rPr>
              <w:ins w:id="335" w:author="Eivazi, Farnaz" w:date="2022-07-12T22:09:00Z"/>
              <w:rFonts w:ascii="Courier New" w:hAnsi="Courier New" w:cs="Courier New"/>
              <w:color w:val="3F7F5F"/>
              <w:szCs w:val="28"/>
            </w:rPr>
          </w:rPrChange>
        </w:rPr>
      </w:pPr>
      <w:ins w:id="336" w:author="Eivazi, Farnaz" w:date="2022-07-12T22:09:00Z">
        <w:r w:rsidRPr="008302EF">
          <w:rPr>
            <w:color w:val="3F7F5F"/>
            <w:rPrChange w:id="337" w:author="Eivazi, Farnaz" w:date="2022-07-12T22:19:00Z">
              <w:rPr>
                <w:rFonts w:ascii="Courier New" w:hAnsi="Courier New" w:cs="Courier New"/>
                <w:color w:val="3F7F5F"/>
                <w:szCs w:val="28"/>
              </w:rPr>
            </w:rPrChange>
          </w:rPr>
          <w:t xml:space="preserve"> * from a student or any source. I have not given my code </w:t>
        </w:r>
      </w:ins>
    </w:p>
    <w:p w14:paraId="44055B30" w14:textId="77777777" w:rsidR="00DB0C62" w:rsidRPr="008302EF" w:rsidRDefault="00DB0C62" w:rsidP="00DB0C62">
      <w:pPr>
        <w:autoSpaceDE w:val="0"/>
        <w:autoSpaceDN w:val="0"/>
        <w:adjustRightInd w:val="0"/>
        <w:ind w:left="1800"/>
        <w:rPr>
          <w:ins w:id="338" w:author="Eivazi, Farnaz" w:date="2022-07-12T22:09:00Z"/>
          <w:rPrChange w:id="339" w:author="Eivazi, Farnaz" w:date="2022-07-12T22:19:00Z">
            <w:rPr>
              <w:ins w:id="340" w:author="Eivazi, Farnaz" w:date="2022-07-12T22:09:00Z"/>
              <w:rFonts w:ascii="Courier New" w:hAnsi="Courier New" w:cs="Courier New"/>
              <w:szCs w:val="28"/>
            </w:rPr>
          </w:rPrChange>
        </w:rPr>
      </w:pPr>
      <w:ins w:id="341" w:author="Eivazi, Farnaz" w:date="2022-07-12T22:09:00Z">
        <w:r w:rsidRPr="008302EF">
          <w:rPr>
            <w:color w:val="3F7F5F"/>
            <w:rPrChange w:id="342" w:author="Eivazi, Farnaz" w:date="2022-07-12T22:19:00Z">
              <w:rPr>
                <w:rFonts w:ascii="Courier New" w:hAnsi="Courier New" w:cs="Courier New"/>
                <w:color w:val="3F7F5F"/>
                <w:szCs w:val="28"/>
              </w:rPr>
            </w:rPrChange>
          </w:rPr>
          <w:t xml:space="preserve"> * to any student.</w:t>
        </w:r>
      </w:ins>
    </w:p>
    <w:p w14:paraId="1C8812F0" w14:textId="77777777" w:rsidR="00DB0C62" w:rsidRPr="008302EF" w:rsidRDefault="00DB0C62" w:rsidP="00DB0C62">
      <w:pPr>
        <w:autoSpaceDE w:val="0"/>
        <w:autoSpaceDN w:val="0"/>
        <w:adjustRightInd w:val="0"/>
        <w:ind w:left="1800"/>
        <w:rPr>
          <w:ins w:id="343" w:author="Eivazi, Farnaz" w:date="2022-07-12T22:09:00Z"/>
          <w:rPrChange w:id="344" w:author="Eivazi, Farnaz" w:date="2022-07-12T22:19:00Z">
            <w:rPr>
              <w:ins w:id="345" w:author="Eivazi, Farnaz" w:date="2022-07-12T22:09:00Z"/>
              <w:rFonts w:ascii="Courier New" w:hAnsi="Courier New" w:cs="Courier New"/>
              <w:szCs w:val="28"/>
            </w:rPr>
          </w:rPrChange>
        </w:rPr>
      </w:pPr>
      <w:ins w:id="346" w:author="Eivazi, Farnaz" w:date="2022-07-12T22:09:00Z">
        <w:r w:rsidRPr="008302EF">
          <w:rPr>
            <w:color w:val="3F7F5F"/>
            <w:rPrChange w:id="347" w:author="Eivazi, Farnaz" w:date="2022-07-12T22:19:00Z">
              <w:rPr>
                <w:rFonts w:ascii="Courier New" w:hAnsi="Courier New" w:cs="Courier New"/>
                <w:color w:val="3F7F5F"/>
                <w:szCs w:val="28"/>
              </w:rPr>
            </w:rPrChange>
          </w:rPr>
          <w:t>   Print your Name here: __________</w:t>
        </w:r>
      </w:ins>
    </w:p>
    <w:p w14:paraId="2B4B3424" w14:textId="77777777" w:rsidR="00DB0C62" w:rsidRPr="008302EF" w:rsidRDefault="00DB0C62" w:rsidP="00DB0C62">
      <w:pPr>
        <w:ind w:left="1800"/>
        <w:rPr>
          <w:ins w:id="348" w:author="Eivazi, Farnaz" w:date="2022-07-12T22:09:00Z"/>
          <w:rPrChange w:id="349" w:author="Eivazi, Farnaz" w:date="2022-07-12T22:19:00Z">
            <w:rPr>
              <w:ins w:id="350" w:author="Eivazi, Farnaz" w:date="2022-07-12T22:09:00Z"/>
              <w:rFonts w:ascii="Courier New" w:hAnsi="Courier New" w:cs="Courier New"/>
              <w:szCs w:val="28"/>
            </w:rPr>
          </w:rPrChange>
        </w:rPr>
      </w:pPr>
      <w:ins w:id="351" w:author="Eivazi, Farnaz" w:date="2022-07-12T22:09:00Z">
        <w:r w:rsidRPr="008302EF">
          <w:rPr>
            <w:color w:val="3F7F5F"/>
            <w:rPrChange w:id="352" w:author="Eivazi, Farnaz" w:date="2022-07-12T22:19:00Z">
              <w:rPr>
                <w:rFonts w:ascii="Courier New" w:hAnsi="Courier New" w:cs="Courier New"/>
                <w:color w:val="3F7F5F"/>
                <w:szCs w:val="28"/>
              </w:rPr>
            </w:rPrChange>
          </w:rPr>
          <w:t>*/</w:t>
        </w:r>
      </w:ins>
    </w:p>
    <w:p w14:paraId="7F1C1055" w14:textId="77777777" w:rsidR="00DB0C62" w:rsidRPr="008302EF" w:rsidRDefault="00DB0C62" w:rsidP="00DB0C62">
      <w:pPr>
        <w:rPr>
          <w:ins w:id="353" w:author="Eivazi, Farnaz" w:date="2022-07-12T22:09:00Z"/>
          <w:rPrChange w:id="354" w:author="Eivazi, Farnaz" w:date="2022-07-12T22:19:00Z">
            <w:rPr>
              <w:ins w:id="355" w:author="Eivazi, Farnaz" w:date="2022-07-12T22:09:00Z"/>
              <w:rFonts w:asciiTheme="majorBidi" w:hAnsiTheme="majorBidi"/>
            </w:rPr>
          </w:rPrChange>
        </w:rPr>
      </w:pPr>
    </w:p>
    <w:p w14:paraId="72AB831D" w14:textId="77777777" w:rsidR="00DB0C62" w:rsidRPr="008302EF" w:rsidRDefault="00DB0C62" w:rsidP="00DB0C62">
      <w:pPr>
        <w:pStyle w:val="Bulleted"/>
        <w:rPr>
          <w:ins w:id="356" w:author="Eivazi, Farnaz" w:date="2022-07-12T22:09:00Z"/>
          <w:b/>
          <w:bCs/>
          <w:sz w:val="24"/>
          <w:szCs w:val="24"/>
          <w:u w:val="single"/>
          <w:rPrChange w:id="357" w:author="Eivazi, Farnaz" w:date="2022-07-12T22:19:00Z">
            <w:rPr>
              <w:ins w:id="358" w:author="Eivazi, Farnaz" w:date="2022-07-12T22:09:00Z"/>
              <w:rFonts w:asciiTheme="majorBidi" w:hAnsiTheme="majorBidi"/>
              <w:b/>
              <w:bCs/>
              <w:sz w:val="28"/>
              <w:szCs w:val="24"/>
              <w:u w:val="single"/>
            </w:rPr>
          </w:rPrChange>
        </w:rPr>
      </w:pPr>
      <w:ins w:id="359" w:author="Eivazi, Farnaz" w:date="2022-07-12T22:09:00Z">
        <w:r w:rsidRPr="008302EF">
          <w:rPr>
            <w:b/>
            <w:bCs/>
            <w:sz w:val="24"/>
            <w:szCs w:val="24"/>
            <w:u w:val="single"/>
            <w:rPrChange w:id="360" w:author="Eivazi, Farnaz" w:date="2022-07-12T22:19:00Z">
              <w:rPr>
                <w:rFonts w:asciiTheme="majorBidi" w:hAnsiTheme="majorBidi"/>
                <w:b/>
                <w:bCs/>
                <w:sz w:val="28"/>
                <w:szCs w:val="24"/>
                <w:u w:val="single"/>
              </w:rPr>
            </w:rPrChange>
          </w:rPr>
          <w:t xml:space="preserve">Design </w:t>
        </w:r>
      </w:ins>
    </w:p>
    <w:p w14:paraId="66CA8FB8" w14:textId="3A6215B8" w:rsidR="00DB0C62" w:rsidRPr="008302EF" w:rsidRDefault="00DB0C62">
      <w:pPr>
        <w:pStyle w:val="Bulleted"/>
        <w:spacing w:after="0"/>
        <w:rPr>
          <w:ins w:id="361" w:author="Eivazi, Farnaz" w:date="2022-07-12T22:09:00Z"/>
          <w:sz w:val="24"/>
          <w:szCs w:val="24"/>
          <w:rPrChange w:id="362" w:author="Eivazi, Farnaz" w:date="2022-07-12T22:19:00Z">
            <w:rPr>
              <w:ins w:id="363" w:author="Eivazi, Farnaz" w:date="2022-07-12T22:09:00Z"/>
              <w:sz w:val="28"/>
              <w:szCs w:val="24"/>
            </w:rPr>
          </w:rPrChange>
        </w:rPr>
        <w:pPrChange w:id="364" w:author="Eivazi, Farnaz" w:date="2022-07-12T22:09:00Z">
          <w:pPr>
            <w:pStyle w:val="Bulleted"/>
            <w:numPr>
              <w:numId w:val="3"/>
            </w:numPr>
            <w:tabs>
              <w:tab w:val="num" w:pos="648"/>
            </w:tabs>
            <w:spacing w:after="0"/>
            <w:ind w:left="360" w:hanging="360"/>
          </w:pPr>
        </w:pPrChange>
      </w:pPr>
      <w:ins w:id="365" w:author="Eivazi, Farnaz" w:date="2022-07-12T22:09:00Z">
        <w:r w:rsidRPr="008302EF">
          <w:rPr>
            <w:sz w:val="24"/>
            <w:szCs w:val="24"/>
            <w:rPrChange w:id="366" w:author="Eivazi, Farnaz" w:date="2022-07-12T22:19:00Z">
              <w:rPr>
                <w:sz w:val="28"/>
                <w:szCs w:val="24"/>
              </w:rPr>
            </w:rPrChange>
          </w:rPr>
          <w:t>Turn in pseudo-code for each of the methods specified in CryptoManager.java.  Your pseudo-code should be part-way between English and java.  There is no need to spell out all the details of variable declaration, etc., but by the same token, the pseudo-code needs to have enough detail that a competent Java programmer could implement it. Alternately, turn in a UML class diagram specifying the methods and fields.</w:t>
        </w:r>
      </w:ins>
    </w:p>
    <w:p w14:paraId="03F86DB3" w14:textId="77777777" w:rsidR="00DB0C62" w:rsidRPr="008302EF" w:rsidRDefault="00DB0C62" w:rsidP="00DB0C62">
      <w:pPr>
        <w:pStyle w:val="Bulleted"/>
        <w:rPr>
          <w:ins w:id="367" w:author="Eivazi, Farnaz" w:date="2022-07-12T22:09:00Z"/>
          <w:sz w:val="24"/>
          <w:szCs w:val="24"/>
          <w:rPrChange w:id="368" w:author="Eivazi, Farnaz" w:date="2022-07-12T22:19:00Z">
            <w:rPr>
              <w:ins w:id="369" w:author="Eivazi, Farnaz" w:date="2022-07-12T22:09:00Z"/>
              <w:rFonts w:asciiTheme="majorBidi" w:hAnsiTheme="majorBidi"/>
            </w:rPr>
          </w:rPrChange>
        </w:rPr>
      </w:pPr>
    </w:p>
    <w:p w14:paraId="6C95160F" w14:textId="77777777" w:rsidR="00DB0C62" w:rsidRPr="008302EF" w:rsidRDefault="00DB0C62" w:rsidP="00DB0C62">
      <w:pPr>
        <w:pStyle w:val="Bulleted"/>
        <w:spacing w:after="0"/>
        <w:rPr>
          <w:ins w:id="370" w:author="Eivazi, Farnaz" w:date="2022-07-12T22:09:00Z"/>
          <w:b/>
          <w:sz w:val="24"/>
          <w:szCs w:val="24"/>
          <w:u w:val="single"/>
          <w:rPrChange w:id="371" w:author="Eivazi, Farnaz" w:date="2022-07-12T22:19:00Z">
            <w:rPr>
              <w:ins w:id="372" w:author="Eivazi, Farnaz" w:date="2022-07-12T22:09:00Z"/>
              <w:rFonts w:asciiTheme="majorBidi" w:hAnsiTheme="majorBidi"/>
              <w:b/>
              <w:sz w:val="28"/>
              <w:szCs w:val="24"/>
              <w:u w:val="single"/>
            </w:rPr>
          </w:rPrChange>
        </w:rPr>
      </w:pPr>
      <w:ins w:id="373" w:author="Eivazi, Farnaz" w:date="2022-07-12T22:09:00Z">
        <w:r w:rsidRPr="008302EF">
          <w:rPr>
            <w:b/>
            <w:sz w:val="24"/>
            <w:szCs w:val="24"/>
            <w:u w:val="single"/>
            <w:rPrChange w:id="374" w:author="Eivazi, Farnaz" w:date="2022-07-12T22:19:00Z">
              <w:rPr>
                <w:rFonts w:asciiTheme="majorBidi" w:hAnsiTheme="majorBidi"/>
                <w:b/>
                <w:sz w:val="28"/>
                <w:szCs w:val="24"/>
                <w:u w:val="single"/>
              </w:rPr>
            </w:rPrChange>
          </w:rPr>
          <w:t>Implementation</w:t>
        </w:r>
      </w:ins>
    </w:p>
    <w:p w14:paraId="2E7C39D5" w14:textId="77777777" w:rsidR="00DB0C62" w:rsidRPr="008302EF" w:rsidRDefault="00DB0C62" w:rsidP="00DB0C62">
      <w:pPr>
        <w:pStyle w:val="Bulleted"/>
        <w:spacing w:after="0"/>
        <w:rPr>
          <w:ins w:id="375" w:author="Eivazi, Farnaz" w:date="2022-07-12T22:09:00Z"/>
          <w:sz w:val="24"/>
          <w:szCs w:val="24"/>
          <w:rPrChange w:id="376" w:author="Eivazi, Farnaz" w:date="2022-07-12T22:19:00Z">
            <w:rPr>
              <w:ins w:id="377" w:author="Eivazi, Farnaz" w:date="2022-07-12T22:09:00Z"/>
              <w:rFonts w:asciiTheme="majorBidi" w:hAnsiTheme="majorBidi"/>
              <w:sz w:val="28"/>
              <w:szCs w:val="24"/>
            </w:rPr>
          </w:rPrChange>
        </w:rPr>
      </w:pPr>
      <w:ins w:id="378" w:author="Eivazi, Farnaz" w:date="2022-07-12T22:09:00Z">
        <w:r w:rsidRPr="008302EF">
          <w:rPr>
            <w:b/>
            <w:sz w:val="24"/>
            <w:szCs w:val="24"/>
            <w:rPrChange w:id="379" w:author="Eivazi, Farnaz" w:date="2022-07-12T22:19:00Z">
              <w:rPr>
                <w:rFonts w:asciiTheme="majorBidi" w:hAnsiTheme="majorBidi"/>
                <w:b/>
                <w:sz w:val="28"/>
                <w:szCs w:val="24"/>
              </w:rPr>
            </w:rPrChange>
          </w:rPr>
          <w:t>Note</w:t>
        </w:r>
        <w:r w:rsidRPr="008302EF">
          <w:rPr>
            <w:sz w:val="24"/>
            <w:szCs w:val="24"/>
            <w:rPrChange w:id="380" w:author="Eivazi, Farnaz" w:date="2022-07-12T22:19:00Z">
              <w:rPr>
                <w:rFonts w:asciiTheme="majorBidi" w:hAnsiTheme="majorBidi"/>
                <w:sz w:val="28"/>
                <w:szCs w:val="24"/>
              </w:rPr>
            </w:rPrChange>
          </w:rPr>
          <w:t xml:space="preserve">: Only submit the files that are created/modified by per requirement. DO NOT submit the files that are already provided for you.  </w:t>
        </w:r>
      </w:ins>
    </w:p>
    <w:p w14:paraId="6EC367EF" w14:textId="77777777" w:rsidR="00DB0C62" w:rsidRPr="008302EF" w:rsidRDefault="00DB0C62" w:rsidP="00DB0C62">
      <w:pPr>
        <w:pStyle w:val="Bulleted"/>
        <w:spacing w:after="0"/>
        <w:rPr>
          <w:ins w:id="381" w:author="Eivazi, Farnaz" w:date="2022-07-12T22:09:00Z"/>
          <w:b/>
          <w:sz w:val="24"/>
          <w:szCs w:val="24"/>
          <w:u w:val="single"/>
          <w:rPrChange w:id="382" w:author="Eivazi, Farnaz" w:date="2022-07-12T22:19:00Z">
            <w:rPr>
              <w:ins w:id="383" w:author="Eivazi, Farnaz" w:date="2022-07-12T22:09:00Z"/>
              <w:b/>
              <w:sz w:val="28"/>
              <w:szCs w:val="24"/>
              <w:u w:val="single"/>
            </w:rPr>
          </w:rPrChange>
        </w:rPr>
      </w:pPr>
    </w:p>
    <w:p w14:paraId="59772792" w14:textId="77777777" w:rsidR="00DB0C62" w:rsidRPr="008302EF" w:rsidRDefault="00DB0C62" w:rsidP="00DB0C62">
      <w:pPr>
        <w:ind w:left="720" w:hanging="720"/>
        <w:rPr>
          <w:ins w:id="384" w:author="Eivazi, Farnaz" w:date="2022-07-12T22:09:00Z"/>
          <w:rPrChange w:id="385" w:author="Eivazi, Farnaz" w:date="2022-07-12T22:19:00Z">
            <w:rPr>
              <w:ins w:id="386" w:author="Eivazi, Farnaz" w:date="2022-07-12T22:09:00Z"/>
              <w:sz w:val="28"/>
              <w:szCs w:val="28"/>
            </w:rPr>
          </w:rPrChange>
        </w:rPr>
      </w:pPr>
      <w:ins w:id="387" w:author="Eivazi, Farnaz" w:date="2022-07-12T22:09:00Z">
        <w:r w:rsidRPr="008302EF">
          <w:rPr>
            <w:rPrChange w:id="388" w:author="Eivazi, Farnaz" w:date="2022-07-12T22:19:00Z">
              <w:rPr>
                <w:sz w:val="28"/>
                <w:szCs w:val="28"/>
              </w:rPr>
            </w:rPrChange>
          </w:rPr>
          <w:t>The deliverables will be packaged as follows. Two compressed files in the following formats:</w:t>
        </w:r>
      </w:ins>
    </w:p>
    <w:p w14:paraId="4B35EDAC" w14:textId="473F15C7" w:rsidR="00DB0C62" w:rsidRPr="008302EF" w:rsidRDefault="00DB0C62" w:rsidP="00DB0C62">
      <w:pPr>
        <w:numPr>
          <w:ilvl w:val="0"/>
          <w:numId w:val="27"/>
        </w:numPr>
        <w:tabs>
          <w:tab w:val="clear" w:pos="720"/>
          <w:tab w:val="num" w:pos="288"/>
          <w:tab w:val="num" w:pos="1800"/>
        </w:tabs>
        <w:ind w:left="792"/>
        <w:rPr>
          <w:ins w:id="389" w:author="Eivazi, Farnaz" w:date="2022-07-12T22:09:00Z"/>
          <w:color w:val="000000"/>
          <w:rPrChange w:id="390" w:author="Eivazi, Farnaz" w:date="2022-07-12T22:19:00Z">
            <w:rPr>
              <w:ins w:id="391" w:author="Eivazi, Farnaz" w:date="2022-07-12T22:09:00Z"/>
              <w:color w:val="000000"/>
              <w:sz w:val="28"/>
              <w:szCs w:val="28"/>
            </w:rPr>
          </w:rPrChange>
        </w:rPr>
      </w:pPr>
      <w:ins w:id="392" w:author="Eivazi, Farnaz" w:date="2022-07-12T22:09:00Z">
        <w:r w:rsidRPr="008302EF">
          <w:rPr>
            <w:b/>
            <w:color w:val="000000"/>
            <w:bdr w:val="none" w:sz="0" w:space="0" w:color="auto" w:frame="1"/>
            <w:rPrChange w:id="393" w:author="Eivazi, Farnaz" w:date="2022-07-12T22:19:00Z">
              <w:rPr>
                <w:b/>
                <w:color w:val="000000"/>
                <w:sz w:val="28"/>
                <w:szCs w:val="28"/>
                <w:bdr w:val="none" w:sz="0" w:space="0" w:color="auto" w:frame="1"/>
              </w:rPr>
            </w:rPrChange>
          </w:rPr>
          <w:t>FirstInitialLastName_Assignment</w:t>
        </w:r>
      </w:ins>
      <w:ins w:id="394" w:author="Eivazi, Farnaz" w:date="2022-07-12T22:10:00Z">
        <w:r w:rsidRPr="008302EF">
          <w:rPr>
            <w:b/>
            <w:color w:val="000000"/>
            <w:bdr w:val="none" w:sz="0" w:space="0" w:color="auto" w:frame="1"/>
            <w:rPrChange w:id="395" w:author="Eivazi, Farnaz" w:date="2022-07-12T22:19:00Z">
              <w:rPr>
                <w:b/>
                <w:color w:val="000000"/>
                <w:sz w:val="28"/>
                <w:szCs w:val="28"/>
                <w:bdr w:val="none" w:sz="0" w:space="0" w:color="auto" w:frame="1"/>
              </w:rPr>
            </w:rPrChange>
          </w:rPr>
          <w:t>3</w:t>
        </w:r>
      </w:ins>
      <w:ins w:id="396" w:author="Eivazi, Farnaz" w:date="2022-07-12T22:09:00Z">
        <w:r w:rsidRPr="008302EF">
          <w:rPr>
            <w:b/>
            <w:color w:val="000000"/>
            <w:bdr w:val="none" w:sz="0" w:space="0" w:color="auto" w:frame="1"/>
            <w:rPrChange w:id="397" w:author="Eivazi, Farnaz" w:date="2022-07-12T22:19:00Z">
              <w:rPr>
                <w:b/>
                <w:color w:val="000000"/>
                <w:sz w:val="28"/>
                <w:szCs w:val="28"/>
                <w:bdr w:val="none" w:sz="0" w:space="0" w:color="auto" w:frame="1"/>
              </w:rPr>
            </w:rPrChange>
          </w:rPr>
          <w:t>_Complete.zip</w:t>
        </w:r>
        <w:r w:rsidRPr="008302EF">
          <w:rPr>
            <w:color w:val="000000"/>
            <w:bdr w:val="none" w:sz="0" w:space="0" w:color="auto" w:frame="1"/>
            <w:rPrChange w:id="398" w:author="Eivazi, Farnaz" w:date="2022-07-12T22:19:00Z">
              <w:rPr>
                <w:color w:val="000000"/>
                <w:sz w:val="28"/>
                <w:szCs w:val="28"/>
                <w:bdr w:val="none" w:sz="0" w:space="0" w:color="auto" w:frame="1"/>
              </w:rPr>
            </w:rPrChange>
          </w:rPr>
          <w:t>, a compressed file in the zip format, with the following:</w:t>
        </w:r>
      </w:ins>
    </w:p>
    <w:p w14:paraId="6EEBACF5" w14:textId="77777777" w:rsidR="00DB0C62" w:rsidRPr="008302EF" w:rsidRDefault="00DB0C62" w:rsidP="00DB0C62">
      <w:pPr>
        <w:pStyle w:val="Bulleted"/>
        <w:numPr>
          <w:ilvl w:val="0"/>
          <w:numId w:val="27"/>
        </w:numPr>
        <w:tabs>
          <w:tab w:val="clear" w:pos="720"/>
          <w:tab w:val="num" w:pos="1296"/>
        </w:tabs>
        <w:ind w:left="1080"/>
        <w:rPr>
          <w:ins w:id="399" w:author="Eivazi, Farnaz" w:date="2022-07-12T22:09:00Z"/>
          <w:i/>
          <w:color w:val="000000"/>
          <w:sz w:val="24"/>
          <w:szCs w:val="24"/>
          <w:rPrChange w:id="400" w:author="Eivazi, Farnaz" w:date="2022-07-12T22:19:00Z">
            <w:rPr>
              <w:ins w:id="401" w:author="Eivazi, Farnaz" w:date="2022-07-12T22:09:00Z"/>
              <w:i/>
              <w:color w:val="000000"/>
              <w:sz w:val="28"/>
              <w:szCs w:val="24"/>
            </w:rPr>
          </w:rPrChange>
        </w:rPr>
      </w:pPr>
      <w:ins w:id="402" w:author="Eivazi, Farnaz" w:date="2022-07-12T22:09:00Z">
        <w:r w:rsidRPr="008302EF">
          <w:rPr>
            <w:sz w:val="24"/>
            <w:szCs w:val="24"/>
            <w:rPrChange w:id="403" w:author="Eivazi, Farnaz" w:date="2022-07-12T22:19:00Z">
              <w:rPr>
                <w:sz w:val="28"/>
                <w:szCs w:val="24"/>
              </w:rPr>
            </w:rPrChange>
          </w:rPr>
          <w:t>src folder</w:t>
        </w:r>
        <w:r w:rsidRPr="008302EF">
          <w:rPr>
            <w:i/>
            <w:color w:val="000000"/>
            <w:sz w:val="24"/>
            <w:szCs w:val="24"/>
            <w:rPrChange w:id="404" w:author="Eivazi, Farnaz" w:date="2022-07-12T22:19:00Z">
              <w:rPr>
                <w:i/>
                <w:color w:val="000000"/>
                <w:sz w:val="28"/>
                <w:szCs w:val="24"/>
              </w:rPr>
            </w:rPrChange>
          </w:rPr>
          <w:t>:</w:t>
        </w:r>
      </w:ins>
    </w:p>
    <w:p w14:paraId="62572C29" w14:textId="3F131048" w:rsidR="00DB0C62" w:rsidRPr="008302EF" w:rsidRDefault="00821D45" w:rsidP="00DB0C62">
      <w:pPr>
        <w:pStyle w:val="Bulleted"/>
        <w:numPr>
          <w:ilvl w:val="1"/>
          <w:numId w:val="27"/>
        </w:numPr>
        <w:tabs>
          <w:tab w:val="clear" w:pos="1080"/>
          <w:tab w:val="num" w:pos="1728"/>
        </w:tabs>
        <w:ind w:left="1728"/>
        <w:rPr>
          <w:ins w:id="405" w:author="Eivazi, Farnaz" w:date="2022-07-12T22:09:00Z"/>
          <w:sz w:val="24"/>
          <w:szCs w:val="24"/>
          <w:rPrChange w:id="406" w:author="Eivazi, Farnaz" w:date="2022-07-12T22:19:00Z">
            <w:rPr>
              <w:ins w:id="407" w:author="Eivazi, Farnaz" w:date="2022-07-12T22:09:00Z"/>
              <w:sz w:val="28"/>
              <w:szCs w:val="24"/>
            </w:rPr>
          </w:rPrChange>
        </w:rPr>
      </w:pPr>
      <w:ins w:id="408" w:author="Eivazi, Farnaz" w:date="2022-07-12T22:14:00Z">
        <w:r w:rsidRPr="008302EF">
          <w:rPr>
            <w:sz w:val="24"/>
            <w:szCs w:val="24"/>
            <w:rPrChange w:id="409" w:author="Eivazi, Farnaz" w:date="2022-07-12T22:19:00Z">
              <w:rPr>
                <w:sz w:val="28"/>
                <w:szCs w:val="24"/>
              </w:rPr>
            </w:rPrChange>
          </w:rPr>
          <w:t>CryptoManager</w:t>
        </w:r>
      </w:ins>
      <w:ins w:id="410" w:author="Eivazi, Farnaz" w:date="2022-07-12T22:09:00Z">
        <w:r w:rsidR="00DB0C62" w:rsidRPr="008302EF">
          <w:rPr>
            <w:sz w:val="24"/>
            <w:szCs w:val="24"/>
            <w:rPrChange w:id="411" w:author="Eivazi, Farnaz" w:date="2022-07-12T22:19:00Z">
              <w:rPr>
                <w:sz w:val="28"/>
                <w:szCs w:val="24"/>
              </w:rPr>
            </w:rPrChange>
          </w:rPr>
          <w:t>.java</w:t>
        </w:r>
      </w:ins>
    </w:p>
    <w:p w14:paraId="45461628" w14:textId="2B9E2AE9" w:rsidR="00DB0C62" w:rsidRPr="008302EF" w:rsidRDefault="00821D45" w:rsidP="00DB0C62">
      <w:pPr>
        <w:pStyle w:val="Bulleted"/>
        <w:numPr>
          <w:ilvl w:val="1"/>
          <w:numId w:val="27"/>
        </w:numPr>
        <w:tabs>
          <w:tab w:val="clear" w:pos="1080"/>
          <w:tab w:val="num" w:pos="1728"/>
        </w:tabs>
        <w:ind w:left="1728"/>
        <w:rPr>
          <w:ins w:id="412" w:author="Eivazi, Farnaz" w:date="2022-07-12T22:09:00Z"/>
          <w:sz w:val="24"/>
          <w:szCs w:val="24"/>
          <w:rPrChange w:id="413" w:author="Eivazi, Farnaz" w:date="2022-07-12T22:19:00Z">
            <w:rPr>
              <w:ins w:id="414" w:author="Eivazi, Farnaz" w:date="2022-07-12T22:09:00Z"/>
              <w:sz w:val="28"/>
              <w:szCs w:val="24"/>
            </w:rPr>
          </w:rPrChange>
        </w:rPr>
      </w:pPr>
      <w:ins w:id="415" w:author="Eivazi, Farnaz" w:date="2022-07-12T22:14:00Z">
        <w:r w:rsidRPr="008302EF">
          <w:rPr>
            <w:sz w:val="24"/>
            <w:szCs w:val="24"/>
            <w:rPrChange w:id="416" w:author="Eivazi, Farnaz" w:date="2022-07-12T22:19:00Z">
              <w:rPr>
                <w:sz w:val="28"/>
                <w:szCs w:val="24"/>
              </w:rPr>
            </w:rPrChange>
          </w:rPr>
          <w:t>CryptoManagerTestStudent</w:t>
        </w:r>
      </w:ins>
      <w:ins w:id="417" w:author="Eivazi, Farnaz" w:date="2022-07-12T22:09:00Z">
        <w:r w:rsidR="00DB0C62" w:rsidRPr="008302EF">
          <w:rPr>
            <w:sz w:val="24"/>
            <w:szCs w:val="24"/>
            <w:rPrChange w:id="418" w:author="Eivazi, Farnaz" w:date="2022-07-12T22:19:00Z">
              <w:rPr>
                <w:sz w:val="28"/>
                <w:szCs w:val="24"/>
              </w:rPr>
            </w:rPrChange>
          </w:rPr>
          <w:t>.java</w:t>
        </w:r>
      </w:ins>
    </w:p>
    <w:p w14:paraId="0D42CCD0" w14:textId="77777777" w:rsidR="00DB0C62" w:rsidRPr="008302EF" w:rsidRDefault="00DB0C62" w:rsidP="00DB0C62">
      <w:pPr>
        <w:numPr>
          <w:ilvl w:val="1"/>
          <w:numId w:val="27"/>
        </w:numPr>
        <w:tabs>
          <w:tab w:val="clear" w:pos="1080"/>
          <w:tab w:val="num" w:pos="-360"/>
          <w:tab w:val="num" w:pos="2520"/>
        </w:tabs>
        <w:rPr>
          <w:ins w:id="419" w:author="Eivazi, Farnaz" w:date="2022-07-12T22:09:00Z"/>
          <w:color w:val="000000"/>
          <w:rPrChange w:id="420" w:author="Eivazi, Farnaz" w:date="2022-07-12T22:19:00Z">
            <w:rPr>
              <w:ins w:id="421" w:author="Eivazi, Farnaz" w:date="2022-07-12T22:09:00Z"/>
              <w:color w:val="000000"/>
              <w:sz w:val="28"/>
              <w:szCs w:val="28"/>
            </w:rPr>
          </w:rPrChange>
        </w:rPr>
      </w:pPr>
      <w:ins w:id="422" w:author="Eivazi, Farnaz" w:date="2022-07-12T22:09:00Z">
        <w:r w:rsidRPr="008302EF">
          <w:rPr>
            <w:color w:val="000000"/>
            <w:bdr w:val="none" w:sz="0" w:space="0" w:color="auto" w:frame="1"/>
            <w:rPrChange w:id="423" w:author="Eivazi, Farnaz" w:date="2022-07-12T22:19:00Z">
              <w:rPr>
                <w:color w:val="000000"/>
                <w:sz w:val="28"/>
                <w:szCs w:val="28"/>
                <w:bdr w:val="none" w:sz="0" w:space="0" w:color="auto" w:frame="1"/>
              </w:rPr>
            </w:rPrChange>
          </w:rPr>
          <w:t>Word document that includes (use provided template):</w:t>
        </w:r>
      </w:ins>
    </w:p>
    <w:p w14:paraId="6B76FCAE" w14:textId="2DC464EA" w:rsidR="00DB0C62" w:rsidRPr="008302EF" w:rsidRDefault="00821D45" w:rsidP="00DB0C62">
      <w:pPr>
        <w:pStyle w:val="ListParagraph"/>
        <w:numPr>
          <w:ilvl w:val="3"/>
          <w:numId w:val="42"/>
        </w:numPr>
        <w:ind w:left="1440"/>
        <w:rPr>
          <w:ins w:id="424" w:author="Eivazi, Farnaz" w:date="2022-07-12T22:09:00Z"/>
          <w:color w:val="000000"/>
          <w:rPrChange w:id="425" w:author="Eivazi, Farnaz" w:date="2022-07-12T22:19:00Z">
            <w:rPr>
              <w:ins w:id="426" w:author="Eivazi, Farnaz" w:date="2022-07-12T22:09:00Z"/>
              <w:color w:val="000000"/>
              <w:sz w:val="28"/>
              <w:szCs w:val="28"/>
            </w:rPr>
          </w:rPrChange>
        </w:rPr>
      </w:pPr>
      <w:ins w:id="427" w:author="Eivazi, Farnaz" w:date="2022-07-12T22:14:00Z">
        <w:r w:rsidRPr="008302EF">
          <w:rPr>
            <w:color w:val="000000"/>
            <w:rPrChange w:id="428" w:author="Eivazi, Farnaz" w:date="2022-07-12T22:19:00Z">
              <w:rPr>
                <w:color w:val="000000"/>
                <w:sz w:val="28"/>
                <w:szCs w:val="28"/>
              </w:rPr>
            </w:rPrChange>
          </w:rPr>
          <w:t>Pseudocode for each of the methods specified in CryptoManager.java.</w:t>
        </w:r>
      </w:ins>
    </w:p>
    <w:p w14:paraId="4EC89EAA" w14:textId="77777777" w:rsidR="00DB0C62" w:rsidRPr="008302EF" w:rsidRDefault="00DB0C62" w:rsidP="00DB0C62">
      <w:pPr>
        <w:numPr>
          <w:ilvl w:val="3"/>
          <w:numId w:val="42"/>
        </w:numPr>
        <w:ind w:left="1440"/>
        <w:rPr>
          <w:ins w:id="429" w:author="Eivazi, Farnaz" w:date="2022-07-12T22:09:00Z"/>
          <w:color w:val="000000"/>
          <w:rPrChange w:id="430" w:author="Eivazi, Farnaz" w:date="2022-07-12T22:19:00Z">
            <w:rPr>
              <w:ins w:id="431" w:author="Eivazi, Farnaz" w:date="2022-07-12T22:09:00Z"/>
              <w:color w:val="000000"/>
              <w:sz w:val="28"/>
              <w:szCs w:val="28"/>
            </w:rPr>
          </w:rPrChange>
        </w:rPr>
      </w:pPr>
      <w:ins w:id="432" w:author="Eivazi, Farnaz" w:date="2022-07-12T22:09:00Z">
        <w:r w:rsidRPr="008302EF">
          <w:rPr>
            <w:color w:val="000000"/>
            <w:bdr w:val="none" w:sz="0" w:space="0" w:color="auto" w:frame="1"/>
            <w:rPrChange w:id="433" w:author="Eivazi, Farnaz" w:date="2022-07-12T22:19:00Z">
              <w:rPr>
                <w:color w:val="000000"/>
                <w:sz w:val="28"/>
                <w:szCs w:val="28"/>
                <w:bdr w:val="none" w:sz="0" w:space="0" w:color="auto" w:frame="1"/>
              </w:rPr>
            </w:rPrChange>
          </w:rPr>
          <w:t>Screenshots:</w:t>
        </w:r>
      </w:ins>
    </w:p>
    <w:p w14:paraId="017BB88D" w14:textId="64539472" w:rsidR="00DB0C62" w:rsidRPr="008302EF" w:rsidRDefault="00821D45" w:rsidP="00DB0C62">
      <w:pPr>
        <w:pStyle w:val="ListParagraph"/>
        <w:numPr>
          <w:ilvl w:val="4"/>
          <w:numId w:val="42"/>
        </w:numPr>
        <w:ind w:left="2160"/>
        <w:rPr>
          <w:ins w:id="434" w:author="Eivazi, Farnaz" w:date="2022-07-12T22:09:00Z"/>
          <w:color w:val="000000"/>
          <w:rPrChange w:id="435" w:author="Eivazi, Farnaz" w:date="2022-07-12T22:19:00Z">
            <w:rPr>
              <w:ins w:id="436" w:author="Eivazi, Farnaz" w:date="2022-07-12T22:09:00Z"/>
              <w:color w:val="000000"/>
              <w:sz w:val="28"/>
              <w:szCs w:val="28"/>
            </w:rPr>
          </w:rPrChange>
        </w:rPr>
      </w:pPr>
      <w:ins w:id="437" w:author="Eivazi, Farnaz" w:date="2022-07-12T22:15:00Z">
        <w:r w:rsidRPr="008302EF">
          <w:rPr>
            <w:color w:val="000000"/>
            <w:rPrChange w:id="438" w:author="Eivazi, Farnaz" w:date="2022-07-12T22:19:00Z">
              <w:rPr>
                <w:color w:val="000000"/>
                <w:sz w:val="28"/>
                <w:szCs w:val="28"/>
              </w:rPr>
            </w:rPrChange>
          </w:rPr>
          <w:t>Screen snapshots of outputs from Eclipse based on your Test Plan</w:t>
        </w:r>
      </w:ins>
    </w:p>
    <w:p w14:paraId="0263B612" w14:textId="77777777" w:rsidR="00DB0C62" w:rsidRPr="008302EF" w:rsidRDefault="00DB0C62" w:rsidP="00DB0C62">
      <w:pPr>
        <w:numPr>
          <w:ilvl w:val="4"/>
          <w:numId w:val="42"/>
        </w:numPr>
        <w:ind w:left="2160"/>
        <w:rPr>
          <w:ins w:id="439" w:author="Eivazi, Farnaz" w:date="2022-07-12T22:09:00Z"/>
          <w:color w:val="000000"/>
          <w:rPrChange w:id="440" w:author="Eivazi, Farnaz" w:date="2022-07-12T22:19:00Z">
            <w:rPr>
              <w:ins w:id="441" w:author="Eivazi, Farnaz" w:date="2022-07-12T22:09:00Z"/>
              <w:color w:val="000000"/>
              <w:sz w:val="28"/>
              <w:szCs w:val="28"/>
            </w:rPr>
          </w:rPrChange>
        </w:rPr>
      </w:pPr>
      <w:ins w:id="442" w:author="Eivazi, Farnaz" w:date="2022-07-12T22:09:00Z">
        <w:r w:rsidRPr="008302EF">
          <w:rPr>
            <w:color w:val="000000"/>
            <w:rPrChange w:id="443" w:author="Eivazi, Farnaz" w:date="2022-07-12T22:19:00Z">
              <w:rPr>
                <w:color w:val="000000"/>
                <w:sz w:val="28"/>
                <w:szCs w:val="28"/>
              </w:rPr>
            </w:rPrChange>
          </w:rPr>
          <w:t xml:space="preserve">Screen shot of src folder files in your GitHub </w:t>
        </w:r>
        <w:r w:rsidRPr="008302EF">
          <w:rPr>
            <w:color w:val="000000"/>
            <w:bdr w:val="none" w:sz="0" w:space="0" w:color="auto" w:frame="1"/>
            <w:rPrChange w:id="444" w:author="Eivazi, Farnaz" w:date="2022-07-12T22:19:00Z">
              <w:rPr>
                <w:color w:val="000000"/>
                <w:sz w:val="28"/>
                <w:szCs w:val="28"/>
                <w:bdr w:val="none" w:sz="0" w:space="0" w:color="auto" w:frame="1"/>
              </w:rPr>
            </w:rPrChange>
          </w:rPr>
          <w:t>repository</w:t>
        </w:r>
      </w:ins>
    </w:p>
    <w:p w14:paraId="464C7089" w14:textId="77777777" w:rsidR="00DB0C62" w:rsidRPr="008302EF" w:rsidRDefault="00DB0C62" w:rsidP="00DB0C62">
      <w:pPr>
        <w:numPr>
          <w:ilvl w:val="3"/>
          <w:numId w:val="42"/>
        </w:numPr>
        <w:ind w:left="1440"/>
        <w:rPr>
          <w:ins w:id="445" w:author="Eivazi, Farnaz" w:date="2022-07-12T22:09:00Z"/>
          <w:color w:val="000000"/>
          <w:rPrChange w:id="446" w:author="Eivazi, Farnaz" w:date="2022-07-12T22:19:00Z">
            <w:rPr>
              <w:ins w:id="447" w:author="Eivazi, Farnaz" w:date="2022-07-12T22:09:00Z"/>
              <w:color w:val="000000"/>
              <w:sz w:val="28"/>
              <w:szCs w:val="28"/>
            </w:rPr>
          </w:rPrChange>
        </w:rPr>
      </w:pPr>
      <w:ins w:id="448" w:author="Eivazi, Farnaz" w:date="2022-07-12T22:09:00Z">
        <w:r w:rsidRPr="008302EF">
          <w:rPr>
            <w:color w:val="000000"/>
            <w:rPrChange w:id="449" w:author="Eivazi, Farnaz" w:date="2022-07-12T22:19:00Z">
              <w:rPr>
                <w:color w:val="000000"/>
                <w:sz w:val="28"/>
                <w:szCs w:val="28"/>
              </w:rPr>
            </w:rPrChange>
          </w:rPr>
          <w:t>Lessons Learned: Provide answers to the questions listed below:</w:t>
        </w:r>
      </w:ins>
    </w:p>
    <w:p w14:paraId="7D860C3F" w14:textId="77777777" w:rsidR="00DB0C62" w:rsidRPr="008302EF" w:rsidRDefault="00DB0C62" w:rsidP="00DB0C62">
      <w:pPr>
        <w:numPr>
          <w:ilvl w:val="4"/>
          <w:numId w:val="42"/>
        </w:numPr>
        <w:ind w:left="2160"/>
        <w:rPr>
          <w:ins w:id="450" w:author="Eivazi, Farnaz" w:date="2022-07-12T22:09:00Z"/>
          <w:color w:val="000000"/>
          <w:rPrChange w:id="451" w:author="Eivazi, Farnaz" w:date="2022-07-12T22:19:00Z">
            <w:rPr>
              <w:ins w:id="452" w:author="Eivazi, Farnaz" w:date="2022-07-12T22:09:00Z"/>
              <w:color w:val="000000"/>
              <w:sz w:val="28"/>
              <w:szCs w:val="28"/>
            </w:rPr>
          </w:rPrChange>
        </w:rPr>
      </w:pPr>
      <w:ins w:id="453" w:author="Eivazi, Farnaz" w:date="2022-07-12T22:09:00Z">
        <w:r w:rsidRPr="008302EF">
          <w:rPr>
            <w:color w:val="000000"/>
            <w:rPrChange w:id="454" w:author="Eivazi, Farnaz" w:date="2022-07-12T22:19:00Z">
              <w:rPr>
                <w:color w:val="000000"/>
                <w:sz w:val="28"/>
                <w:szCs w:val="28"/>
              </w:rPr>
            </w:rPrChange>
          </w:rPr>
          <w:t xml:space="preserve">Write about your Learning Experience, highlighting your lessons learned and learning experience from working on this project. </w:t>
        </w:r>
      </w:ins>
    </w:p>
    <w:p w14:paraId="1A90C1A1" w14:textId="77777777" w:rsidR="00DB0C62" w:rsidRPr="008302EF" w:rsidRDefault="00DB0C62" w:rsidP="00DB0C62">
      <w:pPr>
        <w:numPr>
          <w:ilvl w:val="4"/>
          <w:numId w:val="42"/>
        </w:numPr>
        <w:ind w:left="2160"/>
        <w:rPr>
          <w:ins w:id="455" w:author="Eivazi, Farnaz" w:date="2022-07-12T22:09:00Z"/>
          <w:color w:val="000000"/>
          <w:rPrChange w:id="456" w:author="Eivazi, Farnaz" w:date="2022-07-12T22:19:00Z">
            <w:rPr>
              <w:ins w:id="457" w:author="Eivazi, Farnaz" w:date="2022-07-12T22:09:00Z"/>
              <w:color w:val="000000"/>
              <w:sz w:val="28"/>
              <w:szCs w:val="28"/>
            </w:rPr>
          </w:rPrChange>
        </w:rPr>
      </w:pPr>
      <w:ins w:id="458" w:author="Eivazi, Farnaz" w:date="2022-07-12T22:09:00Z">
        <w:r w:rsidRPr="008302EF">
          <w:rPr>
            <w:color w:val="000000"/>
            <w:rPrChange w:id="459" w:author="Eivazi, Farnaz" w:date="2022-07-12T22:19:00Z">
              <w:rPr>
                <w:color w:val="000000"/>
                <w:sz w:val="28"/>
                <w:szCs w:val="28"/>
              </w:rPr>
            </w:rPrChange>
          </w:rPr>
          <w:t xml:space="preserve">What have you learned? </w:t>
        </w:r>
      </w:ins>
    </w:p>
    <w:p w14:paraId="3E60F0F7" w14:textId="77777777" w:rsidR="00DB0C62" w:rsidRPr="008302EF" w:rsidRDefault="00DB0C62" w:rsidP="00DB0C62">
      <w:pPr>
        <w:numPr>
          <w:ilvl w:val="4"/>
          <w:numId w:val="42"/>
        </w:numPr>
        <w:ind w:left="2160"/>
        <w:rPr>
          <w:ins w:id="460" w:author="Eivazi, Farnaz" w:date="2022-07-12T22:09:00Z"/>
          <w:color w:val="000000"/>
          <w:rPrChange w:id="461" w:author="Eivazi, Farnaz" w:date="2022-07-12T22:19:00Z">
            <w:rPr>
              <w:ins w:id="462" w:author="Eivazi, Farnaz" w:date="2022-07-12T22:09:00Z"/>
              <w:color w:val="000000"/>
              <w:sz w:val="28"/>
              <w:szCs w:val="28"/>
            </w:rPr>
          </w:rPrChange>
        </w:rPr>
      </w:pPr>
      <w:ins w:id="463" w:author="Eivazi, Farnaz" w:date="2022-07-12T22:09:00Z">
        <w:r w:rsidRPr="008302EF">
          <w:rPr>
            <w:color w:val="000000"/>
            <w:rPrChange w:id="464" w:author="Eivazi, Farnaz" w:date="2022-07-12T22:19:00Z">
              <w:rPr>
                <w:color w:val="000000"/>
                <w:sz w:val="28"/>
                <w:szCs w:val="28"/>
              </w:rPr>
            </w:rPrChange>
          </w:rPr>
          <w:t xml:space="preserve">What did you struggle with? </w:t>
        </w:r>
      </w:ins>
    </w:p>
    <w:p w14:paraId="7D2119CE" w14:textId="77777777" w:rsidR="00DB0C62" w:rsidRPr="008302EF" w:rsidRDefault="00DB0C62" w:rsidP="00DB0C62">
      <w:pPr>
        <w:ind w:left="1080"/>
        <w:rPr>
          <w:ins w:id="465" w:author="Eivazi, Farnaz" w:date="2022-07-12T22:09:00Z"/>
          <w:color w:val="000000"/>
          <w:rPrChange w:id="466" w:author="Eivazi, Farnaz" w:date="2022-07-12T22:19:00Z">
            <w:rPr>
              <w:ins w:id="467" w:author="Eivazi, Farnaz" w:date="2022-07-12T22:09:00Z"/>
              <w:color w:val="000000"/>
              <w:sz w:val="28"/>
              <w:szCs w:val="28"/>
            </w:rPr>
          </w:rPrChange>
        </w:rPr>
      </w:pPr>
    </w:p>
    <w:p w14:paraId="79E7E86C" w14:textId="77777777" w:rsidR="00DB0C62" w:rsidRPr="008302EF" w:rsidRDefault="00DB0C62" w:rsidP="00DB0C62">
      <w:pPr>
        <w:ind w:left="2520"/>
        <w:rPr>
          <w:ins w:id="468" w:author="Eivazi, Farnaz" w:date="2022-07-12T22:09:00Z"/>
          <w:color w:val="000000"/>
          <w:rPrChange w:id="469" w:author="Eivazi, Farnaz" w:date="2022-07-12T22:19:00Z">
            <w:rPr>
              <w:ins w:id="470" w:author="Eivazi, Farnaz" w:date="2022-07-12T22:09:00Z"/>
              <w:color w:val="000000"/>
              <w:sz w:val="28"/>
              <w:szCs w:val="28"/>
            </w:rPr>
          </w:rPrChange>
        </w:rPr>
      </w:pPr>
    </w:p>
    <w:p w14:paraId="50CC6959" w14:textId="1EE6DB16" w:rsidR="00DB0C62" w:rsidRPr="008302EF" w:rsidRDefault="00DB0C62" w:rsidP="00DB0C62">
      <w:pPr>
        <w:numPr>
          <w:ilvl w:val="2"/>
          <w:numId w:val="27"/>
        </w:numPr>
        <w:tabs>
          <w:tab w:val="clear" w:pos="1800"/>
          <w:tab w:val="num" w:pos="1080"/>
        </w:tabs>
        <w:ind w:left="1080"/>
        <w:rPr>
          <w:ins w:id="471" w:author="Eivazi, Farnaz" w:date="2022-07-12T22:09:00Z"/>
          <w:rPrChange w:id="472" w:author="Eivazi, Farnaz" w:date="2022-07-12T22:19:00Z">
            <w:rPr>
              <w:ins w:id="473" w:author="Eivazi, Farnaz" w:date="2022-07-12T22:09:00Z"/>
              <w:sz w:val="28"/>
              <w:szCs w:val="28"/>
            </w:rPr>
          </w:rPrChange>
        </w:rPr>
      </w:pPr>
      <w:ins w:id="474" w:author="Eivazi, Farnaz" w:date="2022-07-12T22:09:00Z">
        <w:r w:rsidRPr="008302EF">
          <w:rPr>
            <w:b/>
            <w:color w:val="000000"/>
            <w:bdr w:val="none" w:sz="0" w:space="0" w:color="auto" w:frame="1"/>
            <w:rPrChange w:id="475" w:author="Eivazi, Farnaz" w:date="2022-07-12T22:19:00Z">
              <w:rPr>
                <w:b/>
                <w:color w:val="000000"/>
                <w:sz w:val="28"/>
                <w:szCs w:val="28"/>
                <w:bdr w:val="none" w:sz="0" w:space="0" w:color="auto" w:frame="1"/>
              </w:rPr>
            </w:rPrChange>
          </w:rPr>
          <w:t>FirstI</w:t>
        </w:r>
        <w:r w:rsidRPr="008302EF">
          <w:rPr>
            <w:b/>
            <w:bdr w:val="none" w:sz="0" w:space="0" w:color="auto" w:frame="1"/>
            <w:rPrChange w:id="476" w:author="Eivazi, Farnaz" w:date="2022-07-12T22:19:00Z">
              <w:rPr>
                <w:b/>
                <w:sz w:val="28"/>
                <w:szCs w:val="28"/>
                <w:bdr w:val="none" w:sz="0" w:space="0" w:color="auto" w:frame="1"/>
              </w:rPr>
            </w:rPrChange>
          </w:rPr>
          <w:t>nitialLastName</w:t>
        </w:r>
        <w:r w:rsidRPr="008302EF">
          <w:rPr>
            <w:b/>
            <w:color w:val="000000"/>
            <w:bdr w:val="none" w:sz="0" w:space="0" w:color="auto" w:frame="1"/>
            <w:rPrChange w:id="477" w:author="Eivazi, Farnaz" w:date="2022-07-12T22:19:00Z">
              <w:rPr>
                <w:b/>
                <w:color w:val="000000"/>
                <w:sz w:val="28"/>
                <w:szCs w:val="28"/>
                <w:bdr w:val="none" w:sz="0" w:space="0" w:color="auto" w:frame="1"/>
              </w:rPr>
            </w:rPrChange>
          </w:rPr>
          <w:t>_Assignment4_Java</w:t>
        </w:r>
      </w:ins>
      <w:ins w:id="478" w:author="Eivazi, Farnaz" w:date="2022-07-17T23:59:00Z">
        <w:r w:rsidR="006C7E5E">
          <w:rPr>
            <w:b/>
            <w:color w:val="000000"/>
            <w:bdr w:val="none" w:sz="0" w:space="0" w:color="auto" w:frame="1"/>
          </w:rPr>
          <w:t>F</w:t>
        </w:r>
      </w:ins>
      <w:ins w:id="479" w:author="Eivazi, Farnaz" w:date="2022-07-12T22:09:00Z">
        <w:r w:rsidRPr="008302EF">
          <w:rPr>
            <w:b/>
            <w:color w:val="000000"/>
            <w:bdr w:val="none" w:sz="0" w:space="0" w:color="auto" w:frame="1"/>
            <w:rPrChange w:id="480" w:author="Eivazi, Farnaz" w:date="2022-07-12T22:19:00Z">
              <w:rPr>
                <w:b/>
                <w:color w:val="000000"/>
                <w:sz w:val="28"/>
                <w:szCs w:val="28"/>
                <w:bdr w:val="none" w:sz="0" w:space="0" w:color="auto" w:frame="1"/>
              </w:rPr>
            </w:rPrChange>
          </w:rPr>
          <w:t>iles.zip</w:t>
        </w:r>
        <w:r w:rsidRPr="008302EF">
          <w:rPr>
            <w:color w:val="000000"/>
            <w:bdr w:val="none" w:sz="0" w:space="0" w:color="auto" w:frame="1"/>
            <w:rPrChange w:id="481" w:author="Eivazi, Farnaz" w:date="2022-07-12T22:19:00Z">
              <w:rPr>
                <w:color w:val="000000"/>
                <w:sz w:val="28"/>
                <w:szCs w:val="28"/>
                <w:bdr w:val="none" w:sz="0" w:space="0" w:color="auto" w:frame="1"/>
              </w:rPr>
            </w:rPrChange>
          </w:rPr>
          <w:t>, a compressed file containing one or more Java files</w:t>
        </w:r>
        <w:r w:rsidRPr="008302EF">
          <w:rPr>
            <w:color w:val="FF0000"/>
            <w:bdr w:val="none" w:sz="0" w:space="0" w:color="auto" w:frame="1"/>
            <w:rPrChange w:id="482" w:author="Eivazi, Farnaz" w:date="2022-07-12T22:19:00Z">
              <w:rPr>
                <w:color w:val="FF0000"/>
                <w:sz w:val="28"/>
                <w:szCs w:val="28"/>
                <w:bdr w:val="none" w:sz="0" w:space="0" w:color="auto" w:frame="1"/>
              </w:rPr>
            </w:rPrChange>
          </w:rPr>
          <w:t xml:space="preserve"> </w:t>
        </w:r>
        <w:r w:rsidRPr="008302EF">
          <w:rPr>
            <w:b/>
            <w:color w:val="0070C0"/>
            <w:bdr w:val="none" w:sz="0" w:space="0" w:color="auto" w:frame="1"/>
            <w:rPrChange w:id="483" w:author="Eivazi, Farnaz" w:date="2022-07-12T22:19:00Z">
              <w:rPr>
                <w:b/>
                <w:color w:val="0070C0"/>
                <w:sz w:val="28"/>
                <w:szCs w:val="28"/>
                <w:bdr w:val="none" w:sz="0" w:space="0" w:color="auto" w:frame="1"/>
              </w:rPr>
            </w:rPrChange>
          </w:rPr>
          <w:t xml:space="preserve">(This folder </w:t>
        </w:r>
        <w:r w:rsidRPr="008302EF">
          <w:rPr>
            <w:b/>
            <w:color w:val="FF0000"/>
            <w:bdr w:val="none" w:sz="0" w:space="0" w:color="auto" w:frame="1"/>
            <w:rPrChange w:id="484" w:author="Eivazi, Farnaz" w:date="2022-07-12T22:19:00Z">
              <w:rPr>
                <w:b/>
                <w:color w:val="FF0000"/>
                <w:sz w:val="28"/>
                <w:szCs w:val="28"/>
                <w:bdr w:val="none" w:sz="0" w:space="0" w:color="auto" w:frame="1"/>
              </w:rPr>
            </w:rPrChange>
          </w:rPr>
          <w:t>SHOULD NOT</w:t>
        </w:r>
        <w:r w:rsidRPr="008302EF">
          <w:rPr>
            <w:b/>
            <w:color w:val="0070C0"/>
            <w:bdr w:val="none" w:sz="0" w:space="0" w:color="auto" w:frame="1"/>
            <w:rPrChange w:id="485" w:author="Eivazi, Farnaz" w:date="2022-07-12T22:19:00Z">
              <w:rPr>
                <w:b/>
                <w:color w:val="0070C0"/>
                <w:sz w:val="28"/>
                <w:szCs w:val="28"/>
                <w:bdr w:val="none" w:sz="0" w:space="0" w:color="auto" w:frame="1"/>
              </w:rPr>
            </w:rPrChange>
          </w:rPr>
          <w:t xml:space="preserve"> contain any folders and it </w:t>
        </w:r>
        <w:r w:rsidRPr="008302EF">
          <w:rPr>
            <w:b/>
            <w:color w:val="FF0000"/>
            <w:bdr w:val="none" w:sz="0" w:space="0" w:color="auto" w:frame="1"/>
            <w:rPrChange w:id="486" w:author="Eivazi, Farnaz" w:date="2022-07-12T22:19:00Z">
              <w:rPr>
                <w:b/>
                <w:color w:val="FF0000"/>
                <w:sz w:val="28"/>
                <w:szCs w:val="28"/>
                <w:bdr w:val="none" w:sz="0" w:space="0" w:color="auto" w:frame="1"/>
              </w:rPr>
            </w:rPrChange>
          </w:rPr>
          <w:t xml:space="preserve">SHOULD </w:t>
        </w:r>
        <w:r w:rsidRPr="008302EF">
          <w:rPr>
            <w:b/>
            <w:color w:val="0070C0"/>
            <w:bdr w:val="none" w:sz="0" w:space="0" w:color="auto" w:frame="1"/>
            <w:rPrChange w:id="487" w:author="Eivazi, Farnaz" w:date="2022-07-12T22:19:00Z">
              <w:rPr>
                <w:b/>
                <w:color w:val="0070C0"/>
                <w:sz w:val="28"/>
                <w:szCs w:val="28"/>
                <w:bdr w:val="none" w:sz="0" w:space="0" w:color="auto" w:frame="1"/>
              </w:rPr>
            </w:rPrChange>
          </w:rPr>
          <w:t>contain Java source file only</w:t>
        </w:r>
        <w:r w:rsidRPr="008302EF">
          <w:t xml:space="preserve"> </w:t>
        </w:r>
        <w:r w:rsidRPr="008302EF">
          <w:rPr>
            <w:b/>
            <w:color w:val="0070C0"/>
            <w:bdr w:val="none" w:sz="0" w:space="0" w:color="auto" w:frame="1"/>
            <w:rPrChange w:id="488" w:author="Eivazi, Farnaz" w:date="2022-07-12T22:19:00Z">
              <w:rPr>
                <w:b/>
                <w:color w:val="0070C0"/>
                <w:sz w:val="28"/>
                <w:szCs w:val="28"/>
                <w:bdr w:val="none" w:sz="0" w:space="0" w:color="auto" w:frame="1"/>
              </w:rPr>
            </w:rPrChange>
          </w:rPr>
          <w:t>that are created/modified by you per requirement.)</w:t>
        </w:r>
      </w:ins>
    </w:p>
    <w:p w14:paraId="40272BFF" w14:textId="77777777" w:rsidR="00821D45" w:rsidRPr="008302EF" w:rsidRDefault="00821D45" w:rsidP="00821D45">
      <w:pPr>
        <w:pStyle w:val="Bulleted"/>
        <w:numPr>
          <w:ilvl w:val="1"/>
          <w:numId w:val="27"/>
        </w:numPr>
        <w:tabs>
          <w:tab w:val="clear" w:pos="1080"/>
          <w:tab w:val="num" w:pos="1728"/>
        </w:tabs>
        <w:ind w:left="1728"/>
        <w:rPr>
          <w:ins w:id="489" w:author="Eivazi, Farnaz" w:date="2022-07-12T22:16:00Z"/>
          <w:sz w:val="24"/>
          <w:szCs w:val="24"/>
          <w:rPrChange w:id="490" w:author="Eivazi, Farnaz" w:date="2022-07-12T22:19:00Z">
            <w:rPr>
              <w:ins w:id="491" w:author="Eivazi, Farnaz" w:date="2022-07-12T22:16:00Z"/>
              <w:sz w:val="28"/>
              <w:szCs w:val="24"/>
            </w:rPr>
          </w:rPrChange>
        </w:rPr>
      </w:pPr>
      <w:ins w:id="492" w:author="Eivazi, Farnaz" w:date="2022-07-12T22:16:00Z">
        <w:r w:rsidRPr="008302EF">
          <w:rPr>
            <w:sz w:val="24"/>
            <w:szCs w:val="24"/>
            <w:rPrChange w:id="493" w:author="Eivazi, Farnaz" w:date="2022-07-12T22:19:00Z">
              <w:rPr>
                <w:sz w:val="28"/>
                <w:szCs w:val="24"/>
              </w:rPr>
            </w:rPrChange>
          </w:rPr>
          <w:t>CryptoManager.java</w:t>
        </w:r>
      </w:ins>
    </w:p>
    <w:p w14:paraId="39CF9CD2" w14:textId="77777777" w:rsidR="00821D45" w:rsidRPr="008302EF" w:rsidRDefault="00821D45" w:rsidP="00821D45">
      <w:pPr>
        <w:pStyle w:val="Bulleted"/>
        <w:numPr>
          <w:ilvl w:val="1"/>
          <w:numId w:val="27"/>
        </w:numPr>
        <w:tabs>
          <w:tab w:val="clear" w:pos="1080"/>
          <w:tab w:val="num" w:pos="1728"/>
        </w:tabs>
        <w:ind w:left="1728"/>
        <w:rPr>
          <w:ins w:id="494" w:author="Eivazi, Farnaz" w:date="2022-07-12T22:16:00Z"/>
          <w:sz w:val="24"/>
          <w:szCs w:val="24"/>
          <w:rPrChange w:id="495" w:author="Eivazi, Farnaz" w:date="2022-07-12T22:19:00Z">
            <w:rPr>
              <w:ins w:id="496" w:author="Eivazi, Farnaz" w:date="2022-07-12T22:16:00Z"/>
              <w:sz w:val="28"/>
              <w:szCs w:val="24"/>
            </w:rPr>
          </w:rPrChange>
        </w:rPr>
      </w:pPr>
      <w:ins w:id="497" w:author="Eivazi, Farnaz" w:date="2022-07-12T22:16:00Z">
        <w:r w:rsidRPr="008302EF">
          <w:rPr>
            <w:sz w:val="24"/>
            <w:szCs w:val="24"/>
            <w:rPrChange w:id="498" w:author="Eivazi, Farnaz" w:date="2022-07-12T22:19:00Z">
              <w:rPr>
                <w:sz w:val="28"/>
                <w:szCs w:val="24"/>
              </w:rPr>
            </w:rPrChange>
          </w:rPr>
          <w:t>CryptoManagerTestStudent.java</w:t>
        </w:r>
      </w:ins>
    </w:p>
    <w:p w14:paraId="17234C35" w14:textId="77777777" w:rsidR="00DB0C62" w:rsidRPr="00395521" w:rsidRDefault="00DB0C62" w:rsidP="00DB0C62">
      <w:pPr>
        <w:pStyle w:val="Bulleted"/>
        <w:spacing w:after="0"/>
        <w:ind w:left="360"/>
        <w:rPr>
          <w:ins w:id="499" w:author="Eivazi, Farnaz" w:date="2022-07-12T22:09:00Z"/>
          <w:sz w:val="24"/>
          <w:szCs w:val="24"/>
        </w:rPr>
      </w:pPr>
    </w:p>
    <w:p w14:paraId="3D37B36F" w14:textId="3ED6C6A0" w:rsidR="004A6D1D" w:rsidRPr="004821A6" w:rsidDel="00821D45" w:rsidRDefault="004A6D1D" w:rsidP="004A6D1D">
      <w:pPr>
        <w:pStyle w:val="Bulleted"/>
        <w:rPr>
          <w:del w:id="500" w:author="Eivazi, Farnaz" w:date="2022-07-12T22:16:00Z"/>
          <w:rFonts w:asciiTheme="majorBidi" w:hAnsiTheme="majorBidi"/>
          <w:sz w:val="24"/>
          <w:szCs w:val="24"/>
          <w:u w:val="single"/>
        </w:rPr>
      </w:pPr>
      <w:del w:id="501" w:author="Eivazi, Farnaz" w:date="2022-07-12T22:16:00Z">
        <w:r w:rsidRPr="004821A6" w:rsidDel="00821D45">
          <w:rPr>
            <w:rFonts w:asciiTheme="majorBidi" w:hAnsiTheme="majorBidi"/>
            <w:sz w:val="24"/>
            <w:szCs w:val="24"/>
            <w:u w:val="single"/>
          </w:rPr>
          <w:delText xml:space="preserve">Design </w:delText>
        </w:r>
      </w:del>
    </w:p>
    <w:p w14:paraId="1CEB9034" w14:textId="005B30B4" w:rsidR="004A6D1D" w:rsidRPr="004821A6" w:rsidDel="00DB0C62" w:rsidRDefault="004A6D1D" w:rsidP="004A6D1D">
      <w:pPr>
        <w:pStyle w:val="Bulleted"/>
        <w:tabs>
          <w:tab w:val="num" w:pos="1080"/>
        </w:tabs>
        <w:ind w:left="1080"/>
        <w:rPr>
          <w:del w:id="502" w:author="Eivazi, Farnaz" w:date="2022-07-12T22:10:00Z"/>
          <w:sz w:val="24"/>
          <w:szCs w:val="24"/>
        </w:rPr>
      </w:pPr>
      <w:del w:id="503" w:author="Eivazi, Farnaz" w:date="2022-07-12T22:10:00Z">
        <w:r w:rsidRPr="004821A6" w:rsidDel="00DB0C62">
          <w:rPr>
            <w:sz w:val="24"/>
            <w:szCs w:val="24"/>
          </w:rPr>
          <w:delText>Turn in pseudo-code for each of the methods specified in CryptoManager.java.  Your pseudo-code should be part-way between English and java.  There is no need to spell out all the details of variable declaration, etc., but by the same token, the pseudo-code needs to have enough detail that a competent Java programmer could implement it. Alternately, turn in a UML class diagram specifying the methods and fields.</w:delText>
        </w:r>
      </w:del>
    </w:p>
    <w:p w14:paraId="20B1417D" w14:textId="0D5E0D4E" w:rsidR="00C55811" w:rsidRPr="004821A6" w:rsidDel="00821D45" w:rsidRDefault="00C55811" w:rsidP="00C55811">
      <w:pPr>
        <w:pStyle w:val="Bulleted"/>
        <w:tabs>
          <w:tab w:val="num" w:pos="1080"/>
        </w:tabs>
        <w:ind w:left="1080"/>
        <w:rPr>
          <w:del w:id="504" w:author="Eivazi, Farnaz" w:date="2022-07-12T22:16:00Z"/>
          <w:sz w:val="24"/>
          <w:szCs w:val="24"/>
        </w:rPr>
      </w:pPr>
      <w:del w:id="505" w:author="Eivazi, Farnaz" w:date="2022-07-12T22:16:00Z">
        <w:r w:rsidRPr="004821A6" w:rsidDel="00821D45">
          <w:rPr>
            <w:sz w:val="24"/>
            <w:szCs w:val="24"/>
          </w:rPr>
          <w:delText xml:space="preserve">Turn in a test table with </w:delText>
        </w:r>
      </w:del>
    </w:p>
    <w:p w14:paraId="4B2A1613" w14:textId="549C0D99" w:rsidR="00C55811" w:rsidDel="00821D45" w:rsidRDefault="00C55811" w:rsidP="00C55811">
      <w:pPr>
        <w:pStyle w:val="Bulleted"/>
        <w:numPr>
          <w:ilvl w:val="0"/>
          <w:numId w:val="20"/>
        </w:numPr>
        <w:spacing w:after="0"/>
        <w:rPr>
          <w:del w:id="506" w:author="Eivazi, Farnaz" w:date="2022-07-12T22:16:00Z"/>
          <w:sz w:val="24"/>
          <w:szCs w:val="24"/>
        </w:rPr>
      </w:pPr>
      <w:del w:id="507" w:author="Eivazi, Farnaz" w:date="2022-07-12T22:16:00Z">
        <w:r w:rsidRPr="004821A6" w:rsidDel="00821D45">
          <w:rPr>
            <w:sz w:val="24"/>
            <w:szCs w:val="24"/>
          </w:rPr>
          <w:delText xml:space="preserve">at least two tests for the Caesar Cipher </w:delText>
        </w:r>
        <w:r w:rsidR="00725D85" w:rsidDel="00821D45">
          <w:rPr>
            <w:sz w:val="24"/>
            <w:szCs w:val="24"/>
          </w:rPr>
          <w:delText>encryption</w:delText>
        </w:r>
      </w:del>
    </w:p>
    <w:p w14:paraId="1F7F45AF" w14:textId="1144CFAB" w:rsidR="00725D85" w:rsidRPr="00725D85" w:rsidDel="00821D45" w:rsidRDefault="00725D85" w:rsidP="00B57996">
      <w:pPr>
        <w:pStyle w:val="Bulleted"/>
        <w:numPr>
          <w:ilvl w:val="0"/>
          <w:numId w:val="20"/>
        </w:numPr>
        <w:spacing w:after="0"/>
        <w:rPr>
          <w:del w:id="508" w:author="Eivazi, Farnaz" w:date="2022-07-12T22:16:00Z"/>
          <w:sz w:val="24"/>
          <w:szCs w:val="24"/>
        </w:rPr>
      </w:pPr>
      <w:del w:id="509" w:author="Eivazi, Farnaz" w:date="2022-07-12T22:16:00Z">
        <w:r w:rsidRPr="00725D85" w:rsidDel="00821D45">
          <w:rPr>
            <w:sz w:val="24"/>
            <w:szCs w:val="24"/>
          </w:rPr>
          <w:delText>at least two tests for the Caesar Cipher decryption</w:delText>
        </w:r>
      </w:del>
    </w:p>
    <w:p w14:paraId="21EE717B" w14:textId="189EDD4F" w:rsidR="00725D85" w:rsidRPr="00725D85" w:rsidDel="00821D45" w:rsidRDefault="00C55811" w:rsidP="00725D85">
      <w:pPr>
        <w:pStyle w:val="Bulleted"/>
        <w:numPr>
          <w:ilvl w:val="0"/>
          <w:numId w:val="20"/>
        </w:numPr>
        <w:spacing w:after="0"/>
        <w:rPr>
          <w:del w:id="510" w:author="Eivazi, Farnaz" w:date="2022-07-12T22:16:00Z"/>
          <w:sz w:val="24"/>
          <w:szCs w:val="24"/>
        </w:rPr>
      </w:pPr>
      <w:del w:id="511" w:author="Eivazi, Farnaz" w:date="2022-07-12T22:16:00Z">
        <w:r w:rsidRPr="004821A6" w:rsidDel="00821D45">
          <w:rPr>
            <w:sz w:val="24"/>
            <w:szCs w:val="24"/>
          </w:rPr>
          <w:delText>at least two tests for the Bellaso Cipher</w:delText>
        </w:r>
        <w:r w:rsidR="00725D85" w:rsidDel="00821D45">
          <w:rPr>
            <w:sz w:val="24"/>
            <w:szCs w:val="24"/>
          </w:rPr>
          <w:delText xml:space="preserve"> encryption</w:delText>
        </w:r>
        <w:r w:rsidR="00725D85" w:rsidRPr="00725D85" w:rsidDel="00821D45">
          <w:rPr>
            <w:sz w:val="24"/>
            <w:szCs w:val="24"/>
          </w:rPr>
          <w:delText xml:space="preserve"> </w:delText>
        </w:r>
      </w:del>
    </w:p>
    <w:p w14:paraId="289DC38D" w14:textId="1C4F29A1" w:rsidR="00C55811" w:rsidRPr="00725D85" w:rsidDel="00821D45" w:rsidRDefault="00725D85" w:rsidP="003E2D08">
      <w:pPr>
        <w:pStyle w:val="Bulleted"/>
        <w:numPr>
          <w:ilvl w:val="0"/>
          <w:numId w:val="20"/>
        </w:numPr>
        <w:spacing w:after="0"/>
        <w:rPr>
          <w:del w:id="512" w:author="Eivazi, Farnaz" w:date="2022-07-12T22:16:00Z"/>
          <w:sz w:val="24"/>
          <w:szCs w:val="24"/>
        </w:rPr>
      </w:pPr>
      <w:del w:id="513" w:author="Eivazi, Farnaz" w:date="2022-07-12T22:16:00Z">
        <w:r w:rsidRPr="00725D85" w:rsidDel="00821D45">
          <w:rPr>
            <w:sz w:val="24"/>
            <w:szCs w:val="24"/>
          </w:rPr>
          <w:delText>at least two tests for the Bellaso Cipher decryption</w:delText>
        </w:r>
      </w:del>
    </w:p>
    <w:p w14:paraId="4763BA3C" w14:textId="32F17AA7" w:rsidR="00C55811" w:rsidRPr="004821A6" w:rsidDel="00821D45" w:rsidRDefault="00C55811" w:rsidP="00C55811">
      <w:pPr>
        <w:pStyle w:val="Bulleted"/>
        <w:numPr>
          <w:ilvl w:val="0"/>
          <w:numId w:val="20"/>
        </w:numPr>
        <w:spacing w:after="0"/>
        <w:rPr>
          <w:del w:id="514" w:author="Eivazi, Farnaz" w:date="2022-07-12T22:16:00Z"/>
          <w:sz w:val="24"/>
          <w:szCs w:val="24"/>
        </w:rPr>
      </w:pPr>
      <w:del w:id="515" w:author="Eivazi, Farnaz" w:date="2022-07-12T22:16:00Z">
        <w:r w:rsidRPr="004821A6" w:rsidDel="00821D45">
          <w:rPr>
            <w:sz w:val="24"/>
            <w:szCs w:val="24"/>
          </w:rPr>
          <w:delText xml:space="preserve">at least one string that will fail because it has characters outside the acceptable ones.  </w:delText>
        </w:r>
      </w:del>
    </w:p>
    <w:p w14:paraId="551C31FB" w14:textId="74FB1BF3" w:rsidR="00925151" w:rsidRPr="004821A6" w:rsidDel="00821D45" w:rsidRDefault="00925151" w:rsidP="00925151">
      <w:pPr>
        <w:pStyle w:val="NormalWeb"/>
        <w:spacing w:before="0" w:beforeAutospacing="0" w:after="0" w:afterAutospacing="0"/>
        <w:rPr>
          <w:del w:id="516" w:author="Eivazi, Farnaz" w:date="2022-07-12T22:16:00Z"/>
          <w:rFonts w:ascii="Verdana" w:hAnsi="Verdana" w:cs="Arial"/>
          <w:b/>
          <w:bCs/>
          <w:color w:val="000000"/>
          <w:bdr w:val="none" w:sz="0" w:space="0" w:color="auto" w:frame="1"/>
        </w:rPr>
      </w:pPr>
    </w:p>
    <w:p w14:paraId="330C967E" w14:textId="338CADEE" w:rsidR="00CC60BA" w:rsidRPr="004821A6" w:rsidDel="00821D45" w:rsidRDefault="00CC60BA" w:rsidP="00CC60BA">
      <w:pPr>
        <w:pStyle w:val="Bulleted"/>
        <w:rPr>
          <w:del w:id="517" w:author="Eivazi, Farnaz" w:date="2022-07-12T22:16:00Z"/>
          <w:rFonts w:asciiTheme="majorBidi" w:hAnsiTheme="majorBidi"/>
          <w:sz w:val="24"/>
          <w:szCs w:val="24"/>
          <w:u w:val="single"/>
        </w:rPr>
      </w:pPr>
      <w:del w:id="518" w:author="Eivazi, Farnaz" w:date="2022-07-12T22:16:00Z">
        <w:r w:rsidRPr="004821A6" w:rsidDel="00821D45">
          <w:rPr>
            <w:rFonts w:asciiTheme="majorBidi" w:hAnsiTheme="majorBidi"/>
            <w:sz w:val="24"/>
            <w:szCs w:val="24"/>
            <w:u w:val="single"/>
          </w:rPr>
          <w:delText>Implementation</w:delText>
        </w:r>
      </w:del>
    </w:p>
    <w:p w14:paraId="3C29C6E6" w14:textId="56297FD1" w:rsidR="009D3A51" w:rsidRPr="004821A6" w:rsidDel="00821D45" w:rsidRDefault="009D3A51" w:rsidP="009D3A51">
      <w:pPr>
        <w:pStyle w:val="Bulleted"/>
        <w:rPr>
          <w:del w:id="519" w:author="Eivazi, Farnaz" w:date="2022-07-12T22:16:00Z"/>
          <w:rFonts w:asciiTheme="majorBidi" w:hAnsiTheme="majorBidi"/>
          <w:color w:val="FF0000"/>
          <w:sz w:val="24"/>
          <w:szCs w:val="24"/>
        </w:rPr>
      </w:pPr>
      <w:del w:id="520" w:author="Eivazi, Farnaz" w:date="2022-07-12T22:16:00Z">
        <w:r w:rsidRPr="004821A6" w:rsidDel="00821D45">
          <w:rPr>
            <w:rFonts w:asciiTheme="majorBidi" w:hAnsiTheme="majorBidi"/>
            <w:color w:val="FF0000"/>
            <w:sz w:val="24"/>
            <w:szCs w:val="24"/>
          </w:rPr>
          <w:delText xml:space="preserve">The Java application must compile and run correctly, otherwise </w:delText>
        </w:r>
        <w:r w:rsidR="004821A6" w:rsidDel="00821D45">
          <w:rPr>
            <w:rFonts w:asciiTheme="majorBidi" w:hAnsiTheme="majorBidi"/>
            <w:color w:val="FF0000"/>
            <w:sz w:val="24"/>
            <w:szCs w:val="24"/>
          </w:rPr>
          <w:delText>Assignment</w:delText>
        </w:r>
        <w:r w:rsidRPr="004821A6" w:rsidDel="00821D45">
          <w:rPr>
            <w:rFonts w:asciiTheme="majorBidi" w:hAnsiTheme="majorBidi"/>
            <w:color w:val="FF0000"/>
            <w:sz w:val="24"/>
            <w:szCs w:val="24"/>
          </w:rPr>
          <w:delText xml:space="preserve"> grade will be 0.</w:delText>
        </w:r>
      </w:del>
    </w:p>
    <w:p w14:paraId="29C032CF" w14:textId="13796FFB" w:rsidR="009D3A51" w:rsidRPr="008C1FF1" w:rsidDel="00821D45" w:rsidRDefault="009D3A51" w:rsidP="009D3A51">
      <w:pPr>
        <w:ind w:left="720" w:hanging="720"/>
        <w:rPr>
          <w:del w:id="521" w:author="Eivazi, Farnaz" w:date="2022-07-12T22:16:00Z"/>
          <w:b/>
          <w:bCs/>
          <w:u w:val="single"/>
        </w:rPr>
      </w:pPr>
      <w:del w:id="522" w:author="Eivazi, Farnaz" w:date="2022-07-12T22:16:00Z">
        <w:r w:rsidRPr="004821A6" w:rsidDel="00821D45">
          <w:delText xml:space="preserve">The deliverables will be packaged as follows. </w:delText>
        </w:r>
        <w:r w:rsidRPr="008C1FF1" w:rsidDel="00821D45">
          <w:rPr>
            <w:b/>
            <w:bCs/>
            <w:u w:val="single"/>
          </w:rPr>
          <w:delText>Two compressed files in the following formats:</w:delText>
        </w:r>
      </w:del>
    </w:p>
    <w:p w14:paraId="4D69ED17" w14:textId="78769A28" w:rsidR="009D3A51" w:rsidRPr="004821A6" w:rsidDel="00821D45" w:rsidRDefault="009D3A51" w:rsidP="009D3A51">
      <w:pPr>
        <w:numPr>
          <w:ilvl w:val="0"/>
          <w:numId w:val="17"/>
        </w:numPr>
        <w:tabs>
          <w:tab w:val="num" w:pos="1800"/>
        </w:tabs>
        <w:rPr>
          <w:del w:id="523" w:author="Eivazi, Farnaz" w:date="2022-07-12T22:16:00Z"/>
          <w:color w:val="000000"/>
        </w:rPr>
      </w:pPr>
      <w:del w:id="524" w:author="Eivazi, Farnaz" w:date="2022-07-12T22:16:00Z">
        <w:r w:rsidRPr="008C1FF1" w:rsidDel="00821D45">
          <w:rPr>
            <w:color w:val="000000"/>
            <w:highlight w:val="yellow"/>
            <w:bdr w:val="none" w:sz="0" w:space="0" w:color="auto" w:frame="1"/>
          </w:rPr>
          <w:delText>FirstInitialLastName_Assignment</w:delText>
        </w:r>
        <w:r w:rsidR="004707E6" w:rsidRPr="008C1FF1" w:rsidDel="00821D45">
          <w:rPr>
            <w:color w:val="000000"/>
            <w:highlight w:val="yellow"/>
            <w:bdr w:val="none" w:sz="0" w:space="0" w:color="auto" w:frame="1"/>
          </w:rPr>
          <w:delText>3</w:delText>
        </w:r>
        <w:r w:rsidRPr="008C1FF1" w:rsidDel="00821D45">
          <w:rPr>
            <w:color w:val="000000"/>
            <w:highlight w:val="yellow"/>
            <w:bdr w:val="none" w:sz="0" w:space="0" w:color="auto" w:frame="1"/>
          </w:rPr>
          <w:delText>_Complete.zip</w:delText>
        </w:r>
        <w:r w:rsidRPr="004821A6" w:rsidDel="00821D45">
          <w:rPr>
            <w:color w:val="000000"/>
            <w:bdr w:val="none" w:sz="0" w:space="0" w:color="auto" w:frame="1"/>
          </w:rPr>
          <w:delText>, a compressed file in the zip format, with the following:</w:delText>
        </w:r>
      </w:del>
    </w:p>
    <w:p w14:paraId="57484D1C" w14:textId="0066745C" w:rsidR="009D3A51" w:rsidRPr="00725D85" w:rsidDel="00821D45" w:rsidRDefault="009D3A51" w:rsidP="009D3A51">
      <w:pPr>
        <w:numPr>
          <w:ilvl w:val="0"/>
          <w:numId w:val="17"/>
        </w:numPr>
        <w:tabs>
          <w:tab w:val="num" w:pos="2160"/>
        </w:tabs>
        <w:ind w:left="1080"/>
        <w:rPr>
          <w:del w:id="525" w:author="Eivazi, Farnaz" w:date="2022-07-12T22:16:00Z"/>
          <w:b/>
          <w:bCs/>
          <w:color w:val="000000"/>
        </w:rPr>
      </w:pPr>
      <w:del w:id="526" w:author="Eivazi, Farnaz" w:date="2022-07-12T22:16:00Z">
        <w:r w:rsidRPr="008C1FF1" w:rsidDel="00821D45">
          <w:rPr>
            <w:b/>
            <w:bCs/>
            <w:color w:val="000000"/>
            <w:bdr w:val="none" w:sz="0" w:space="0" w:color="auto" w:frame="1"/>
          </w:rPr>
          <w:delText>Source Code: Java Files</w:delText>
        </w:r>
        <w:r w:rsidR="00725D85" w:rsidDel="00821D45">
          <w:rPr>
            <w:b/>
            <w:bCs/>
            <w:color w:val="000000"/>
            <w:bdr w:val="none" w:sz="0" w:space="0" w:color="auto" w:frame="1"/>
          </w:rPr>
          <w:delText>;</w:delText>
        </w:r>
      </w:del>
    </w:p>
    <w:p w14:paraId="6BD59FF5" w14:textId="61D58E87" w:rsidR="00725D85" w:rsidRPr="008C1FF1" w:rsidDel="00821D45" w:rsidRDefault="00725D85" w:rsidP="00725D85">
      <w:pPr>
        <w:numPr>
          <w:ilvl w:val="1"/>
          <w:numId w:val="17"/>
        </w:numPr>
        <w:rPr>
          <w:del w:id="527" w:author="Eivazi, Farnaz" w:date="2022-07-12T22:16:00Z"/>
          <w:b/>
          <w:bCs/>
          <w:color w:val="000000"/>
        </w:rPr>
      </w:pPr>
      <w:del w:id="528" w:author="Eivazi, Farnaz" w:date="2022-07-12T22:16:00Z">
        <w:r w:rsidDel="00821D45">
          <w:rPr>
            <w:b/>
            <w:bCs/>
            <w:color w:val="000000"/>
          </w:rPr>
          <w:delText>Only include the ones you created or modified per assignment requirement.</w:delText>
        </w:r>
      </w:del>
    </w:p>
    <w:p w14:paraId="1D062054" w14:textId="71853696" w:rsidR="006231D5" w:rsidRPr="004821A6" w:rsidDel="00821D45" w:rsidRDefault="006231D5" w:rsidP="009D3A51">
      <w:pPr>
        <w:pStyle w:val="Bulleted"/>
        <w:numPr>
          <w:ilvl w:val="0"/>
          <w:numId w:val="17"/>
        </w:numPr>
        <w:ind w:left="1080"/>
        <w:rPr>
          <w:del w:id="529" w:author="Eivazi, Farnaz" w:date="2022-07-12T22:16:00Z"/>
          <w:sz w:val="24"/>
          <w:szCs w:val="24"/>
        </w:rPr>
      </w:pPr>
      <w:del w:id="530" w:author="Eivazi, Farnaz" w:date="2022-07-12T22:16:00Z">
        <w:r w:rsidRPr="008C1FF1" w:rsidDel="00821D45">
          <w:rPr>
            <w:b/>
            <w:bCs/>
            <w:sz w:val="24"/>
            <w:szCs w:val="24"/>
          </w:rPr>
          <w:delText>Word document</w:delText>
        </w:r>
        <w:r w:rsidRPr="004821A6" w:rsidDel="00821D45">
          <w:rPr>
            <w:sz w:val="24"/>
            <w:szCs w:val="24"/>
          </w:rPr>
          <w:delText xml:space="preserve"> with a name FirstInitialLastName_Assignment</w:delText>
        </w:r>
        <w:r w:rsidR="00795FB8" w:rsidRPr="004821A6" w:rsidDel="00821D45">
          <w:rPr>
            <w:sz w:val="24"/>
            <w:szCs w:val="24"/>
          </w:rPr>
          <w:delText>3</w:delText>
        </w:r>
        <w:r w:rsidRPr="004821A6" w:rsidDel="00821D45">
          <w:rPr>
            <w:sz w:val="24"/>
            <w:szCs w:val="24"/>
          </w:rPr>
          <w:delText>.docx should include:</w:delText>
        </w:r>
      </w:del>
    </w:p>
    <w:p w14:paraId="601C8517" w14:textId="6A52B7BB" w:rsidR="00EA22BC" w:rsidRPr="004821A6" w:rsidDel="00821D45" w:rsidRDefault="006231D5" w:rsidP="00C611D0">
      <w:pPr>
        <w:pStyle w:val="Bulleted"/>
        <w:numPr>
          <w:ilvl w:val="0"/>
          <w:numId w:val="21"/>
        </w:numPr>
        <w:spacing w:after="0"/>
        <w:ind w:left="1440"/>
        <w:rPr>
          <w:del w:id="531" w:author="Eivazi, Farnaz" w:date="2022-07-12T22:16:00Z"/>
          <w:sz w:val="24"/>
          <w:szCs w:val="24"/>
        </w:rPr>
      </w:pPr>
      <w:del w:id="532" w:author="Eivazi, Farnaz" w:date="2022-07-12T22:16:00Z">
        <w:r w:rsidRPr="004821A6" w:rsidDel="00821D45">
          <w:rPr>
            <w:sz w:val="24"/>
            <w:szCs w:val="24"/>
          </w:rPr>
          <w:delText>Pseudocode</w:delText>
        </w:r>
        <w:r w:rsidR="00DC43B0" w:rsidRPr="004821A6" w:rsidDel="00821D45">
          <w:rPr>
            <w:sz w:val="24"/>
            <w:szCs w:val="24"/>
          </w:rPr>
          <w:delText xml:space="preserve"> for each of the methods specified in CryptoManager.java.</w:delText>
        </w:r>
        <w:r w:rsidR="00EA22BC" w:rsidRPr="004821A6" w:rsidDel="00821D45">
          <w:rPr>
            <w:rFonts w:ascii="inherit" w:hAnsi="inherit" w:cs="Arial"/>
            <w:color w:val="000000"/>
            <w:sz w:val="24"/>
            <w:szCs w:val="24"/>
            <w:bdr w:val="none" w:sz="0" w:space="0" w:color="auto" w:frame="1"/>
          </w:rPr>
          <w:delText xml:space="preserve"> (</w:delText>
        </w:r>
        <w:r w:rsidR="00C611D0" w:rsidRPr="004821A6" w:rsidDel="00821D45">
          <w:rPr>
            <w:rFonts w:ascii="inherit" w:hAnsi="inherit" w:cs="Arial"/>
            <w:color w:val="000000"/>
            <w:bdr w:val="none" w:sz="0" w:space="0" w:color="auto" w:frame="1"/>
          </w:rPr>
          <w:delText>Revised</w:delText>
        </w:r>
        <w:r w:rsidR="00EA22BC" w:rsidRPr="004821A6" w:rsidDel="00821D45">
          <w:rPr>
            <w:rFonts w:ascii="inherit" w:hAnsi="inherit" w:cs="Arial"/>
            <w:color w:val="000000"/>
            <w:sz w:val="24"/>
            <w:szCs w:val="24"/>
            <w:bdr w:val="none" w:sz="0" w:space="0" w:color="auto" w:frame="1"/>
          </w:rPr>
          <w:delText xml:space="preserve"> from initial design if necessary)</w:delText>
        </w:r>
      </w:del>
    </w:p>
    <w:p w14:paraId="3C01D594" w14:textId="58BD5EF6" w:rsidR="00C611D0" w:rsidRPr="004821A6" w:rsidDel="00821D45" w:rsidRDefault="006231D5" w:rsidP="00C611D0">
      <w:pPr>
        <w:pStyle w:val="Bulleted"/>
        <w:numPr>
          <w:ilvl w:val="0"/>
          <w:numId w:val="21"/>
        </w:numPr>
        <w:spacing w:after="0"/>
        <w:ind w:left="1440"/>
        <w:rPr>
          <w:del w:id="533" w:author="Eivazi, Farnaz" w:date="2022-07-12T22:16:00Z"/>
          <w:sz w:val="24"/>
          <w:szCs w:val="24"/>
        </w:rPr>
      </w:pPr>
      <w:del w:id="534" w:author="Eivazi, Farnaz" w:date="2022-07-12T22:16:00Z">
        <w:r w:rsidRPr="004821A6" w:rsidDel="00821D45">
          <w:rPr>
            <w:sz w:val="24"/>
            <w:szCs w:val="24"/>
          </w:rPr>
          <w:delText>Test Plan</w:delText>
        </w:r>
        <w:r w:rsidR="00C611D0" w:rsidRPr="004821A6" w:rsidDel="00821D45">
          <w:rPr>
            <w:sz w:val="24"/>
            <w:szCs w:val="24"/>
          </w:rPr>
          <w:delText xml:space="preserve"> </w:delText>
        </w:r>
        <w:r w:rsidR="00C611D0" w:rsidRPr="004821A6" w:rsidDel="00821D45">
          <w:rPr>
            <w:rFonts w:ascii="inherit" w:hAnsi="inherit" w:cs="Arial"/>
            <w:color w:val="000000"/>
            <w:sz w:val="24"/>
            <w:szCs w:val="24"/>
            <w:bdr w:val="none" w:sz="0" w:space="0" w:color="auto" w:frame="1"/>
          </w:rPr>
          <w:delText>(</w:delText>
        </w:r>
        <w:r w:rsidR="00C611D0" w:rsidRPr="004821A6" w:rsidDel="00821D45">
          <w:rPr>
            <w:rFonts w:ascii="inherit" w:hAnsi="inherit" w:cs="Arial"/>
            <w:color w:val="000000"/>
            <w:bdr w:val="none" w:sz="0" w:space="0" w:color="auto" w:frame="1"/>
          </w:rPr>
          <w:delText>Revised</w:delText>
        </w:r>
        <w:r w:rsidR="00C611D0" w:rsidRPr="004821A6" w:rsidDel="00821D45">
          <w:rPr>
            <w:rFonts w:ascii="inherit" w:hAnsi="inherit" w:cs="Arial"/>
            <w:color w:val="000000"/>
            <w:sz w:val="24"/>
            <w:szCs w:val="24"/>
            <w:bdr w:val="none" w:sz="0" w:space="0" w:color="auto" w:frame="1"/>
          </w:rPr>
          <w:delText xml:space="preserve"> from initial design if necessary)</w:delText>
        </w:r>
      </w:del>
    </w:p>
    <w:p w14:paraId="093F64E0" w14:textId="34F16F43" w:rsidR="006231D5" w:rsidRPr="004821A6" w:rsidDel="00821D45" w:rsidRDefault="006231D5" w:rsidP="004707E6">
      <w:pPr>
        <w:pStyle w:val="Bulleted"/>
        <w:numPr>
          <w:ilvl w:val="0"/>
          <w:numId w:val="21"/>
        </w:numPr>
        <w:spacing w:after="0"/>
        <w:ind w:left="1440"/>
        <w:rPr>
          <w:del w:id="535" w:author="Eivazi, Farnaz" w:date="2022-07-12T22:16:00Z"/>
          <w:sz w:val="24"/>
          <w:szCs w:val="24"/>
        </w:rPr>
      </w:pPr>
      <w:del w:id="536" w:author="Eivazi, Farnaz" w:date="2022-07-12T22:16:00Z">
        <w:r w:rsidRPr="004821A6" w:rsidDel="00821D45">
          <w:rPr>
            <w:sz w:val="24"/>
            <w:szCs w:val="24"/>
          </w:rPr>
          <w:delText xml:space="preserve">Screen snapshots of outputs from Eclipse </w:delText>
        </w:r>
        <w:r w:rsidR="00395521" w:rsidRPr="004821A6" w:rsidDel="00821D45">
          <w:rPr>
            <w:sz w:val="24"/>
            <w:szCs w:val="24"/>
          </w:rPr>
          <w:delText>based on</w:delText>
        </w:r>
        <w:r w:rsidRPr="004821A6" w:rsidDel="00821D45">
          <w:rPr>
            <w:sz w:val="24"/>
            <w:szCs w:val="24"/>
          </w:rPr>
          <w:delText xml:space="preserve"> your Test Plan</w:delText>
        </w:r>
      </w:del>
    </w:p>
    <w:p w14:paraId="190CCC21" w14:textId="721F9615" w:rsidR="009D3A51" w:rsidRPr="004821A6" w:rsidDel="00821D45" w:rsidRDefault="009D3A51" w:rsidP="004707E6">
      <w:pPr>
        <w:pStyle w:val="Bulleted"/>
        <w:numPr>
          <w:ilvl w:val="0"/>
          <w:numId w:val="21"/>
        </w:numPr>
        <w:spacing w:after="0"/>
        <w:ind w:left="1440"/>
        <w:rPr>
          <w:del w:id="537" w:author="Eivazi, Farnaz" w:date="2022-07-12T22:16:00Z"/>
          <w:sz w:val="24"/>
          <w:szCs w:val="24"/>
        </w:rPr>
      </w:pPr>
      <w:del w:id="538" w:author="Eivazi, Farnaz" w:date="2022-07-12T22:16:00Z">
        <w:r w:rsidRPr="004821A6" w:rsidDel="00821D45">
          <w:rPr>
            <w:sz w:val="24"/>
            <w:szCs w:val="24"/>
          </w:rPr>
          <w:delText>Screen snapshots of Junit Test for each method</w:delText>
        </w:r>
      </w:del>
    </w:p>
    <w:p w14:paraId="049995C7" w14:textId="2BB6F844" w:rsidR="006231D5" w:rsidRPr="004821A6" w:rsidDel="00821D45" w:rsidRDefault="006231D5" w:rsidP="004707E6">
      <w:pPr>
        <w:pStyle w:val="Bulleted"/>
        <w:numPr>
          <w:ilvl w:val="0"/>
          <w:numId w:val="21"/>
        </w:numPr>
        <w:spacing w:after="0"/>
        <w:ind w:left="1440"/>
        <w:rPr>
          <w:del w:id="539" w:author="Eivazi, Farnaz" w:date="2022-07-12T22:16:00Z"/>
          <w:sz w:val="24"/>
          <w:szCs w:val="24"/>
        </w:rPr>
      </w:pPr>
      <w:del w:id="540" w:author="Eivazi, Farnaz" w:date="2022-07-12T22:16:00Z">
        <w:r w:rsidRPr="004821A6" w:rsidDel="00821D45">
          <w:rPr>
            <w:sz w:val="24"/>
            <w:szCs w:val="24"/>
          </w:rPr>
          <w:delText>Screen snapshot of GitHub submission</w:delText>
        </w:r>
      </w:del>
    </w:p>
    <w:p w14:paraId="71A438B9" w14:textId="517326FD" w:rsidR="00A166CC" w:rsidRPr="004821A6" w:rsidDel="00821D45" w:rsidRDefault="006231D5" w:rsidP="00A166CC">
      <w:pPr>
        <w:pStyle w:val="Bulleted"/>
        <w:numPr>
          <w:ilvl w:val="0"/>
          <w:numId w:val="17"/>
        </w:numPr>
        <w:ind w:left="1080"/>
        <w:rPr>
          <w:del w:id="541" w:author="Eivazi, Farnaz" w:date="2022-07-12T22:16:00Z"/>
          <w:sz w:val="24"/>
          <w:szCs w:val="24"/>
        </w:rPr>
      </w:pPr>
      <w:del w:id="542" w:author="Eivazi, Farnaz" w:date="2022-07-12T22:16:00Z">
        <w:r w:rsidRPr="004821A6" w:rsidDel="00821D45">
          <w:rPr>
            <w:sz w:val="24"/>
            <w:szCs w:val="24"/>
          </w:rPr>
          <w:delText>Lessons Learned</w:delText>
        </w:r>
        <w:r w:rsidR="00A166CC" w:rsidRPr="004821A6" w:rsidDel="00821D45">
          <w:rPr>
            <w:sz w:val="24"/>
            <w:szCs w:val="24"/>
          </w:rPr>
          <w:delText>: highlight your lessons learned and learning experience from working on this project.</w:delText>
        </w:r>
      </w:del>
    </w:p>
    <w:p w14:paraId="4420FFF4" w14:textId="547C5602" w:rsidR="00A166CC" w:rsidRPr="004821A6" w:rsidDel="00821D45" w:rsidRDefault="00A166CC" w:rsidP="00A166CC">
      <w:pPr>
        <w:pStyle w:val="Bulleted"/>
        <w:numPr>
          <w:ilvl w:val="0"/>
          <w:numId w:val="21"/>
        </w:numPr>
        <w:spacing w:after="0"/>
        <w:ind w:left="1440"/>
        <w:rPr>
          <w:del w:id="543" w:author="Eivazi, Farnaz" w:date="2022-07-12T22:16:00Z"/>
          <w:sz w:val="24"/>
          <w:szCs w:val="24"/>
        </w:rPr>
      </w:pPr>
      <w:del w:id="544" w:author="Eivazi, Farnaz" w:date="2022-07-12T22:16:00Z">
        <w:r w:rsidRPr="004821A6" w:rsidDel="00821D45">
          <w:rPr>
            <w:sz w:val="24"/>
            <w:szCs w:val="24"/>
          </w:rPr>
          <w:delText xml:space="preserve">What have you learned? </w:delText>
        </w:r>
      </w:del>
    </w:p>
    <w:p w14:paraId="41081007" w14:textId="311A78C6" w:rsidR="00A166CC" w:rsidRPr="004821A6" w:rsidDel="00821D45" w:rsidRDefault="00A166CC" w:rsidP="00A166CC">
      <w:pPr>
        <w:pStyle w:val="Bulleted"/>
        <w:numPr>
          <w:ilvl w:val="0"/>
          <w:numId w:val="21"/>
        </w:numPr>
        <w:spacing w:after="0"/>
        <w:ind w:left="1440"/>
        <w:rPr>
          <w:del w:id="545" w:author="Eivazi, Farnaz" w:date="2022-07-12T22:16:00Z"/>
          <w:sz w:val="24"/>
          <w:szCs w:val="24"/>
        </w:rPr>
      </w:pPr>
      <w:del w:id="546" w:author="Eivazi, Farnaz" w:date="2022-07-12T22:16:00Z">
        <w:r w:rsidRPr="004821A6" w:rsidDel="00821D45">
          <w:rPr>
            <w:sz w:val="24"/>
            <w:szCs w:val="24"/>
          </w:rPr>
          <w:delText>What did you struggle with?</w:delText>
        </w:r>
      </w:del>
    </w:p>
    <w:p w14:paraId="6D5BB4F5" w14:textId="6A67587A" w:rsidR="00A166CC" w:rsidRPr="004821A6" w:rsidDel="00821D45" w:rsidRDefault="00A166CC" w:rsidP="00A166CC">
      <w:pPr>
        <w:pStyle w:val="Bulleted"/>
        <w:numPr>
          <w:ilvl w:val="0"/>
          <w:numId w:val="21"/>
        </w:numPr>
        <w:spacing w:after="0"/>
        <w:ind w:left="1440"/>
        <w:rPr>
          <w:del w:id="547" w:author="Eivazi, Farnaz" w:date="2022-07-12T22:16:00Z"/>
          <w:sz w:val="24"/>
          <w:szCs w:val="24"/>
        </w:rPr>
      </w:pPr>
      <w:del w:id="548" w:author="Eivazi, Farnaz" w:date="2022-07-12T22:16:00Z">
        <w:r w:rsidRPr="004821A6" w:rsidDel="00821D45">
          <w:rPr>
            <w:sz w:val="24"/>
            <w:szCs w:val="24"/>
          </w:rPr>
          <w:delText>What will you do differently on your next project?</w:delText>
        </w:r>
      </w:del>
    </w:p>
    <w:p w14:paraId="723A01BA" w14:textId="16A9849E" w:rsidR="00A166CC" w:rsidRPr="004821A6" w:rsidDel="00821D45" w:rsidRDefault="00A166CC" w:rsidP="00A166CC">
      <w:pPr>
        <w:pStyle w:val="Bulleted"/>
        <w:numPr>
          <w:ilvl w:val="0"/>
          <w:numId w:val="21"/>
        </w:numPr>
        <w:spacing w:after="0"/>
        <w:ind w:left="1440"/>
        <w:rPr>
          <w:del w:id="549" w:author="Eivazi, Farnaz" w:date="2022-07-12T22:16:00Z"/>
          <w:sz w:val="24"/>
          <w:szCs w:val="24"/>
        </w:rPr>
      </w:pPr>
      <w:del w:id="550" w:author="Eivazi, Farnaz" w:date="2022-07-12T22:16:00Z">
        <w:r w:rsidRPr="004821A6" w:rsidDel="00821D45">
          <w:rPr>
            <w:bCs/>
            <w:sz w:val="24"/>
            <w:szCs w:val="24"/>
          </w:rPr>
          <w:delText>Include what parts of the project you were successful at, and what parts (if any) you were not successful at.</w:delText>
        </w:r>
      </w:del>
    </w:p>
    <w:p w14:paraId="72735670" w14:textId="4BE9DEC5" w:rsidR="006231D5" w:rsidRPr="004821A6" w:rsidDel="00821D45" w:rsidRDefault="006231D5" w:rsidP="004707E6">
      <w:pPr>
        <w:pStyle w:val="Bulleted"/>
        <w:numPr>
          <w:ilvl w:val="0"/>
          <w:numId w:val="17"/>
        </w:numPr>
        <w:ind w:left="1080"/>
        <w:rPr>
          <w:del w:id="551" w:author="Eivazi, Farnaz" w:date="2022-07-12T22:16:00Z"/>
          <w:sz w:val="24"/>
          <w:szCs w:val="24"/>
        </w:rPr>
      </w:pPr>
      <w:del w:id="552" w:author="Eivazi, Farnaz" w:date="2022-07-12T22:16:00Z">
        <w:r w:rsidRPr="004821A6" w:rsidDel="00821D45">
          <w:rPr>
            <w:sz w:val="24"/>
            <w:szCs w:val="24"/>
          </w:rPr>
          <w:delText>Check List</w:delText>
        </w:r>
      </w:del>
    </w:p>
    <w:p w14:paraId="4DC7EB17" w14:textId="661409C0" w:rsidR="006231D5" w:rsidRPr="004821A6" w:rsidDel="00821D45" w:rsidRDefault="006231D5" w:rsidP="009D3A51">
      <w:pPr>
        <w:pStyle w:val="Bulleted"/>
        <w:ind w:left="720"/>
        <w:rPr>
          <w:del w:id="553" w:author="Eivazi, Farnaz" w:date="2022-07-12T22:16:00Z"/>
          <w:sz w:val="24"/>
          <w:szCs w:val="24"/>
        </w:rPr>
      </w:pPr>
    </w:p>
    <w:p w14:paraId="43D5CE5C" w14:textId="145D0223" w:rsidR="00725D85" w:rsidDel="00821D45" w:rsidRDefault="006231D5" w:rsidP="009D3A51">
      <w:pPr>
        <w:pStyle w:val="Bulleted"/>
        <w:tabs>
          <w:tab w:val="num" w:pos="720"/>
        </w:tabs>
        <w:ind w:left="720"/>
        <w:rPr>
          <w:del w:id="554" w:author="Eivazi, Farnaz" w:date="2022-07-12T22:16:00Z"/>
          <w:sz w:val="24"/>
          <w:szCs w:val="24"/>
        </w:rPr>
      </w:pPr>
      <w:del w:id="555" w:author="Eivazi, Farnaz" w:date="2022-07-12T22:16:00Z">
        <w:r w:rsidRPr="008C1FF1" w:rsidDel="00821D45">
          <w:rPr>
            <w:sz w:val="24"/>
            <w:szCs w:val="24"/>
            <w:highlight w:val="yellow"/>
          </w:rPr>
          <w:delText>A zip file will only contain the .java files and will be named: FirstInitialLastName_Assignment</w:delText>
        </w:r>
        <w:r w:rsidR="00795FB8" w:rsidRPr="008C1FF1" w:rsidDel="00821D45">
          <w:rPr>
            <w:sz w:val="24"/>
            <w:szCs w:val="24"/>
            <w:highlight w:val="yellow"/>
          </w:rPr>
          <w:delText>3</w:delText>
        </w:r>
        <w:r w:rsidRPr="008C1FF1" w:rsidDel="00821D45">
          <w:rPr>
            <w:sz w:val="24"/>
            <w:szCs w:val="24"/>
            <w:highlight w:val="yellow"/>
          </w:rPr>
          <w:delText>_</w:delText>
        </w:r>
        <w:r w:rsidR="00725D85" w:rsidDel="00821D45">
          <w:rPr>
            <w:sz w:val="24"/>
            <w:szCs w:val="24"/>
            <w:highlight w:val="yellow"/>
          </w:rPr>
          <w:delText>javaFiles</w:delText>
        </w:r>
        <w:r w:rsidRPr="008C1FF1" w:rsidDel="00821D45">
          <w:rPr>
            <w:sz w:val="24"/>
            <w:szCs w:val="24"/>
            <w:highlight w:val="yellow"/>
          </w:rPr>
          <w:delText>.zip</w:delText>
        </w:r>
        <w:r w:rsidRPr="004821A6" w:rsidDel="00821D45">
          <w:rPr>
            <w:sz w:val="24"/>
            <w:szCs w:val="24"/>
          </w:rPr>
          <w:delText xml:space="preserve">.  </w:delText>
        </w:r>
      </w:del>
    </w:p>
    <w:p w14:paraId="0992BA7C" w14:textId="1036C022" w:rsidR="006231D5" w:rsidDel="00821D45" w:rsidRDefault="006231D5" w:rsidP="00725D85">
      <w:pPr>
        <w:pStyle w:val="Bulleted"/>
        <w:numPr>
          <w:ilvl w:val="1"/>
          <w:numId w:val="17"/>
        </w:numPr>
        <w:rPr>
          <w:del w:id="556" w:author="Eivazi, Farnaz" w:date="2022-07-12T22:16:00Z"/>
          <w:b/>
          <w:sz w:val="24"/>
          <w:szCs w:val="24"/>
        </w:rPr>
      </w:pPr>
      <w:del w:id="557" w:author="Eivazi, Farnaz" w:date="2022-07-12T22:16:00Z">
        <w:r w:rsidRPr="004821A6" w:rsidDel="00821D45">
          <w:rPr>
            <w:b/>
            <w:sz w:val="24"/>
            <w:szCs w:val="24"/>
          </w:rPr>
          <w:delText>This .zip will not have any folders in it – only .java files.</w:delText>
        </w:r>
      </w:del>
    </w:p>
    <w:p w14:paraId="7D8B49CE" w14:textId="52A4E02E" w:rsidR="00725D85" w:rsidRPr="008C1FF1" w:rsidDel="00821D45" w:rsidRDefault="00725D85" w:rsidP="00725D85">
      <w:pPr>
        <w:numPr>
          <w:ilvl w:val="1"/>
          <w:numId w:val="17"/>
        </w:numPr>
        <w:rPr>
          <w:del w:id="558" w:author="Eivazi, Farnaz" w:date="2022-07-12T22:16:00Z"/>
          <w:b/>
          <w:bCs/>
          <w:color w:val="000000"/>
        </w:rPr>
      </w:pPr>
      <w:del w:id="559" w:author="Eivazi, Farnaz" w:date="2022-07-12T22:16:00Z">
        <w:r w:rsidRPr="00725D85" w:rsidDel="00821D45">
          <w:rPr>
            <w:b/>
          </w:rPr>
          <w:delText xml:space="preserve">This .zip should </w:delText>
        </w:r>
        <w:r w:rsidDel="00821D45">
          <w:rPr>
            <w:b/>
            <w:bCs/>
            <w:color w:val="000000"/>
          </w:rPr>
          <w:delText>include the java files that you created or modified per assignment requirement.</w:delText>
        </w:r>
      </w:del>
    </w:p>
    <w:p w14:paraId="35645916" w14:textId="149B8598" w:rsidR="004821A6" w:rsidRPr="004821A6" w:rsidDel="00821D45" w:rsidRDefault="004821A6">
      <w:pPr>
        <w:pStyle w:val="Bulleted"/>
        <w:ind w:left="360" w:hanging="360"/>
        <w:rPr>
          <w:del w:id="560" w:author="Eivazi, Farnaz" w:date="2022-07-12T22:16:00Z"/>
          <w:b/>
          <w:sz w:val="24"/>
          <w:szCs w:val="24"/>
        </w:rPr>
      </w:pPr>
    </w:p>
    <w:p w14:paraId="40DF1D5B" w14:textId="5A335BAD" w:rsidR="006231D5" w:rsidDel="00821D45" w:rsidRDefault="00260D59">
      <w:pPr>
        <w:pStyle w:val="Bulleted"/>
        <w:ind w:left="360" w:hanging="360"/>
        <w:rPr>
          <w:del w:id="561" w:author="Eivazi, Farnaz" w:date="2022-07-12T22:16:00Z"/>
          <w:sz w:val="24"/>
          <w:szCs w:val="24"/>
        </w:rPr>
        <w:pPrChange w:id="562" w:author="Eivazi, Farnaz" w:date="2022-07-12T22:16:00Z">
          <w:pPr>
            <w:pStyle w:val="Bulleted"/>
            <w:ind w:left="1080"/>
          </w:pPr>
        </w:pPrChange>
      </w:pPr>
      <w:del w:id="563" w:author="Eivazi, Farnaz" w:date="2022-07-12T22:16:00Z">
        <w:r w:rsidDel="00821D45">
          <w:rPr>
            <w:noProof/>
            <w:sz w:val="28"/>
            <w:szCs w:val="20"/>
          </w:rPr>
          <mc:AlternateContent>
            <mc:Choice Requires="wpg">
              <w:drawing>
                <wp:anchor distT="0" distB="0" distL="114300" distR="114300" simplePos="0" relativeHeight="251692032" behindDoc="0" locked="0" layoutInCell="1" allowOverlap="1" wp14:anchorId="4E67DC98" wp14:editId="0186A111">
                  <wp:simplePos x="0" y="0"/>
                  <wp:positionH relativeFrom="page">
                    <wp:posOffset>731520</wp:posOffset>
                  </wp:positionH>
                  <wp:positionV relativeFrom="paragraph">
                    <wp:posOffset>-635</wp:posOffset>
                  </wp:positionV>
                  <wp:extent cx="8344415" cy="605790"/>
                  <wp:effectExtent l="0" t="0" r="19050" b="3810"/>
                  <wp:wrapNone/>
                  <wp:docPr id="4" name="Group 4"/>
                  <wp:cNvGraphicFramePr/>
                  <a:graphic xmlns:a="http://schemas.openxmlformats.org/drawingml/2006/main">
                    <a:graphicData uri="http://schemas.microsoft.com/office/word/2010/wordprocessingGroup">
                      <wpg:wgp>
                        <wpg:cNvGrpSpPr/>
                        <wpg:grpSpPr>
                          <a:xfrm>
                            <a:off x="0" y="0"/>
                            <a:ext cx="8344415" cy="605790"/>
                            <a:chOff x="0" y="-15240"/>
                            <a:chExt cx="7800975" cy="548640"/>
                          </a:xfrm>
                        </wpg:grpSpPr>
                        <wps:wsp>
                          <wps:cNvPr id="6" name="Rectangle 6"/>
                          <wps:cNvSpPr/>
                          <wps:spPr>
                            <a:xfrm>
                              <a:off x="0" y="9144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596613" y="-15240"/>
                              <a:ext cx="7091680" cy="548640"/>
                            </a:xfrm>
                            <a:prstGeom prst="rect">
                              <a:avLst/>
                            </a:prstGeom>
                            <a:noFill/>
                            <a:ln>
                              <a:noFill/>
                            </a:ln>
                          </wps:spPr>
                          <wps:txbx>
                            <w:txbxContent>
                              <w:p w14:paraId="24EFD5CA" w14:textId="77777777" w:rsidR="00260D59" w:rsidRPr="00C71214" w:rsidRDefault="00260D59" w:rsidP="00260D59">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67DC98" id="Group 4" o:spid="_x0000_s1033" style="position:absolute;left:0;text-align:left;margin-left:57.6pt;margin-top:-.05pt;width:657.05pt;height:47.7pt;z-index:251692032;mso-position-horizontal-relative:page;mso-width-relative:margin;mso-height-relative:margin" coordorigin=",-152"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">
                  <v:rect id="Rectangle 6" o:spid="_x0000_s1034" style="position:absolute;top:914;width:7800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" fillcolor="#4f81bd [3204]" strokecolor="#243f60 [1604]" strokeweight="2pt"/>
                  <v:shape id="Text Box 7" o:spid="_x0000_s1035" type="#_x0000_t202" style="position:absolute;left:5966;top:-152;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4EFD5CA" w14:textId="77777777" w:rsidR="00260D59" w:rsidRPr="00C71214" w:rsidRDefault="00260D59" w:rsidP="00260D59">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v:textbox>
                  </v:shape>
                  <w10:wrap anchorx="page"/>
                </v:group>
              </w:pict>
            </mc:Fallback>
          </mc:AlternateContent>
        </w:r>
      </w:del>
    </w:p>
    <w:p w14:paraId="43FEDE6E" w14:textId="1A392958" w:rsidR="00063C82" w:rsidDel="00821D45" w:rsidRDefault="00063C82">
      <w:pPr>
        <w:pStyle w:val="Bulleted"/>
        <w:ind w:left="360" w:hanging="360"/>
        <w:rPr>
          <w:del w:id="564" w:author="Eivazi, Farnaz" w:date="2022-07-12T22:16:00Z"/>
          <w:rFonts w:asciiTheme="majorBidi" w:hAnsiTheme="majorBidi"/>
        </w:rPr>
        <w:pPrChange w:id="565" w:author="Eivazi, Farnaz" w:date="2022-07-12T22:16:00Z">
          <w:pPr>
            <w:pStyle w:val="Bulleted"/>
          </w:pPr>
        </w:pPrChange>
      </w:pPr>
    </w:p>
    <w:p w14:paraId="02AD7AC7" w14:textId="1DF3C646" w:rsidR="00052516" w:rsidDel="00821D45" w:rsidRDefault="00052516">
      <w:pPr>
        <w:pStyle w:val="Bulleted"/>
        <w:ind w:left="360" w:hanging="360"/>
        <w:rPr>
          <w:del w:id="566" w:author="Eivazi, Farnaz" w:date="2022-07-12T22:16:00Z"/>
          <w:color w:val="000000"/>
        </w:rPr>
        <w:pPrChange w:id="567" w:author="Eivazi, Farnaz" w:date="2022-07-12T22:16:00Z">
          <w:pPr/>
        </w:pPrChange>
      </w:pPr>
    </w:p>
    <w:tbl>
      <w:tblPr>
        <w:tblpPr w:leftFromText="180" w:rightFromText="180" w:bottomFromText="160" w:vertAnchor="text" w:horzAnchor="margin" w:tblpY="1097"/>
        <w:tblW w:w="10794" w:type="dxa"/>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42"/>
        <w:gridCol w:w="1440"/>
        <w:gridCol w:w="1890"/>
        <w:gridCol w:w="2319"/>
        <w:gridCol w:w="1733"/>
        <w:gridCol w:w="2070"/>
      </w:tblGrid>
      <w:tr w:rsidR="00BB1EEB" w:rsidDel="00821D45" w14:paraId="457C3E1D" w14:textId="25D16CAB" w:rsidTr="00BB1EEB">
        <w:trPr>
          <w:trHeight w:val="285"/>
          <w:tblCellSpacing w:w="15" w:type="dxa"/>
          <w:del w:id="568" w:author="Eivazi, Farnaz" w:date="2022-07-12T22:16:00Z"/>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DAADBB" w14:textId="1E4D198E" w:rsidR="00BB1EEB" w:rsidDel="00821D45" w:rsidRDefault="00BB1EEB">
            <w:pPr>
              <w:pStyle w:val="Bulleted"/>
              <w:ind w:left="360" w:hanging="360"/>
              <w:rPr>
                <w:del w:id="569" w:author="Eivazi, Farnaz" w:date="2022-07-12T22:16:00Z"/>
              </w:rPr>
              <w:pPrChange w:id="570" w:author="Eivazi, Farnaz" w:date="2022-07-12T22:16:00Z">
                <w:pPr>
                  <w:framePr w:hSpace="180" w:wrap="around" w:vAnchor="text" w:hAnchor="margin" w:y="1097"/>
                </w:pPr>
              </w:pPrChange>
            </w:pPr>
            <w:del w:id="571" w:author="Eivazi, Farnaz" w:date="2022-07-12T22:16:00Z">
              <w:r w:rsidDel="00821D45">
                <w:delText>Input text</w:delText>
              </w:r>
            </w:del>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47B0FB" w14:textId="1B26AA42" w:rsidR="00BB1EEB" w:rsidDel="00821D45" w:rsidRDefault="00BB1EEB">
            <w:pPr>
              <w:pStyle w:val="Bulleted"/>
              <w:ind w:left="360" w:hanging="360"/>
              <w:rPr>
                <w:del w:id="572" w:author="Eivazi, Farnaz" w:date="2022-07-12T22:16:00Z"/>
              </w:rPr>
              <w:pPrChange w:id="573" w:author="Eivazi, Farnaz" w:date="2022-07-12T22:16:00Z">
                <w:pPr>
                  <w:framePr w:hSpace="180" w:wrap="around" w:vAnchor="text" w:hAnchor="margin" w:y="1097"/>
                </w:pPr>
              </w:pPrChange>
            </w:pPr>
            <w:del w:id="574" w:author="Eivazi, Farnaz" w:date="2022-07-12T22:16:00Z">
              <w:r w:rsidDel="00821D45">
                <w:delText>Input Key </w:delText>
              </w:r>
            </w:del>
          </w:p>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5D630D" w14:textId="040435FE" w:rsidR="00BB1EEB" w:rsidDel="00821D45" w:rsidRDefault="00BB1EEB">
            <w:pPr>
              <w:pStyle w:val="Bulleted"/>
              <w:ind w:left="360" w:hanging="360"/>
              <w:rPr>
                <w:del w:id="575" w:author="Eivazi, Farnaz" w:date="2022-07-12T22:16:00Z"/>
              </w:rPr>
              <w:pPrChange w:id="576" w:author="Eivazi, Farnaz" w:date="2022-07-12T22:16:00Z">
                <w:pPr>
                  <w:framePr w:hSpace="180" w:wrap="around" w:vAnchor="text" w:hAnchor="margin" w:y="1097"/>
                </w:pPr>
              </w:pPrChange>
            </w:pPr>
            <w:del w:id="577" w:author="Eivazi, Farnaz" w:date="2022-07-12T22:16:00Z">
              <w:r w:rsidDel="00821D45">
                <w:delText>Encrypted (method1) </w:delText>
              </w:r>
            </w:del>
          </w:p>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ADC9B6" w14:textId="51AABA8D" w:rsidR="00BB1EEB" w:rsidDel="00821D45" w:rsidRDefault="00BB1EEB">
            <w:pPr>
              <w:pStyle w:val="Bulleted"/>
              <w:ind w:left="360" w:hanging="360"/>
              <w:rPr>
                <w:del w:id="578" w:author="Eivazi, Farnaz" w:date="2022-07-12T22:16:00Z"/>
              </w:rPr>
              <w:pPrChange w:id="579" w:author="Eivazi, Farnaz" w:date="2022-07-12T22:16:00Z">
                <w:pPr>
                  <w:framePr w:hSpace="180" w:wrap="around" w:vAnchor="text" w:hAnchor="margin" w:y="1097"/>
                </w:pPr>
              </w:pPrChange>
            </w:pPr>
            <w:del w:id="580" w:author="Eivazi, Farnaz" w:date="2022-07-12T22:16:00Z">
              <w:r w:rsidDel="00821D45">
                <w:delText>Encrypted (method2) </w:delText>
              </w:r>
            </w:del>
          </w:p>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1FF261" w14:textId="753AABA0" w:rsidR="00BB1EEB" w:rsidDel="00821D45" w:rsidRDefault="00BB1EEB">
            <w:pPr>
              <w:pStyle w:val="Bulleted"/>
              <w:ind w:left="360" w:hanging="360"/>
              <w:rPr>
                <w:del w:id="581" w:author="Eivazi, Farnaz" w:date="2022-07-12T22:16:00Z"/>
              </w:rPr>
              <w:pPrChange w:id="582" w:author="Eivazi, Farnaz" w:date="2022-07-12T22:16:00Z">
                <w:pPr>
                  <w:framePr w:hSpace="180" w:wrap="around" w:vAnchor="text" w:hAnchor="margin" w:y="1097"/>
                </w:pPr>
              </w:pPrChange>
            </w:pPr>
            <w:del w:id="583" w:author="Eivazi, Farnaz" w:date="2022-07-12T22:16:00Z">
              <w:r w:rsidDel="00821D45">
                <w:delText>Decrypt (method1)</w:delText>
              </w:r>
            </w:del>
          </w:p>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A253F9" w14:textId="6158C6D9" w:rsidR="00BB1EEB" w:rsidDel="00821D45" w:rsidRDefault="00BB1EEB">
            <w:pPr>
              <w:pStyle w:val="Bulleted"/>
              <w:ind w:left="360" w:hanging="360"/>
              <w:rPr>
                <w:del w:id="584" w:author="Eivazi, Farnaz" w:date="2022-07-12T22:16:00Z"/>
              </w:rPr>
              <w:pPrChange w:id="585" w:author="Eivazi, Farnaz" w:date="2022-07-12T22:16:00Z">
                <w:pPr>
                  <w:framePr w:hSpace="180" w:wrap="around" w:vAnchor="text" w:hAnchor="margin" w:y="1097"/>
                </w:pPr>
              </w:pPrChange>
            </w:pPr>
            <w:del w:id="586" w:author="Eivazi, Farnaz" w:date="2022-07-12T22:16:00Z">
              <w:r w:rsidDel="00821D45">
                <w:delText>Decrypt (method2)</w:delText>
              </w:r>
            </w:del>
          </w:p>
        </w:tc>
      </w:tr>
      <w:tr w:rsidR="00BB1EEB" w:rsidDel="00821D45" w14:paraId="2C8C6054" w14:textId="68087714" w:rsidTr="00BB1EEB">
        <w:trPr>
          <w:trHeight w:val="360"/>
          <w:tblCellSpacing w:w="15" w:type="dxa"/>
          <w:del w:id="587" w:author="Eivazi, Farnaz" w:date="2022-07-12T22:16:00Z"/>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67C363" w14:textId="0C8B5B3D" w:rsidR="00BB1EEB" w:rsidDel="00821D45" w:rsidRDefault="00BB1EEB">
            <w:pPr>
              <w:pStyle w:val="Bulleted"/>
              <w:ind w:left="360" w:hanging="360"/>
              <w:rPr>
                <w:del w:id="588" w:author="Eivazi, Farnaz" w:date="2022-07-12T22:16:00Z"/>
              </w:rPr>
              <w:pPrChange w:id="589" w:author="Eivazi, Farnaz" w:date="2022-07-12T22:16:00Z">
                <w:pPr>
                  <w:framePr w:hSpace="180" w:wrap="around" w:vAnchor="text" w:hAnchor="margin" w:y="1097"/>
                </w:pPr>
              </w:pPrChange>
            </w:pPr>
            <w:del w:id="590" w:author="Eivazi, Farnaz" w:date="2022-07-12T22:16:00Z">
              <w:r w:rsidDel="00821D45">
                <w:delText> </w:delText>
              </w:r>
            </w:del>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BF998A" w14:textId="4FD455AE" w:rsidR="00BB1EEB" w:rsidDel="00821D45" w:rsidRDefault="00BB1EEB">
            <w:pPr>
              <w:pStyle w:val="Bulleted"/>
              <w:ind w:left="360" w:hanging="360"/>
              <w:rPr>
                <w:del w:id="591" w:author="Eivazi, Farnaz" w:date="2022-07-12T22:16:00Z"/>
              </w:rPr>
              <w:pPrChange w:id="592" w:author="Eivazi, Farnaz" w:date="2022-07-12T22:16:00Z">
                <w:pPr>
                  <w:framePr w:hSpace="180" w:wrap="around" w:vAnchor="text" w:hAnchor="margin" w:y="1097"/>
                </w:pPr>
              </w:pPrChange>
            </w:pPr>
            <w:del w:id="593" w:author="Eivazi, Farnaz" w:date="2022-07-12T22:16:00Z">
              <w:r w:rsidDel="00821D45">
                <w:delText> </w:delText>
              </w:r>
            </w:del>
          </w:p>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71FE2E" w14:textId="1C87C700" w:rsidR="00BB1EEB" w:rsidDel="00821D45" w:rsidRDefault="00BB1EEB">
            <w:pPr>
              <w:pStyle w:val="Bulleted"/>
              <w:ind w:left="360" w:hanging="360"/>
              <w:rPr>
                <w:del w:id="594" w:author="Eivazi, Farnaz" w:date="2022-07-12T22:16:00Z"/>
              </w:rPr>
              <w:pPrChange w:id="595" w:author="Eivazi, Farnaz" w:date="2022-07-12T22:16:00Z">
                <w:pPr>
                  <w:framePr w:hSpace="180" w:wrap="around" w:vAnchor="text" w:hAnchor="margin" w:y="1097"/>
                </w:pPr>
              </w:pPrChange>
            </w:pPr>
            <w:del w:id="596" w:author="Eivazi, Farnaz" w:date="2022-07-12T22:16:00Z">
              <w:r w:rsidDel="00821D45">
                <w:delText> </w:delText>
              </w:r>
            </w:del>
          </w:p>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E30E349" w14:textId="1FE9F9AF" w:rsidR="00BB1EEB" w:rsidDel="00821D45" w:rsidRDefault="00BB1EEB">
            <w:pPr>
              <w:pStyle w:val="Bulleted"/>
              <w:ind w:left="360" w:hanging="360"/>
              <w:rPr>
                <w:del w:id="597" w:author="Eivazi, Farnaz" w:date="2022-07-12T22:16:00Z"/>
              </w:rPr>
              <w:pPrChange w:id="598" w:author="Eivazi, Farnaz" w:date="2022-07-12T22:16:00Z">
                <w:pPr>
                  <w:framePr w:hSpace="180" w:wrap="around" w:vAnchor="text" w:hAnchor="margin" w:y="1097"/>
                </w:pPr>
              </w:pPrChange>
            </w:pPr>
          </w:p>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48C2051" w14:textId="6E1C6844" w:rsidR="00BB1EEB" w:rsidDel="00821D45" w:rsidRDefault="00BB1EEB">
            <w:pPr>
              <w:pStyle w:val="Bulleted"/>
              <w:ind w:left="360" w:hanging="360"/>
              <w:rPr>
                <w:del w:id="599" w:author="Eivazi, Farnaz" w:date="2022-07-12T22:16:00Z"/>
              </w:rPr>
              <w:pPrChange w:id="600" w:author="Eivazi, Farnaz" w:date="2022-07-12T22:16:00Z">
                <w:pPr>
                  <w:framePr w:hSpace="180" w:wrap="around" w:vAnchor="text" w:hAnchor="margin" w:y="1097"/>
                </w:pPr>
              </w:pPrChange>
            </w:pPr>
          </w:p>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EC09121" w14:textId="52D8F3A9" w:rsidR="00BB1EEB" w:rsidDel="00821D45" w:rsidRDefault="00BB1EEB">
            <w:pPr>
              <w:pStyle w:val="Bulleted"/>
              <w:ind w:left="360" w:hanging="360"/>
              <w:rPr>
                <w:del w:id="601" w:author="Eivazi, Farnaz" w:date="2022-07-12T22:16:00Z"/>
              </w:rPr>
              <w:pPrChange w:id="602" w:author="Eivazi, Farnaz" w:date="2022-07-12T22:16:00Z">
                <w:pPr>
                  <w:framePr w:hSpace="180" w:wrap="around" w:vAnchor="text" w:hAnchor="margin" w:y="1097"/>
                </w:pPr>
              </w:pPrChange>
            </w:pPr>
          </w:p>
        </w:tc>
      </w:tr>
      <w:tr w:rsidR="00BB1EEB" w:rsidDel="00821D45" w14:paraId="5B05F125" w14:textId="5CD3E567" w:rsidTr="00BB1EEB">
        <w:trPr>
          <w:trHeight w:val="360"/>
          <w:tblCellSpacing w:w="15" w:type="dxa"/>
          <w:del w:id="603" w:author="Eivazi, Farnaz" w:date="2022-07-12T22:16:00Z"/>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05838FB" w14:textId="27CD2E8E" w:rsidR="00BB1EEB" w:rsidDel="00821D45" w:rsidRDefault="00BB1EEB">
            <w:pPr>
              <w:pStyle w:val="Bulleted"/>
              <w:ind w:left="360" w:hanging="360"/>
              <w:rPr>
                <w:del w:id="604" w:author="Eivazi, Farnaz" w:date="2022-07-12T22:16:00Z"/>
              </w:rPr>
              <w:pPrChange w:id="605" w:author="Eivazi, Farnaz" w:date="2022-07-12T22:16:00Z">
                <w:pPr>
                  <w:framePr w:hSpace="180" w:wrap="around" w:vAnchor="text" w:hAnchor="margin" w:y="1097"/>
                </w:pPr>
              </w:pPrChange>
            </w:pP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38EAD14" w14:textId="057FD3D5" w:rsidR="00BB1EEB" w:rsidDel="00821D45" w:rsidRDefault="00BB1EEB">
            <w:pPr>
              <w:pStyle w:val="Bulleted"/>
              <w:ind w:left="360" w:hanging="360"/>
              <w:rPr>
                <w:del w:id="606" w:author="Eivazi, Farnaz" w:date="2022-07-12T22:16:00Z"/>
              </w:rPr>
              <w:pPrChange w:id="607" w:author="Eivazi, Farnaz" w:date="2022-07-12T22:16:00Z">
                <w:pPr>
                  <w:framePr w:hSpace="180" w:wrap="around" w:vAnchor="text" w:hAnchor="margin" w:y="1097"/>
                </w:pPr>
              </w:pPrChange>
            </w:pPr>
          </w:p>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392C570" w14:textId="13EE487B" w:rsidR="00BB1EEB" w:rsidDel="00821D45" w:rsidRDefault="00BB1EEB">
            <w:pPr>
              <w:pStyle w:val="Bulleted"/>
              <w:ind w:left="360" w:hanging="360"/>
              <w:rPr>
                <w:del w:id="608" w:author="Eivazi, Farnaz" w:date="2022-07-12T22:16:00Z"/>
              </w:rPr>
              <w:pPrChange w:id="609" w:author="Eivazi, Farnaz" w:date="2022-07-12T22:16:00Z">
                <w:pPr>
                  <w:framePr w:hSpace="180" w:wrap="around" w:vAnchor="text" w:hAnchor="margin" w:y="1097"/>
                </w:pPr>
              </w:pPrChange>
            </w:pPr>
          </w:p>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0AD2630" w14:textId="375F4FB4" w:rsidR="00BB1EEB" w:rsidDel="00821D45" w:rsidRDefault="00BB1EEB">
            <w:pPr>
              <w:pStyle w:val="Bulleted"/>
              <w:ind w:left="360" w:hanging="360"/>
              <w:rPr>
                <w:del w:id="610" w:author="Eivazi, Farnaz" w:date="2022-07-12T22:16:00Z"/>
              </w:rPr>
              <w:pPrChange w:id="611" w:author="Eivazi, Farnaz" w:date="2022-07-12T22:16:00Z">
                <w:pPr>
                  <w:framePr w:hSpace="180" w:wrap="around" w:vAnchor="text" w:hAnchor="margin" w:y="1097"/>
                </w:pPr>
              </w:pPrChange>
            </w:pPr>
          </w:p>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D9EEABC" w14:textId="5E818EFF" w:rsidR="00BB1EEB" w:rsidDel="00821D45" w:rsidRDefault="00BB1EEB">
            <w:pPr>
              <w:pStyle w:val="Bulleted"/>
              <w:ind w:left="360" w:hanging="360"/>
              <w:rPr>
                <w:del w:id="612" w:author="Eivazi, Farnaz" w:date="2022-07-12T22:16:00Z"/>
              </w:rPr>
              <w:pPrChange w:id="613" w:author="Eivazi, Farnaz" w:date="2022-07-12T22:16:00Z">
                <w:pPr>
                  <w:framePr w:hSpace="180" w:wrap="around" w:vAnchor="text" w:hAnchor="margin" w:y="1097"/>
                </w:pPr>
              </w:pPrChange>
            </w:pPr>
          </w:p>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4A00C56" w14:textId="2B57A7FA" w:rsidR="00BB1EEB" w:rsidDel="00821D45" w:rsidRDefault="00BB1EEB">
            <w:pPr>
              <w:pStyle w:val="Bulleted"/>
              <w:ind w:left="360" w:hanging="360"/>
              <w:rPr>
                <w:del w:id="614" w:author="Eivazi, Farnaz" w:date="2022-07-12T22:16:00Z"/>
              </w:rPr>
              <w:pPrChange w:id="615" w:author="Eivazi, Farnaz" w:date="2022-07-12T22:16:00Z">
                <w:pPr>
                  <w:framePr w:hSpace="180" w:wrap="around" w:vAnchor="text" w:hAnchor="margin" w:y="1097"/>
                </w:pPr>
              </w:pPrChange>
            </w:pPr>
          </w:p>
        </w:tc>
      </w:tr>
      <w:tr w:rsidR="00BB1EEB" w:rsidDel="00821D45" w14:paraId="530AAF1D" w14:textId="324D5B1C" w:rsidTr="00BB1EEB">
        <w:trPr>
          <w:trHeight w:val="360"/>
          <w:tblCellSpacing w:w="15" w:type="dxa"/>
          <w:del w:id="616" w:author="Eivazi, Farnaz" w:date="2022-07-12T22:16:00Z"/>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0F13C" w14:textId="48149A7A" w:rsidR="00BB1EEB" w:rsidDel="00821D45" w:rsidRDefault="00BB1EEB">
            <w:pPr>
              <w:pStyle w:val="Bulleted"/>
              <w:ind w:left="360" w:hanging="360"/>
              <w:rPr>
                <w:del w:id="617" w:author="Eivazi, Farnaz" w:date="2022-07-12T22:16:00Z"/>
              </w:rPr>
              <w:pPrChange w:id="618" w:author="Eivazi, Farnaz" w:date="2022-07-12T22:16:00Z">
                <w:pPr>
                  <w:framePr w:hSpace="180" w:wrap="around" w:vAnchor="text" w:hAnchor="margin" w:y="1097"/>
                </w:pPr>
              </w:pPrChange>
            </w:pP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53347A3" w14:textId="59771009" w:rsidR="00BB1EEB" w:rsidDel="00821D45" w:rsidRDefault="00BB1EEB">
            <w:pPr>
              <w:pStyle w:val="Bulleted"/>
              <w:ind w:left="360" w:hanging="360"/>
              <w:rPr>
                <w:del w:id="619" w:author="Eivazi, Farnaz" w:date="2022-07-12T22:16:00Z"/>
              </w:rPr>
              <w:pPrChange w:id="620" w:author="Eivazi, Farnaz" w:date="2022-07-12T22:16:00Z">
                <w:pPr>
                  <w:framePr w:hSpace="180" w:wrap="around" w:vAnchor="text" w:hAnchor="margin" w:y="1097"/>
                </w:pPr>
              </w:pPrChange>
            </w:pPr>
          </w:p>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B5024F0" w14:textId="47AF21AE" w:rsidR="00BB1EEB" w:rsidDel="00821D45" w:rsidRDefault="00BB1EEB">
            <w:pPr>
              <w:pStyle w:val="Bulleted"/>
              <w:ind w:left="360" w:hanging="360"/>
              <w:rPr>
                <w:del w:id="621" w:author="Eivazi, Farnaz" w:date="2022-07-12T22:16:00Z"/>
              </w:rPr>
              <w:pPrChange w:id="622" w:author="Eivazi, Farnaz" w:date="2022-07-12T22:16:00Z">
                <w:pPr>
                  <w:framePr w:hSpace="180" w:wrap="around" w:vAnchor="text" w:hAnchor="margin" w:y="1097"/>
                </w:pPr>
              </w:pPrChange>
            </w:pPr>
          </w:p>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CA5D42B" w14:textId="24ABE615" w:rsidR="00BB1EEB" w:rsidDel="00821D45" w:rsidRDefault="00BB1EEB">
            <w:pPr>
              <w:pStyle w:val="Bulleted"/>
              <w:ind w:left="360" w:hanging="360"/>
              <w:rPr>
                <w:del w:id="623" w:author="Eivazi, Farnaz" w:date="2022-07-12T22:16:00Z"/>
              </w:rPr>
              <w:pPrChange w:id="624" w:author="Eivazi, Farnaz" w:date="2022-07-12T22:16:00Z">
                <w:pPr>
                  <w:framePr w:hSpace="180" w:wrap="around" w:vAnchor="text" w:hAnchor="margin" w:y="1097"/>
                </w:pPr>
              </w:pPrChange>
            </w:pPr>
          </w:p>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0C94C50" w14:textId="71A66D3F" w:rsidR="00BB1EEB" w:rsidDel="00821D45" w:rsidRDefault="00BB1EEB">
            <w:pPr>
              <w:pStyle w:val="Bulleted"/>
              <w:ind w:left="360" w:hanging="360"/>
              <w:rPr>
                <w:del w:id="625" w:author="Eivazi, Farnaz" w:date="2022-07-12T22:16:00Z"/>
              </w:rPr>
              <w:pPrChange w:id="626" w:author="Eivazi, Farnaz" w:date="2022-07-12T22:16:00Z">
                <w:pPr>
                  <w:framePr w:hSpace="180" w:wrap="around" w:vAnchor="text" w:hAnchor="margin" w:y="1097"/>
                </w:pPr>
              </w:pPrChange>
            </w:pPr>
          </w:p>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58178F9" w14:textId="18B9FDE1" w:rsidR="00BB1EEB" w:rsidDel="00821D45" w:rsidRDefault="00BB1EEB">
            <w:pPr>
              <w:pStyle w:val="Bulleted"/>
              <w:ind w:left="360" w:hanging="360"/>
              <w:rPr>
                <w:del w:id="627" w:author="Eivazi, Farnaz" w:date="2022-07-12T22:16:00Z"/>
              </w:rPr>
              <w:pPrChange w:id="628" w:author="Eivazi, Farnaz" w:date="2022-07-12T22:16:00Z">
                <w:pPr>
                  <w:framePr w:hSpace="180" w:wrap="around" w:vAnchor="text" w:hAnchor="margin" w:y="1097"/>
                </w:pPr>
              </w:pPrChange>
            </w:pPr>
          </w:p>
        </w:tc>
      </w:tr>
      <w:tr w:rsidR="00BB1EEB" w:rsidDel="00821D45" w14:paraId="3E1AA554" w14:textId="3B6CF3A9" w:rsidTr="00BB1EEB">
        <w:trPr>
          <w:trHeight w:val="360"/>
          <w:tblCellSpacing w:w="15" w:type="dxa"/>
          <w:del w:id="629" w:author="Eivazi, Farnaz" w:date="2022-07-12T22:16:00Z"/>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BECD063" w14:textId="5CAD07C1" w:rsidR="00BB1EEB" w:rsidDel="00821D45" w:rsidRDefault="00BB1EEB">
            <w:pPr>
              <w:pStyle w:val="Bulleted"/>
              <w:ind w:left="360" w:hanging="360"/>
              <w:rPr>
                <w:del w:id="630" w:author="Eivazi, Farnaz" w:date="2022-07-12T22:16:00Z"/>
              </w:rPr>
              <w:pPrChange w:id="631" w:author="Eivazi, Farnaz" w:date="2022-07-12T22:16:00Z">
                <w:pPr>
                  <w:framePr w:hSpace="180" w:wrap="around" w:vAnchor="text" w:hAnchor="margin" w:y="1097"/>
                </w:pPr>
              </w:pPrChange>
            </w:pP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703528A" w14:textId="750F54FF" w:rsidR="00BB1EEB" w:rsidDel="00821D45" w:rsidRDefault="00BB1EEB">
            <w:pPr>
              <w:pStyle w:val="Bulleted"/>
              <w:ind w:left="360" w:hanging="360"/>
              <w:rPr>
                <w:del w:id="632" w:author="Eivazi, Farnaz" w:date="2022-07-12T22:16:00Z"/>
              </w:rPr>
              <w:pPrChange w:id="633" w:author="Eivazi, Farnaz" w:date="2022-07-12T22:16:00Z">
                <w:pPr>
                  <w:framePr w:hSpace="180" w:wrap="around" w:vAnchor="text" w:hAnchor="margin" w:y="1097"/>
                </w:pPr>
              </w:pPrChange>
            </w:pPr>
          </w:p>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582332D" w14:textId="683CAB54" w:rsidR="00BB1EEB" w:rsidDel="00821D45" w:rsidRDefault="00BB1EEB">
            <w:pPr>
              <w:pStyle w:val="Bulleted"/>
              <w:ind w:left="360" w:hanging="360"/>
              <w:rPr>
                <w:del w:id="634" w:author="Eivazi, Farnaz" w:date="2022-07-12T22:16:00Z"/>
              </w:rPr>
              <w:pPrChange w:id="635" w:author="Eivazi, Farnaz" w:date="2022-07-12T22:16:00Z">
                <w:pPr>
                  <w:framePr w:hSpace="180" w:wrap="around" w:vAnchor="text" w:hAnchor="margin" w:y="1097"/>
                </w:pPr>
              </w:pPrChange>
            </w:pPr>
          </w:p>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EF22448" w14:textId="7A85968B" w:rsidR="00BB1EEB" w:rsidDel="00821D45" w:rsidRDefault="00BB1EEB">
            <w:pPr>
              <w:pStyle w:val="Bulleted"/>
              <w:ind w:left="360" w:hanging="360"/>
              <w:rPr>
                <w:del w:id="636" w:author="Eivazi, Farnaz" w:date="2022-07-12T22:16:00Z"/>
              </w:rPr>
              <w:pPrChange w:id="637" w:author="Eivazi, Farnaz" w:date="2022-07-12T22:16:00Z">
                <w:pPr>
                  <w:framePr w:hSpace="180" w:wrap="around" w:vAnchor="text" w:hAnchor="margin" w:y="1097"/>
                </w:pPr>
              </w:pPrChange>
            </w:pPr>
          </w:p>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A66BD51" w14:textId="71ED5B50" w:rsidR="00BB1EEB" w:rsidDel="00821D45" w:rsidRDefault="00BB1EEB">
            <w:pPr>
              <w:pStyle w:val="Bulleted"/>
              <w:ind w:left="360" w:hanging="360"/>
              <w:rPr>
                <w:del w:id="638" w:author="Eivazi, Farnaz" w:date="2022-07-12T22:16:00Z"/>
              </w:rPr>
              <w:pPrChange w:id="639" w:author="Eivazi, Farnaz" w:date="2022-07-12T22:16:00Z">
                <w:pPr>
                  <w:framePr w:hSpace="180" w:wrap="around" w:vAnchor="text" w:hAnchor="margin" w:y="1097"/>
                </w:pPr>
              </w:pPrChange>
            </w:pPr>
          </w:p>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799A20" w14:textId="39D4FFFA" w:rsidR="00BB1EEB" w:rsidDel="00821D45" w:rsidRDefault="00BB1EEB">
            <w:pPr>
              <w:pStyle w:val="Bulleted"/>
              <w:ind w:left="360" w:hanging="360"/>
              <w:rPr>
                <w:del w:id="640" w:author="Eivazi, Farnaz" w:date="2022-07-12T22:16:00Z"/>
              </w:rPr>
              <w:pPrChange w:id="641" w:author="Eivazi, Farnaz" w:date="2022-07-12T22:16:00Z">
                <w:pPr>
                  <w:framePr w:hSpace="180" w:wrap="around" w:vAnchor="text" w:hAnchor="margin" w:y="1097"/>
                </w:pPr>
              </w:pPrChange>
            </w:pPr>
          </w:p>
        </w:tc>
      </w:tr>
    </w:tbl>
    <w:p w14:paraId="6F4D566D" w14:textId="6A07A476" w:rsidR="00260D59" w:rsidRPr="00D71BDC" w:rsidDel="00821D45" w:rsidRDefault="00260D59">
      <w:pPr>
        <w:pStyle w:val="Bulleted"/>
        <w:ind w:left="360" w:hanging="360"/>
        <w:rPr>
          <w:del w:id="642" w:author="Eivazi, Farnaz" w:date="2022-07-12T22:16:00Z"/>
          <w:b/>
          <w:sz w:val="28"/>
          <w:szCs w:val="28"/>
        </w:rPr>
        <w:pPrChange w:id="643" w:author="Eivazi, Farnaz" w:date="2022-07-12T22:16:00Z">
          <w:pPr/>
        </w:pPrChange>
      </w:pPr>
      <w:del w:id="644" w:author="Eivazi, Farnaz" w:date="2022-07-12T22:16:00Z">
        <w:r w:rsidRPr="00D71BDC" w:rsidDel="00821D45">
          <w:rPr>
            <w:sz w:val="28"/>
            <w:szCs w:val="28"/>
          </w:rPr>
          <w:delText xml:space="preserve">Test your program with at least </w:delText>
        </w:r>
        <w:r w:rsidR="009D3A51" w:rsidDel="00821D45">
          <w:rPr>
            <w:sz w:val="28"/>
            <w:szCs w:val="28"/>
          </w:rPr>
          <w:delText>five</w:delText>
        </w:r>
        <w:r w:rsidRPr="00D71BDC" w:rsidDel="00821D45">
          <w:rPr>
            <w:sz w:val="28"/>
            <w:szCs w:val="28"/>
          </w:rPr>
          <w:delText xml:space="preserve"> test cases. </w:delText>
        </w:r>
        <w:r w:rsidRPr="00D71BDC" w:rsidDel="00821D45">
          <w:rPr>
            <w:b/>
            <w:sz w:val="28"/>
            <w:szCs w:val="28"/>
          </w:rPr>
          <w:delText xml:space="preserve">Make sure your tests cover all the possible scenarios. </w:delText>
        </w:r>
      </w:del>
    </w:p>
    <w:p w14:paraId="6566EC37" w14:textId="423D23C0" w:rsidR="00DC43B0" w:rsidDel="00821D45" w:rsidRDefault="00DC43B0">
      <w:pPr>
        <w:pStyle w:val="Bulleted"/>
        <w:ind w:left="360" w:hanging="360"/>
        <w:rPr>
          <w:del w:id="645" w:author="Eivazi, Farnaz" w:date="2022-07-12T22:16:00Z"/>
          <w:sz w:val="28"/>
          <w:szCs w:val="28"/>
        </w:rPr>
        <w:pPrChange w:id="646" w:author="Eivazi, Farnaz" w:date="2022-07-12T22:16:00Z">
          <w:pPr/>
        </w:pPrChange>
      </w:pPr>
    </w:p>
    <w:p w14:paraId="45F0FB6C" w14:textId="3E915145" w:rsidR="00DC43B0" w:rsidDel="00821D45" w:rsidRDefault="00DC43B0">
      <w:pPr>
        <w:pStyle w:val="Bulleted"/>
        <w:ind w:left="360" w:hanging="360"/>
        <w:rPr>
          <w:del w:id="647" w:author="Eivazi, Farnaz" w:date="2022-07-12T22:16:00Z"/>
          <w:sz w:val="28"/>
          <w:szCs w:val="28"/>
        </w:rPr>
        <w:pPrChange w:id="648" w:author="Eivazi, Farnaz" w:date="2022-07-12T22:16:00Z">
          <w:pPr/>
        </w:pPrChange>
      </w:pPr>
    </w:p>
    <w:p w14:paraId="544BDB37" w14:textId="67E799B5" w:rsidR="00393600" w:rsidDel="00821D45" w:rsidRDefault="00393600">
      <w:pPr>
        <w:pStyle w:val="Bulleted"/>
        <w:ind w:left="360" w:hanging="360"/>
        <w:rPr>
          <w:del w:id="649" w:author="Eivazi, Farnaz" w:date="2022-07-12T22:16:00Z"/>
          <w:b/>
          <w:sz w:val="28"/>
          <w:szCs w:val="20"/>
        </w:rPr>
        <w:pPrChange w:id="650" w:author="Eivazi, Farnaz" w:date="2022-07-12T22:16:00Z">
          <w:pPr/>
        </w:pPrChange>
      </w:pPr>
    </w:p>
    <w:p w14:paraId="3EB23781" w14:textId="3B00A632" w:rsidR="00395521" w:rsidDel="00821D45" w:rsidRDefault="00395521">
      <w:pPr>
        <w:pStyle w:val="Bulleted"/>
        <w:ind w:left="360" w:hanging="360"/>
        <w:rPr>
          <w:del w:id="651" w:author="Eivazi, Farnaz" w:date="2022-07-12T22:16:00Z"/>
          <w:b/>
          <w:sz w:val="28"/>
        </w:rPr>
        <w:pPrChange w:id="652" w:author="Eivazi, Farnaz" w:date="2022-07-12T22:16:00Z">
          <w:pPr>
            <w:pStyle w:val="Subtitle"/>
            <w:jc w:val="center"/>
          </w:pPr>
        </w:pPrChange>
      </w:pPr>
    </w:p>
    <w:p w14:paraId="6529A3EE" w14:textId="22F4A628" w:rsidR="00395521" w:rsidDel="00821D45" w:rsidRDefault="00395521">
      <w:pPr>
        <w:pStyle w:val="Bulleted"/>
        <w:ind w:left="360" w:hanging="360"/>
        <w:rPr>
          <w:del w:id="653" w:author="Eivazi, Farnaz" w:date="2022-07-12T22:16:00Z"/>
          <w:bCs/>
          <w:sz w:val="28"/>
        </w:rPr>
        <w:pPrChange w:id="654" w:author="Eivazi, Farnaz" w:date="2022-07-12T22:16:00Z">
          <w:pPr>
            <w:pStyle w:val="Subtitle"/>
            <w:jc w:val="center"/>
          </w:pPr>
        </w:pPrChange>
      </w:pPr>
    </w:p>
    <w:p w14:paraId="78C83A16" w14:textId="0A3CE5BF" w:rsidR="00395521" w:rsidDel="00821D45" w:rsidRDefault="00277CA5">
      <w:pPr>
        <w:pStyle w:val="Bulleted"/>
        <w:ind w:left="360" w:hanging="360"/>
        <w:rPr>
          <w:del w:id="655" w:author="Eivazi, Farnaz" w:date="2022-07-12T22:16:00Z"/>
          <w:bCs/>
          <w:sz w:val="28"/>
        </w:rPr>
        <w:pPrChange w:id="656" w:author="Eivazi, Farnaz" w:date="2022-07-12T22:16:00Z">
          <w:pPr>
            <w:pStyle w:val="Subtitle"/>
            <w:jc w:val="center"/>
          </w:pPr>
        </w:pPrChange>
      </w:pPr>
      <w:del w:id="657" w:author="Eivazi, Farnaz" w:date="2022-07-12T22:16:00Z">
        <w:r w:rsidDel="00821D45">
          <w:rPr>
            <w:bCs/>
            <w:sz w:val="28"/>
          </w:rPr>
          <w:delText xml:space="preserve">Assignment 3 </w:delText>
        </w:r>
        <w:r w:rsidR="00395521" w:rsidDel="00821D45">
          <w:rPr>
            <w:bCs/>
            <w:sz w:val="28"/>
          </w:rPr>
          <w:delText>Check</w:delText>
        </w:r>
        <w:r w:rsidDel="00821D45">
          <w:rPr>
            <w:bCs/>
            <w:sz w:val="28"/>
          </w:rPr>
          <w:delText xml:space="preserve"> List</w:delText>
        </w:r>
        <w:r w:rsidR="00BB1EEB" w:rsidDel="00821D45">
          <w:rPr>
            <w:bCs/>
            <w:sz w:val="28"/>
          </w:rPr>
          <w:delText xml:space="preserve"> (Fill out a column Y/N)</w:delText>
        </w:r>
      </w:del>
    </w:p>
    <w:tbl>
      <w:tblPr>
        <w:tblW w:w="10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868"/>
        <w:gridCol w:w="1080"/>
        <w:gridCol w:w="2520"/>
      </w:tblGrid>
      <w:tr w:rsidR="00277CA5" w:rsidDel="00821D45" w14:paraId="71154C91" w14:textId="565C64D5" w:rsidTr="00821C05">
        <w:trPr>
          <w:del w:id="658" w:author="Eivazi, Farnaz" w:date="2022-07-12T22:16:00Z"/>
        </w:trPr>
        <w:tc>
          <w:tcPr>
            <w:tcW w:w="542" w:type="dxa"/>
          </w:tcPr>
          <w:p w14:paraId="2AF66C58" w14:textId="76DB7455" w:rsidR="00277CA5" w:rsidDel="00821D45" w:rsidRDefault="00277CA5">
            <w:pPr>
              <w:pStyle w:val="Bulleted"/>
              <w:ind w:left="360" w:hanging="360"/>
              <w:rPr>
                <w:del w:id="659" w:author="Eivazi, Farnaz" w:date="2022-07-12T22:16:00Z"/>
                <w:b/>
              </w:rPr>
              <w:pPrChange w:id="660" w:author="Eivazi, Farnaz" w:date="2022-07-12T22:16:00Z">
                <w:pPr/>
              </w:pPrChange>
            </w:pPr>
            <w:del w:id="661" w:author="Eivazi, Farnaz" w:date="2022-07-12T22:16:00Z">
              <w:r w:rsidDel="00821D45">
                <w:rPr>
                  <w:b/>
                </w:rPr>
                <w:delText>#</w:delText>
              </w:r>
            </w:del>
          </w:p>
        </w:tc>
        <w:tc>
          <w:tcPr>
            <w:tcW w:w="5868" w:type="dxa"/>
          </w:tcPr>
          <w:p w14:paraId="4AA73E64" w14:textId="5C0ACEA6" w:rsidR="00277CA5" w:rsidDel="00821D45" w:rsidRDefault="00277CA5">
            <w:pPr>
              <w:pStyle w:val="Bulleted"/>
              <w:ind w:left="360" w:hanging="360"/>
              <w:rPr>
                <w:del w:id="662" w:author="Eivazi, Farnaz" w:date="2022-07-12T22:16:00Z"/>
                <w:b/>
              </w:rPr>
              <w:pPrChange w:id="663" w:author="Eivazi, Farnaz" w:date="2022-07-12T22:16:00Z">
                <w:pPr/>
              </w:pPrChange>
            </w:pPr>
          </w:p>
        </w:tc>
        <w:tc>
          <w:tcPr>
            <w:tcW w:w="1080" w:type="dxa"/>
          </w:tcPr>
          <w:p w14:paraId="0D1154AE" w14:textId="028FE622" w:rsidR="00277CA5" w:rsidDel="00821D45" w:rsidRDefault="00277CA5">
            <w:pPr>
              <w:pStyle w:val="Bulleted"/>
              <w:ind w:left="360" w:hanging="360"/>
              <w:rPr>
                <w:del w:id="664" w:author="Eivazi, Farnaz" w:date="2022-07-12T22:16:00Z"/>
                <w:b/>
              </w:rPr>
              <w:pPrChange w:id="665" w:author="Eivazi, Farnaz" w:date="2022-07-12T22:16:00Z">
                <w:pPr/>
              </w:pPrChange>
            </w:pPr>
            <w:del w:id="666" w:author="Eivazi, Farnaz" w:date="2022-07-12T22:16:00Z">
              <w:r w:rsidDel="00821D45">
                <w:rPr>
                  <w:b/>
                </w:rPr>
                <w:delText>Y/N</w:delText>
              </w:r>
            </w:del>
          </w:p>
        </w:tc>
        <w:tc>
          <w:tcPr>
            <w:tcW w:w="2520" w:type="dxa"/>
          </w:tcPr>
          <w:p w14:paraId="6CEA3C39" w14:textId="6FA2DF46" w:rsidR="00277CA5" w:rsidDel="00821D45" w:rsidRDefault="00277CA5">
            <w:pPr>
              <w:pStyle w:val="Bulleted"/>
              <w:ind w:left="360" w:hanging="360"/>
              <w:rPr>
                <w:del w:id="667" w:author="Eivazi, Farnaz" w:date="2022-07-12T22:16:00Z"/>
                <w:b/>
              </w:rPr>
              <w:pPrChange w:id="668" w:author="Eivazi, Farnaz" w:date="2022-07-12T22:16:00Z">
                <w:pPr/>
              </w:pPrChange>
            </w:pPr>
            <w:del w:id="669" w:author="Eivazi, Farnaz" w:date="2022-07-12T22:16:00Z">
              <w:r w:rsidDel="00821D45">
                <w:rPr>
                  <w:b/>
                </w:rPr>
                <w:delText>Comments</w:delText>
              </w:r>
            </w:del>
          </w:p>
        </w:tc>
      </w:tr>
      <w:tr w:rsidR="00277CA5" w:rsidDel="00821D45" w14:paraId="781B9D44" w14:textId="76811E38" w:rsidTr="00821C05">
        <w:trPr>
          <w:del w:id="670" w:author="Eivazi, Farnaz" w:date="2022-07-12T22:16:00Z"/>
        </w:trPr>
        <w:tc>
          <w:tcPr>
            <w:tcW w:w="542" w:type="dxa"/>
          </w:tcPr>
          <w:p w14:paraId="59274C3D" w14:textId="31952881" w:rsidR="00277CA5" w:rsidDel="00821D45" w:rsidRDefault="00277CA5">
            <w:pPr>
              <w:pStyle w:val="Bulleted"/>
              <w:ind w:left="360" w:hanging="360"/>
              <w:rPr>
                <w:del w:id="671" w:author="Eivazi, Farnaz" w:date="2022-07-12T22:16:00Z"/>
                <w:b/>
              </w:rPr>
              <w:pPrChange w:id="672" w:author="Eivazi, Farnaz" w:date="2022-07-12T22:16:00Z">
                <w:pPr>
                  <w:widowControl w:val="0"/>
                  <w:numPr>
                    <w:numId w:val="22"/>
                  </w:numPr>
                  <w:ind w:left="360" w:hanging="360"/>
                  <w:contextualSpacing/>
                </w:pPr>
              </w:pPrChange>
            </w:pPr>
          </w:p>
        </w:tc>
        <w:tc>
          <w:tcPr>
            <w:tcW w:w="5868" w:type="dxa"/>
          </w:tcPr>
          <w:p w14:paraId="53A499D9" w14:textId="53C2630F" w:rsidR="00277CA5" w:rsidDel="00821D45" w:rsidRDefault="00277CA5">
            <w:pPr>
              <w:pStyle w:val="Bulleted"/>
              <w:ind w:left="360" w:hanging="360"/>
              <w:rPr>
                <w:del w:id="673" w:author="Eivazi, Farnaz" w:date="2022-07-12T22:16:00Z"/>
                <w:rFonts w:ascii="Verdana" w:eastAsia="Verdana" w:hAnsi="Verdana" w:cs="Verdana"/>
                <w:b/>
              </w:rPr>
              <w:pPrChange w:id="674" w:author="Eivazi, Farnaz" w:date="2022-07-12T22:16:00Z">
                <w:pPr/>
              </w:pPrChange>
            </w:pPr>
            <w:del w:id="675" w:author="Eivazi, Farnaz" w:date="2022-07-12T22:16:00Z">
              <w:r w:rsidDel="00821D45">
                <w:rPr>
                  <w:b/>
                </w:rPr>
                <w:delText>Assignment files:</w:delText>
              </w:r>
              <w:r w:rsidDel="00821D45">
                <w:rPr>
                  <w:rFonts w:ascii="Verdana" w:eastAsia="Verdana" w:hAnsi="Verdana" w:cs="Verdana"/>
                  <w:b/>
                </w:rPr>
                <w:delText xml:space="preserve"> </w:delText>
              </w:r>
            </w:del>
          </w:p>
        </w:tc>
        <w:tc>
          <w:tcPr>
            <w:tcW w:w="1080" w:type="dxa"/>
          </w:tcPr>
          <w:p w14:paraId="6CAF03EE" w14:textId="635F0CB1" w:rsidR="00277CA5" w:rsidDel="00821D45" w:rsidRDefault="00277CA5">
            <w:pPr>
              <w:pStyle w:val="Bulleted"/>
              <w:ind w:left="360" w:hanging="360"/>
              <w:rPr>
                <w:del w:id="676" w:author="Eivazi, Farnaz" w:date="2022-07-12T22:16:00Z"/>
                <w:b/>
              </w:rPr>
              <w:pPrChange w:id="677" w:author="Eivazi, Farnaz" w:date="2022-07-12T22:16:00Z">
                <w:pPr/>
              </w:pPrChange>
            </w:pPr>
          </w:p>
        </w:tc>
        <w:tc>
          <w:tcPr>
            <w:tcW w:w="2520" w:type="dxa"/>
          </w:tcPr>
          <w:p w14:paraId="1136A318" w14:textId="5076BEC3" w:rsidR="00277CA5" w:rsidDel="00821D45" w:rsidRDefault="00277CA5">
            <w:pPr>
              <w:pStyle w:val="Bulleted"/>
              <w:ind w:left="360" w:hanging="360"/>
              <w:rPr>
                <w:del w:id="678" w:author="Eivazi, Farnaz" w:date="2022-07-12T22:16:00Z"/>
                <w:b/>
              </w:rPr>
              <w:pPrChange w:id="679" w:author="Eivazi, Farnaz" w:date="2022-07-12T22:16:00Z">
                <w:pPr/>
              </w:pPrChange>
            </w:pPr>
          </w:p>
        </w:tc>
      </w:tr>
      <w:tr w:rsidR="00277CA5" w:rsidDel="00821D45" w14:paraId="12C4B625" w14:textId="127A14C9" w:rsidTr="00821C05">
        <w:trPr>
          <w:del w:id="680" w:author="Eivazi, Farnaz" w:date="2022-07-12T22:16:00Z"/>
        </w:trPr>
        <w:tc>
          <w:tcPr>
            <w:tcW w:w="542" w:type="dxa"/>
          </w:tcPr>
          <w:p w14:paraId="566D39D4" w14:textId="52715350" w:rsidR="00277CA5" w:rsidDel="00821D45" w:rsidRDefault="00277CA5">
            <w:pPr>
              <w:pStyle w:val="Bulleted"/>
              <w:ind w:left="360" w:hanging="360"/>
              <w:rPr>
                <w:del w:id="681" w:author="Eivazi, Farnaz" w:date="2022-07-12T22:16:00Z"/>
                <w:b/>
              </w:rPr>
              <w:pPrChange w:id="682" w:author="Eivazi, Farnaz" w:date="2022-07-12T22:16:00Z">
                <w:pPr/>
              </w:pPrChange>
            </w:pPr>
          </w:p>
        </w:tc>
        <w:tc>
          <w:tcPr>
            <w:tcW w:w="5868" w:type="dxa"/>
          </w:tcPr>
          <w:p w14:paraId="37506B3C" w14:textId="693EF463" w:rsidR="00277CA5" w:rsidRPr="00DD306B" w:rsidDel="00821D45" w:rsidRDefault="00277CA5">
            <w:pPr>
              <w:pStyle w:val="Bulleted"/>
              <w:ind w:left="360" w:hanging="360"/>
              <w:rPr>
                <w:del w:id="683" w:author="Eivazi, Farnaz" w:date="2022-07-12T22:16:00Z"/>
                <w:rFonts w:eastAsia="Verdana"/>
                <w:b/>
              </w:rPr>
              <w:pPrChange w:id="684" w:author="Eivazi, Farnaz" w:date="2022-07-12T22:16:00Z">
                <w:pPr>
                  <w:pStyle w:val="ListParagraph"/>
                  <w:numPr>
                    <w:numId w:val="24"/>
                  </w:numPr>
                  <w:ind w:hanging="360"/>
                </w:pPr>
              </w:pPrChange>
            </w:pPr>
            <w:del w:id="685" w:author="Eivazi, Farnaz" w:date="2022-07-12T22:16:00Z">
              <w:r w:rsidRPr="00DD306B" w:rsidDel="00821D45">
                <w:rPr>
                  <w:rFonts w:eastAsia="inherit"/>
                </w:rPr>
                <w:delText>FirstInitialLastName</w:delText>
              </w:r>
              <w:r w:rsidRPr="00DD306B" w:rsidDel="00821D45">
                <w:rPr>
                  <w:rFonts w:eastAsia="Verdana"/>
                </w:rPr>
                <w:delText>_</w:delText>
              </w:r>
              <w:r w:rsidRPr="00DD306B" w:rsidDel="00821D45">
                <w:rPr>
                  <w:rFonts w:eastAsia="inherit"/>
                </w:rPr>
                <w:delText xml:space="preserve"> Assignment</w:delText>
              </w:r>
              <w:r w:rsidR="004707E6" w:rsidDel="00821D45">
                <w:rPr>
                  <w:rFonts w:eastAsia="inherit"/>
                </w:rPr>
                <w:delText>3</w:delText>
              </w:r>
              <w:r w:rsidRPr="00DD306B" w:rsidDel="00821D45">
                <w:rPr>
                  <w:rFonts w:eastAsia="Verdana"/>
                </w:rPr>
                <w:delText>_</w:delText>
              </w:r>
              <w:r w:rsidR="00725D85" w:rsidDel="00821D45">
                <w:rPr>
                  <w:rFonts w:eastAsia="Verdana"/>
                </w:rPr>
                <w:delText>javaFiles</w:delText>
              </w:r>
              <w:r w:rsidRPr="00DD306B" w:rsidDel="00821D45">
                <w:rPr>
                  <w:rFonts w:eastAsia="Verdana"/>
                </w:rPr>
                <w:delText>.zip</w:delText>
              </w:r>
            </w:del>
          </w:p>
        </w:tc>
        <w:tc>
          <w:tcPr>
            <w:tcW w:w="1080" w:type="dxa"/>
          </w:tcPr>
          <w:p w14:paraId="232EA1E2" w14:textId="2F3268EF" w:rsidR="00277CA5" w:rsidDel="00821D45" w:rsidRDefault="00277CA5">
            <w:pPr>
              <w:pStyle w:val="Bulleted"/>
              <w:ind w:left="360" w:hanging="360"/>
              <w:rPr>
                <w:del w:id="686" w:author="Eivazi, Farnaz" w:date="2022-07-12T22:16:00Z"/>
                <w:b/>
              </w:rPr>
              <w:pPrChange w:id="687" w:author="Eivazi, Farnaz" w:date="2022-07-12T22:16:00Z">
                <w:pPr/>
              </w:pPrChange>
            </w:pPr>
          </w:p>
        </w:tc>
        <w:tc>
          <w:tcPr>
            <w:tcW w:w="2520" w:type="dxa"/>
          </w:tcPr>
          <w:p w14:paraId="4F0520B6" w14:textId="3BF0730A" w:rsidR="00277CA5" w:rsidDel="00821D45" w:rsidRDefault="00277CA5">
            <w:pPr>
              <w:pStyle w:val="Bulleted"/>
              <w:ind w:left="360" w:hanging="360"/>
              <w:rPr>
                <w:del w:id="688" w:author="Eivazi, Farnaz" w:date="2022-07-12T22:16:00Z"/>
                <w:b/>
              </w:rPr>
              <w:pPrChange w:id="689" w:author="Eivazi, Farnaz" w:date="2022-07-12T22:16:00Z">
                <w:pPr/>
              </w:pPrChange>
            </w:pPr>
          </w:p>
        </w:tc>
      </w:tr>
      <w:tr w:rsidR="00277CA5" w:rsidDel="00821D45" w14:paraId="5BAB5A13" w14:textId="6760ECDB" w:rsidTr="00821C05">
        <w:trPr>
          <w:del w:id="690" w:author="Eivazi, Farnaz" w:date="2022-07-12T22:16:00Z"/>
        </w:trPr>
        <w:tc>
          <w:tcPr>
            <w:tcW w:w="542" w:type="dxa"/>
          </w:tcPr>
          <w:p w14:paraId="1F8C5C9F" w14:textId="707C27CD" w:rsidR="00277CA5" w:rsidDel="00821D45" w:rsidRDefault="00277CA5">
            <w:pPr>
              <w:pStyle w:val="Bulleted"/>
              <w:ind w:left="360" w:hanging="360"/>
              <w:rPr>
                <w:del w:id="691" w:author="Eivazi, Farnaz" w:date="2022-07-12T22:16:00Z"/>
                <w:b/>
              </w:rPr>
              <w:pPrChange w:id="692" w:author="Eivazi, Farnaz" w:date="2022-07-12T22:16:00Z">
                <w:pPr/>
              </w:pPrChange>
            </w:pPr>
          </w:p>
        </w:tc>
        <w:tc>
          <w:tcPr>
            <w:tcW w:w="5868" w:type="dxa"/>
          </w:tcPr>
          <w:p w14:paraId="66C9F58F" w14:textId="43788583" w:rsidR="00277CA5" w:rsidRPr="00DD306B" w:rsidDel="00821D45" w:rsidRDefault="00277CA5">
            <w:pPr>
              <w:pStyle w:val="Bulleted"/>
              <w:ind w:left="360" w:hanging="360"/>
              <w:rPr>
                <w:del w:id="693" w:author="Eivazi, Farnaz" w:date="2022-07-12T22:16:00Z"/>
                <w:rFonts w:eastAsia="inherit"/>
              </w:rPr>
              <w:pPrChange w:id="694" w:author="Eivazi, Farnaz" w:date="2022-07-12T22:16:00Z">
                <w:pPr>
                  <w:pStyle w:val="ListParagraph"/>
                  <w:numPr>
                    <w:numId w:val="24"/>
                  </w:numPr>
                  <w:ind w:hanging="360"/>
                </w:pPr>
              </w:pPrChange>
            </w:pPr>
            <w:del w:id="695" w:author="Eivazi, Farnaz" w:date="2022-07-12T22:16:00Z">
              <w:r w:rsidRPr="00DD306B" w:rsidDel="00821D45">
                <w:rPr>
                  <w:rFonts w:eastAsia="inherit"/>
                </w:rPr>
                <w:delText>FirstInitialLastName_Assignment</w:delText>
              </w:r>
              <w:r w:rsidR="004707E6" w:rsidDel="00821D45">
                <w:rPr>
                  <w:rFonts w:eastAsia="inherit"/>
                </w:rPr>
                <w:delText>3_Complete.zip</w:delText>
              </w:r>
              <w:r w:rsidRPr="00DD306B" w:rsidDel="00821D45">
                <w:rPr>
                  <w:rFonts w:eastAsia="inherit"/>
                </w:rPr>
                <w:delText xml:space="preserve"> </w:delText>
              </w:r>
            </w:del>
          </w:p>
        </w:tc>
        <w:tc>
          <w:tcPr>
            <w:tcW w:w="1080" w:type="dxa"/>
          </w:tcPr>
          <w:p w14:paraId="6CDE58D2" w14:textId="01A6BC40" w:rsidR="00277CA5" w:rsidDel="00821D45" w:rsidRDefault="00277CA5">
            <w:pPr>
              <w:pStyle w:val="Bulleted"/>
              <w:ind w:left="360" w:hanging="360"/>
              <w:rPr>
                <w:del w:id="696" w:author="Eivazi, Farnaz" w:date="2022-07-12T22:16:00Z"/>
                <w:b/>
              </w:rPr>
              <w:pPrChange w:id="697" w:author="Eivazi, Farnaz" w:date="2022-07-12T22:16:00Z">
                <w:pPr/>
              </w:pPrChange>
            </w:pPr>
          </w:p>
        </w:tc>
        <w:tc>
          <w:tcPr>
            <w:tcW w:w="2520" w:type="dxa"/>
          </w:tcPr>
          <w:p w14:paraId="29026361" w14:textId="74908590" w:rsidR="00277CA5" w:rsidDel="00821D45" w:rsidRDefault="00277CA5">
            <w:pPr>
              <w:pStyle w:val="Bulleted"/>
              <w:ind w:left="360" w:hanging="360"/>
              <w:rPr>
                <w:del w:id="698" w:author="Eivazi, Farnaz" w:date="2022-07-12T22:16:00Z"/>
                <w:b/>
              </w:rPr>
              <w:pPrChange w:id="699" w:author="Eivazi, Farnaz" w:date="2022-07-12T22:16:00Z">
                <w:pPr/>
              </w:pPrChange>
            </w:pPr>
          </w:p>
        </w:tc>
      </w:tr>
      <w:tr w:rsidR="004707E6" w:rsidDel="00821D45" w14:paraId="5FFC7AA4" w14:textId="4099E773" w:rsidTr="00821C05">
        <w:trPr>
          <w:del w:id="700" w:author="Eivazi, Farnaz" w:date="2022-07-12T22:16:00Z"/>
        </w:trPr>
        <w:tc>
          <w:tcPr>
            <w:tcW w:w="542" w:type="dxa"/>
          </w:tcPr>
          <w:p w14:paraId="3A9A0B9E" w14:textId="0C6B8992" w:rsidR="004707E6" w:rsidDel="00821D45" w:rsidRDefault="004707E6">
            <w:pPr>
              <w:pStyle w:val="Bulleted"/>
              <w:ind w:left="360" w:hanging="360"/>
              <w:rPr>
                <w:del w:id="701" w:author="Eivazi, Farnaz" w:date="2022-07-12T22:16:00Z"/>
                <w:b/>
              </w:rPr>
              <w:pPrChange w:id="702" w:author="Eivazi, Farnaz" w:date="2022-07-12T22:16:00Z">
                <w:pPr/>
              </w:pPrChange>
            </w:pPr>
          </w:p>
        </w:tc>
        <w:tc>
          <w:tcPr>
            <w:tcW w:w="5868" w:type="dxa"/>
          </w:tcPr>
          <w:p w14:paraId="42BC7767" w14:textId="78DD633B" w:rsidR="004707E6" w:rsidRPr="00DD306B" w:rsidDel="00821D45" w:rsidRDefault="004707E6">
            <w:pPr>
              <w:pStyle w:val="Bulleted"/>
              <w:ind w:left="360" w:hanging="360"/>
              <w:rPr>
                <w:del w:id="703" w:author="Eivazi, Farnaz" w:date="2022-07-12T22:16:00Z"/>
                <w:rFonts w:eastAsia="inherit"/>
              </w:rPr>
              <w:pPrChange w:id="704" w:author="Eivazi, Farnaz" w:date="2022-07-12T22:16:00Z">
                <w:pPr>
                  <w:pStyle w:val="ListParagraph"/>
                  <w:numPr>
                    <w:numId w:val="24"/>
                  </w:numPr>
                  <w:ind w:hanging="360"/>
                </w:pPr>
              </w:pPrChange>
            </w:pPr>
            <w:del w:id="705" w:author="Eivazi, Farnaz" w:date="2022-07-12T22:16:00Z">
              <w:r w:rsidRPr="00DD306B" w:rsidDel="00821D45">
                <w:rPr>
                  <w:rFonts w:eastAsia="inherit"/>
                </w:rPr>
                <w:delText>FirstInitialLastName_Assignment#.docx</w:delText>
              </w:r>
              <w:r w:rsidDel="00821D45">
                <w:rPr>
                  <w:rFonts w:eastAsia="inherit"/>
                </w:rPr>
                <w:delText>/.pdf</w:delText>
              </w:r>
              <w:r w:rsidRPr="00DD306B" w:rsidDel="00821D45">
                <w:rPr>
                  <w:rFonts w:eastAsia="inherit"/>
                </w:rPr>
                <w:delText xml:space="preserve">      </w:delText>
              </w:r>
            </w:del>
          </w:p>
        </w:tc>
        <w:tc>
          <w:tcPr>
            <w:tcW w:w="1080" w:type="dxa"/>
          </w:tcPr>
          <w:p w14:paraId="533D7D70" w14:textId="6034C3C5" w:rsidR="004707E6" w:rsidDel="00821D45" w:rsidRDefault="004707E6">
            <w:pPr>
              <w:pStyle w:val="Bulleted"/>
              <w:ind w:left="360" w:hanging="360"/>
              <w:rPr>
                <w:del w:id="706" w:author="Eivazi, Farnaz" w:date="2022-07-12T22:16:00Z"/>
                <w:b/>
              </w:rPr>
              <w:pPrChange w:id="707" w:author="Eivazi, Farnaz" w:date="2022-07-12T22:16:00Z">
                <w:pPr/>
              </w:pPrChange>
            </w:pPr>
          </w:p>
        </w:tc>
        <w:tc>
          <w:tcPr>
            <w:tcW w:w="2520" w:type="dxa"/>
          </w:tcPr>
          <w:p w14:paraId="7902156A" w14:textId="634747C9" w:rsidR="004707E6" w:rsidDel="00821D45" w:rsidRDefault="004707E6">
            <w:pPr>
              <w:pStyle w:val="Bulleted"/>
              <w:ind w:left="360" w:hanging="360"/>
              <w:rPr>
                <w:del w:id="708" w:author="Eivazi, Farnaz" w:date="2022-07-12T22:16:00Z"/>
                <w:b/>
              </w:rPr>
              <w:pPrChange w:id="709" w:author="Eivazi, Farnaz" w:date="2022-07-12T22:16:00Z">
                <w:pPr/>
              </w:pPrChange>
            </w:pPr>
          </w:p>
        </w:tc>
      </w:tr>
      <w:tr w:rsidR="004707E6" w:rsidDel="00821D45" w14:paraId="5EBD0985" w14:textId="5AC67219" w:rsidTr="00821C05">
        <w:trPr>
          <w:del w:id="710" w:author="Eivazi, Farnaz" w:date="2022-07-12T22:16:00Z"/>
        </w:trPr>
        <w:tc>
          <w:tcPr>
            <w:tcW w:w="542" w:type="dxa"/>
          </w:tcPr>
          <w:p w14:paraId="57AB82F0" w14:textId="6B510329" w:rsidR="004707E6" w:rsidDel="00821D45" w:rsidRDefault="004707E6">
            <w:pPr>
              <w:pStyle w:val="Bulleted"/>
              <w:ind w:left="360" w:hanging="360"/>
              <w:rPr>
                <w:del w:id="711" w:author="Eivazi, Farnaz" w:date="2022-07-12T22:16:00Z"/>
                <w:b/>
              </w:rPr>
              <w:pPrChange w:id="712" w:author="Eivazi, Farnaz" w:date="2022-07-12T22:16:00Z">
                <w:pPr/>
              </w:pPrChange>
            </w:pPr>
          </w:p>
        </w:tc>
        <w:tc>
          <w:tcPr>
            <w:tcW w:w="5868" w:type="dxa"/>
          </w:tcPr>
          <w:p w14:paraId="69CB0A93" w14:textId="171EBF37" w:rsidR="004707E6" w:rsidRPr="00DD306B" w:rsidDel="00821D45" w:rsidRDefault="004707E6">
            <w:pPr>
              <w:pStyle w:val="Bulleted"/>
              <w:ind w:left="360" w:hanging="360"/>
              <w:rPr>
                <w:del w:id="713" w:author="Eivazi, Farnaz" w:date="2022-07-12T22:16:00Z"/>
                <w:rFonts w:eastAsia="inherit"/>
              </w:rPr>
              <w:pPrChange w:id="714" w:author="Eivazi, Farnaz" w:date="2022-07-12T22:16:00Z">
                <w:pPr>
                  <w:pStyle w:val="ListParagraph"/>
                  <w:numPr>
                    <w:numId w:val="24"/>
                  </w:numPr>
                  <w:ind w:hanging="360"/>
                </w:pPr>
              </w:pPrChange>
            </w:pPr>
            <w:del w:id="715" w:author="Eivazi, Farnaz" w:date="2022-07-12T22:16:00Z">
              <w:r w:rsidRPr="00DD306B" w:rsidDel="00821D45">
                <w:rPr>
                  <w:rFonts w:eastAsia="inherit"/>
                </w:rPr>
                <w:delText>Source java files</w:delText>
              </w:r>
            </w:del>
          </w:p>
        </w:tc>
        <w:tc>
          <w:tcPr>
            <w:tcW w:w="1080" w:type="dxa"/>
          </w:tcPr>
          <w:p w14:paraId="2D619DFE" w14:textId="119A5595" w:rsidR="004707E6" w:rsidDel="00821D45" w:rsidRDefault="004707E6">
            <w:pPr>
              <w:pStyle w:val="Bulleted"/>
              <w:ind w:left="360" w:hanging="360"/>
              <w:rPr>
                <w:del w:id="716" w:author="Eivazi, Farnaz" w:date="2022-07-12T22:16:00Z"/>
                <w:b/>
              </w:rPr>
              <w:pPrChange w:id="717" w:author="Eivazi, Farnaz" w:date="2022-07-12T22:16:00Z">
                <w:pPr/>
              </w:pPrChange>
            </w:pPr>
          </w:p>
        </w:tc>
        <w:tc>
          <w:tcPr>
            <w:tcW w:w="2520" w:type="dxa"/>
          </w:tcPr>
          <w:p w14:paraId="14F6E507" w14:textId="68D1FC3C" w:rsidR="004707E6" w:rsidDel="00821D45" w:rsidRDefault="004707E6">
            <w:pPr>
              <w:pStyle w:val="Bulleted"/>
              <w:ind w:left="360" w:hanging="360"/>
              <w:rPr>
                <w:del w:id="718" w:author="Eivazi, Farnaz" w:date="2022-07-12T22:16:00Z"/>
                <w:b/>
              </w:rPr>
              <w:pPrChange w:id="719" w:author="Eivazi, Farnaz" w:date="2022-07-12T22:16:00Z">
                <w:pPr/>
              </w:pPrChange>
            </w:pPr>
          </w:p>
        </w:tc>
      </w:tr>
      <w:tr w:rsidR="004707E6" w:rsidDel="00821D45" w14:paraId="644F18E9" w14:textId="084704F1" w:rsidTr="00821C05">
        <w:trPr>
          <w:trHeight w:val="314"/>
          <w:del w:id="720" w:author="Eivazi, Farnaz" w:date="2022-07-12T22:16:00Z"/>
        </w:trPr>
        <w:tc>
          <w:tcPr>
            <w:tcW w:w="542" w:type="dxa"/>
          </w:tcPr>
          <w:p w14:paraId="15231434" w14:textId="0A13FCEE" w:rsidR="004707E6" w:rsidDel="00821D45" w:rsidRDefault="004707E6">
            <w:pPr>
              <w:pStyle w:val="Bulleted"/>
              <w:ind w:left="360" w:hanging="360"/>
              <w:rPr>
                <w:del w:id="721" w:author="Eivazi, Farnaz" w:date="2022-07-12T22:16:00Z"/>
                <w:b/>
              </w:rPr>
              <w:pPrChange w:id="722" w:author="Eivazi, Farnaz" w:date="2022-07-12T22:16:00Z">
                <w:pPr>
                  <w:widowControl w:val="0"/>
                  <w:numPr>
                    <w:numId w:val="22"/>
                  </w:numPr>
                  <w:ind w:left="360" w:hanging="360"/>
                  <w:contextualSpacing/>
                </w:pPr>
              </w:pPrChange>
            </w:pPr>
          </w:p>
        </w:tc>
        <w:tc>
          <w:tcPr>
            <w:tcW w:w="5868" w:type="dxa"/>
          </w:tcPr>
          <w:p w14:paraId="7DCABD0B" w14:textId="1B8499FE" w:rsidR="004707E6" w:rsidDel="00821D45" w:rsidRDefault="004707E6">
            <w:pPr>
              <w:pStyle w:val="Bulleted"/>
              <w:ind w:left="360" w:hanging="360"/>
              <w:rPr>
                <w:del w:id="723" w:author="Eivazi, Farnaz" w:date="2022-07-12T22:16:00Z"/>
                <w:rFonts w:ascii="inherit" w:eastAsia="inherit" w:hAnsi="inherit" w:cs="inherit"/>
                <w:sz w:val="20"/>
                <w:szCs w:val="20"/>
              </w:rPr>
              <w:pPrChange w:id="724" w:author="Eivazi, Farnaz" w:date="2022-07-12T22:16:00Z">
                <w:pPr/>
              </w:pPrChange>
            </w:pPr>
            <w:del w:id="725" w:author="Eivazi, Farnaz" w:date="2022-07-12T22:16:00Z">
              <w:r w:rsidDel="00821D45">
                <w:rPr>
                  <w:b/>
                </w:rPr>
                <w:delText>Program compiles</w:delText>
              </w:r>
            </w:del>
          </w:p>
        </w:tc>
        <w:tc>
          <w:tcPr>
            <w:tcW w:w="1080" w:type="dxa"/>
          </w:tcPr>
          <w:p w14:paraId="65C34B00" w14:textId="491457DA" w:rsidR="004707E6" w:rsidDel="00821D45" w:rsidRDefault="004707E6">
            <w:pPr>
              <w:pStyle w:val="Bulleted"/>
              <w:ind w:left="360" w:hanging="360"/>
              <w:rPr>
                <w:del w:id="726" w:author="Eivazi, Farnaz" w:date="2022-07-12T22:16:00Z"/>
                <w:b/>
              </w:rPr>
              <w:pPrChange w:id="727" w:author="Eivazi, Farnaz" w:date="2022-07-12T22:16:00Z">
                <w:pPr/>
              </w:pPrChange>
            </w:pPr>
          </w:p>
        </w:tc>
        <w:tc>
          <w:tcPr>
            <w:tcW w:w="2520" w:type="dxa"/>
          </w:tcPr>
          <w:p w14:paraId="10213085" w14:textId="2C7B10FA" w:rsidR="004707E6" w:rsidDel="00821D45" w:rsidRDefault="004707E6">
            <w:pPr>
              <w:pStyle w:val="Bulleted"/>
              <w:ind w:left="360" w:hanging="360"/>
              <w:rPr>
                <w:del w:id="728" w:author="Eivazi, Farnaz" w:date="2022-07-12T22:16:00Z"/>
                <w:b/>
              </w:rPr>
              <w:pPrChange w:id="729" w:author="Eivazi, Farnaz" w:date="2022-07-12T22:16:00Z">
                <w:pPr/>
              </w:pPrChange>
            </w:pPr>
          </w:p>
        </w:tc>
      </w:tr>
      <w:tr w:rsidR="004707E6" w:rsidDel="00821D45" w14:paraId="4C8D5633" w14:textId="051DCF9B" w:rsidTr="00821C05">
        <w:trPr>
          <w:del w:id="730" w:author="Eivazi, Farnaz" w:date="2022-07-12T22:16:00Z"/>
        </w:trPr>
        <w:tc>
          <w:tcPr>
            <w:tcW w:w="542" w:type="dxa"/>
          </w:tcPr>
          <w:p w14:paraId="497B7E22" w14:textId="279534EB" w:rsidR="004707E6" w:rsidDel="00821D45" w:rsidRDefault="004707E6">
            <w:pPr>
              <w:pStyle w:val="Bulleted"/>
              <w:ind w:left="360" w:hanging="360"/>
              <w:rPr>
                <w:del w:id="731" w:author="Eivazi, Farnaz" w:date="2022-07-12T22:16:00Z"/>
                <w:b/>
              </w:rPr>
              <w:pPrChange w:id="732" w:author="Eivazi, Farnaz" w:date="2022-07-12T22:16:00Z">
                <w:pPr>
                  <w:widowControl w:val="0"/>
                  <w:numPr>
                    <w:numId w:val="22"/>
                  </w:numPr>
                  <w:ind w:left="360" w:hanging="360"/>
                  <w:contextualSpacing/>
                </w:pPr>
              </w:pPrChange>
            </w:pPr>
          </w:p>
        </w:tc>
        <w:tc>
          <w:tcPr>
            <w:tcW w:w="5868" w:type="dxa"/>
          </w:tcPr>
          <w:p w14:paraId="21A2AFE0" w14:textId="2413FBE1" w:rsidR="004707E6" w:rsidDel="00821D45" w:rsidRDefault="004707E6">
            <w:pPr>
              <w:pStyle w:val="Bulleted"/>
              <w:ind w:left="360" w:hanging="360"/>
              <w:rPr>
                <w:del w:id="733" w:author="Eivazi, Farnaz" w:date="2022-07-12T22:16:00Z"/>
                <w:b/>
              </w:rPr>
              <w:pPrChange w:id="734" w:author="Eivazi, Farnaz" w:date="2022-07-12T22:16:00Z">
                <w:pPr/>
              </w:pPrChange>
            </w:pPr>
            <w:del w:id="735" w:author="Eivazi, Farnaz" w:date="2022-07-12T22:16:00Z">
              <w:r w:rsidDel="00821D45">
                <w:rPr>
                  <w:b/>
                </w:rPr>
                <w:delText>Program runs with desired outputs related to a Test Plan</w:delText>
              </w:r>
            </w:del>
          </w:p>
        </w:tc>
        <w:tc>
          <w:tcPr>
            <w:tcW w:w="1080" w:type="dxa"/>
          </w:tcPr>
          <w:p w14:paraId="7941EFD3" w14:textId="2DB2B125" w:rsidR="004707E6" w:rsidDel="00821D45" w:rsidRDefault="004707E6">
            <w:pPr>
              <w:pStyle w:val="Bulleted"/>
              <w:ind w:left="360" w:hanging="360"/>
              <w:rPr>
                <w:del w:id="736" w:author="Eivazi, Farnaz" w:date="2022-07-12T22:16:00Z"/>
                <w:b/>
              </w:rPr>
              <w:pPrChange w:id="737" w:author="Eivazi, Farnaz" w:date="2022-07-12T22:16:00Z">
                <w:pPr/>
              </w:pPrChange>
            </w:pPr>
          </w:p>
        </w:tc>
        <w:tc>
          <w:tcPr>
            <w:tcW w:w="2520" w:type="dxa"/>
          </w:tcPr>
          <w:p w14:paraId="719A6E7B" w14:textId="3B429A14" w:rsidR="004707E6" w:rsidDel="00821D45" w:rsidRDefault="004707E6">
            <w:pPr>
              <w:pStyle w:val="Bulleted"/>
              <w:ind w:left="360" w:hanging="360"/>
              <w:rPr>
                <w:del w:id="738" w:author="Eivazi, Farnaz" w:date="2022-07-12T22:16:00Z"/>
                <w:b/>
              </w:rPr>
              <w:pPrChange w:id="739" w:author="Eivazi, Farnaz" w:date="2022-07-12T22:16:00Z">
                <w:pPr/>
              </w:pPrChange>
            </w:pPr>
          </w:p>
        </w:tc>
      </w:tr>
      <w:tr w:rsidR="004707E6" w:rsidDel="00821D45" w14:paraId="5FF8ACDD" w14:textId="42A5D726" w:rsidTr="00821C05">
        <w:trPr>
          <w:del w:id="740" w:author="Eivazi, Farnaz" w:date="2022-07-12T22:16:00Z"/>
        </w:trPr>
        <w:tc>
          <w:tcPr>
            <w:tcW w:w="542" w:type="dxa"/>
          </w:tcPr>
          <w:p w14:paraId="6530C38F" w14:textId="63B214B8" w:rsidR="004707E6" w:rsidDel="00821D45" w:rsidRDefault="004707E6">
            <w:pPr>
              <w:pStyle w:val="Bulleted"/>
              <w:ind w:left="360" w:hanging="360"/>
              <w:rPr>
                <w:del w:id="741" w:author="Eivazi, Farnaz" w:date="2022-07-12T22:16:00Z"/>
                <w:b/>
              </w:rPr>
              <w:pPrChange w:id="742" w:author="Eivazi, Farnaz" w:date="2022-07-12T22:16:00Z">
                <w:pPr>
                  <w:widowControl w:val="0"/>
                  <w:numPr>
                    <w:numId w:val="22"/>
                  </w:numPr>
                  <w:ind w:left="360" w:hanging="360"/>
                  <w:contextualSpacing/>
                </w:pPr>
              </w:pPrChange>
            </w:pPr>
          </w:p>
        </w:tc>
        <w:tc>
          <w:tcPr>
            <w:tcW w:w="5868" w:type="dxa"/>
          </w:tcPr>
          <w:p w14:paraId="1ACB2768" w14:textId="2793174C" w:rsidR="004707E6" w:rsidDel="00821D45" w:rsidRDefault="004707E6">
            <w:pPr>
              <w:pStyle w:val="Bulleted"/>
              <w:ind w:left="360" w:hanging="360"/>
              <w:rPr>
                <w:del w:id="743" w:author="Eivazi, Farnaz" w:date="2022-07-12T22:16:00Z"/>
                <w:b/>
              </w:rPr>
              <w:pPrChange w:id="744" w:author="Eivazi, Farnaz" w:date="2022-07-12T22:16:00Z">
                <w:pPr/>
              </w:pPrChange>
            </w:pPr>
            <w:del w:id="745" w:author="Eivazi, Farnaz" w:date="2022-07-12T22:16:00Z">
              <w:r w:rsidDel="00821D45">
                <w:rPr>
                  <w:b/>
                </w:rPr>
                <w:delText>Documentation file:</w:delText>
              </w:r>
            </w:del>
          </w:p>
        </w:tc>
        <w:tc>
          <w:tcPr>
            <w:tcW w:w="1080" w:type="dxa"/>
          </w:tcPr>
          <w:p w14:paraId="7EB38E2E" w14:textId="50F176E1" w:rsidR="004707E6" w:rsidDel="00821D45" w:rsidRDefault="004707E6">
            <w:pPr>
              <w:pStyle w:val="Bulleted"/>
              <w:ind w:left="360" w:hanging="360"/>
              <w:rPr>
                <w:del w:id="746" w:author="Eivazi, Farnaz" w:date="2022-07-12T22:16:00Z"/>
                <w:b/>
              </w:rPr>
              <w:pPrChange w:id="747" w:author="Eivazi, Farnaz" w:date="2022-07-12T22:16:00Z">
                <w:pPr/>
              </w:pPrChange>
            </w:pPr>
          </w:p>
        </w:tc>
        <w:tc>
          <w:tcPr>
            <w:tcW w:w="2520" w:type="dxa"/>
          </w:tcPr>
          <w:p w14:paraId="49626CE7" w14:textId="5A6A7F63" w:rsidR="004707E6" w:rsidDel="00821D45" w:rsidRDefault="004707E6">
            <w:pPr>
              <w:pStyle w:val="Bulleted"/>
              <w:ind w:left="360" w:hanging="360"/>
              <w:rPr>
                <w:del w:id="748" w:author="Eivazi, Farnaz" w:date="2022-07-12T22:16:00Z"/>
                <w:b/>
              </w:rPr>
              <w:pPrChange w:id="749" w:author="Eivazi, Farnaz" w:date="2022-07-12T22:16:00Z">
                <w:pPr/>
              </w:pPrChange>
            </w:pPr>
          </w:p>
        </w:tc>
      </w:tr>
      <w:tr w:rsidR="004707E6" w:rsidDel="00821D45" w14:paraId="45B8CC37" w14:textId="7C51D785" w:rsidTr="00821C05">
        <w:trPr>
          <w:del w:id="750" w:author="Eivazi, Farnaz" w:date="2022-07-12T22:16:00Z"/>
        </w:trPr>
        <w:tc>
          <w:tcPr>
            <w:tcW w:w="542" w:type="dxa"/>
          </w:tcPr>
          <w:p w14:paraId="620C770B" w14:textId="6F3BB301" w:rsidR="004707E6" w:rsidDel="00821D45" w:rsidRDefault="004707E6">
            <w:pPr>
              <w:pStyle w:val="Bulleted"/>
              <w:ind w:left="360" w:hanging="360"/>
              <w:rPr>
                <w:del w:id="751" w:author="Eivazi, Farnaz" w:date="2022-07-12T22:16:00Z"/>
                <w:b/>
              </w:rPr>
              <w:pPrChange w:id="752" w:author="Eivazi, Farnaz" w:date="2022-07-12T22:16:00Z">
                <w:pPr/>
              </w:pPrChange>
            </w:pPr>
          </w:p>
        </w:tc>
        <w:tc>
          <w:tcPr>
            <w:tcW w:w="5868" w:type="dxa"/>
          </w:tcPr>
          <w:p w14:paraId="133FDC42" w14:textId="572F7575" w:rsidR="004707E6" w:rsidRPr="00C81DAD" w:rsidDel="00821D45" w:rsidRDefault="004707E6">
            <w:pPr>
              <w:pStyle w:val="Bulleted"/>
              <w:ind w:left="360" w:hanging="360"/>
              <w:rPr>
                <w:del w:id="753" w:author="Eivazi, Farnaz" w:date="2022-07-12T22:16:00Z"/>
                <w:bCs/>
              </w:rPr>
              <w:pPrChange w:id="754" w:author="Eivazi, Farnaz" w:date="2022-07-12T22:16:00Z">
                <w:pPr>
                  <w:pStyle w:val="ListParagraph"/>
                  <w:numPr>
                    <w:numId w:val="23"/>
                  </w:numPr>
                  <w:ind w:hanging="360"/>
                </w:pPr>
              </w:pPrChange>
            </w:pPr>
            <w:del w:id="755" w:author="Eivazi, Farnaz" w:date="2022-07-12T22:16:00Z">
              <w:r w:rsidRPr="00C81DAD" w:rsidDel="00821D45">
                <w:rPr>
                  <w:bCs/>
                </w:rPr>
                <w:delText>Comprehensive Test Plan</w:delText>
              </w:r>
            </w:del>
          </w:p>
        </w:tc>
        <w:tc>
          <w:tcPr>
            <w:tcW w:w="1080" w:type="dxa"/>
          </w:tcPr>
          <w:p w14:paraId="13F17BBD" w14:textId="52B9F626" w:rsidR="004707E6" w:rsidDel="00821D45" w:rsidRDefault="004707E6">
            <w:pPr>
              <w:pStyle w:val="Bulleted"/>
              <w:ind w:left="360" w:hanging="360"/>
              <w:rPr>
                <w:del w:id="756" w:author="Eivazi, Farnaz" w:date="2022-07-12T22:16:00Z"/>
                <w:b/>
              </w:rPr>
              <w:pPrChange w:id="757" w:author="Eivazi, Farnaz" w:date="2022-07-12T22:16:00Z">
                <w:pPr/>
              </w:pPrChange>
            </w:pPr>
          </w:p>
        </w:tc>
        <w:tc>
          <w:tcPr>
            <w:tcW w:w="2520" w:type="dxa"/>
          </w:tcPr>
          <w:p w14:paraId="3224B822" w14:textId="4324F82E" w:rsidR="004707E6" w:rsidDel="00821D45" w:rsidRDefault="004707E6">
            <w:pPr>
              <w:pStyle w:val="Bulleted"/>
              <w:ind w:left="360" w:hanging="360"/>
              <w:rPr>
                <w:del w:id="758" w:author="Eivazi, Farnaz" w:date="2022-07-12T22:16:00Z"/>
                <w:b/>
              </w:rPr>
              <w:pPrChange w:id="759" w:author="Eivazi, Farnaz" w:date="2022-07-12T22:16:00Z">
                <w:pPr/>
              </w:pPrChange>
            </w:pPr>
          </w:p>
        </w:tc>
      </w:tr>
      <w:tr w:rsidR="004707E6" w:rsidDel="00821D45" w14:paraId="1F050EB7" w14:textId="54C1599B" w:rsidTr="00821C05">
        <w:trPr>
          <w:del w:id="760" w:author="Eivazi, Farnaz" w:date="2022-07-12T22:16:00Z"/>
        </w:trPr>
        <w:tc>
          <w:tcPr>
            <w:tcW w:w="542" w:type="dxa"/>
          </w:tcPr>
          <w:p w14:paraId="5D7F27FB" w14:textId="6AC60F36" w:rsidR="004707E6" w:rsidDel="00821D45" w:rsidRDefault="004707E6">
            <w:pPr>
              <w:pStyle w:val="Bulleted"/>
              <w:ind w:left="360" w:hanging="360"/>
              <w:rPr>
                <w:del w:id="761" w:author="Eivazi, Farnaz" w:date="2022-07-12T22:16:00Z"/>
                <w:b/>
              </w:rPr>
              <w:pPrChange w:id="762" w:author="Eivazi, Farnaz" w:date="2022-07-12T22:16:00Z">
                <w:pPr/>
              </w:pPrChange>
            </w:pPr>
          </w:p>
        </w:tc>
        <w:tc>
          <w:tcPr>
            <w:tcW w:w="5868" w:type="dxa"/>
          </w:tcPr>
          <w:p w14:paraId="722DA564" w14:textId="4E49416B" w:rsidR="004707E6" w:rsidRPr="00C81DAD" w:rsidDel="00821D45" w:rsidRDefault="004707E6">
            <w:pPr>
              <w:pStyle w:val="Bulleted"/>
              <w:ind w:left="360" w:hanging="360"/>
              <w:rPr>
                <w:del w:id="763" w:author="Eivazi, Farnaz" w:date="2022-07-12T22:16:00Z"/>
                <w:bCs/>
              </w:rPr>
              <w:pPrChange w:id="764" w:author="Eivazi, Farnaz" w:date="2022-07-12T22:16:00Z">
                <w:pPr>
                  <w:pStyle w:val="ListParagraph"/>
                  <w:numPr>
                    <w:numId w:val="23"/>
                  </w:numPr>
                  <w:ind w:hanging="360"/>
                </w:pPr>
              </w:pPrChange>
            </w:pPr>
            <w:del w:id="765" w:author="Eivazi, Farnaz" w:date="2022-07-12T22:16:00Z">
              <w:r w:rsidRPr="00C81DAD" w:rsidDel="00821D45">
                <w:rPr>
                  <w:bCs/>
                </w:rPr>
                <w:delText xml:space="preserve">Screenshots </w:delText>
              </w:r>
              <w:r w:rsidDel="00821D45">
                <w:rPr>
                  <w:bCs/>
                </w:rPr>
                <w:delText>for each Test case listed in the</w:delText>
              </w:r>
              <w:r w:rsidRPr="00C81DAD" w:rsidDel="00821D45">
                <w:rPr>
                  <w:bCs/>
                </w:rPr>
                <w:delText xml:space="preserve"> Test Plan</w:delText>
              </w:r>
            </w:del>
          </w:p>
        </w:tc>
        <w:tc>
          <w:tcPr>
            <w:tcW w:w="1080" w:type="dxa"/>
          </w:tcPr>
          <w:p w14:paraId="5C2EEC08" w14:textId="6B5F7598" w:rsidR="004707E6" w:rsidDel="00821D45" w:rsidRDefault="004707E6">
            <w:pPr>
              <w:pStyle w:val="Bulleted"/>
              <w:ind w:left="360" w:hanging="360"/>
              <w:rPr>
                <w:del w:id="766" w:author="Eivazi, Farnaz" w:date="2022-07-12T22:16:00Z"/>
                <w:b/>
              </w:rPr>
              <w:pPrChange w:id="767" w:author="Eivazi, Farnaz" w:date="2022-07-12T22:16:00Z">
                <w:pPr/>
              </w:pPrChange>
            </w:pPr>
          </w:p>
        </w:tc>
        <w:tc>
          <w:tcPr>
            <w:tcW w:w="2520" w:type="dxa"/>
          </w:tcPr>
          <w:p w14:paraId="0F21CEBE" w14:textId="482F2C3F" w:rsidR="004707E6" w:rsidDel="00821D45" w:rsidRDefault="004707E6">
            <w:pPr>
              <w:pStyle w:val="Bulleted"/>
              <w:ind w:left="360" w:hanging="360"/>
              <w:rPr>
                <w:del w:id="768" w:author="Eivazi, Farnaz" w:date="2022-07-12T22:16:00Z"/>
                <w:b/>
              </w:rPr>
              <w:pPrChange w:id="769" w:author="Eivazi, Farnaz" w:date="2022-07-12T22:16:00Z">
                <w:pPr/>
              </w:pPrChange>
            </w:pPr>
          </w:p>
        </w:tc>
      </w:tr>
      <w:tr w:rsidR="004707E6" w:rsidDel="00821D45" w14:paraId="0EF4BF21" w14:textId="1E579560" w:rsidTr="00821C05">
        <w:trPr>
          <w:del w:id="770" w:author="Eivazi, Farnaz" w:date="2022-07-12T22:16:00Z"/>
        </w:trPr>
        <w:tc>
          <w:tcPr>
            <w:tcW w:w="542" w:type="dxa"/>
          </w:tcPr>
          <w:p w14:paraId="20124518" w14:textId="18977EA8" w:rsidR="004707E6" w:rsidDel="00821D45" w:rsidRDefault="004707E6">
            <w:pPr>
              <w:pStyle w:val="Bulleted"/>
              <w:ind w:left="360" w:hanging="360"/>
              <w:rPr>
                <w:del w:id="771" w:author="Eivazi, Farnaz" w:date="2022-07-12T22:16:00Z"/>
                <w:b/>
              </w:rPr>
              <w:pPrChange w:id="772" w:author="Eivazi, Farnaz" w:date="2022-07-12T22:16:00Z">
                <w:pPr/>
              </w:pPrChange>
            </w:pPr>
          </w:p>
        </w:tc>
        <w:tc>
          <w:tcPr>
            <w:tcW w:w="5868" w:type="dxa"/>
          </w:tcPr>
          <w:p w14:paraId="77F16F8D" w14:textId="1B393756" w:rsidR="004707E6" w:rsidRPr="00C81DAD" w:rsidDel="00821D45" w:rsidRDefault="004707E6">
            <w:pPr>
              <w:pStyle w:val="Bulleted"/>
              <w:ind w:left="360" w:hanging="360"/>
              <w:rPr>
                <w:del w:id="773" w:author="Eivazi, Farnaz" w:date="2022-07-12T22:16:00Z"/>
                <w:bCs/>
              </w:rPr>
              <w:pPrChange w:id="774" w:author="Eivazi, Farnaz" w:date="2022-07-12T22:16:00Z">
                <w:pPr>
                  <w:pStyle w:val="ListParagraph"/>
                  <w:numPr>
                    <w:numId w:val="23"/>
                  </w:numPr>
                  <w:ind w:hanging="360"/>
                </w:pPr>
              </w:pPrChange>
            </w:pPr>
            <w:del w:id="775" w:author="Eivazi, Farnaz" w:date="2022-07-12T22:16:00Z">
              <w:r w:rsidRPr="00C81DAD" w:rsidDel="00821D45">
                <w:rPr>
                  <w:bCs/>
                </w:rPr>
                <w:delText xml:space="preserve">Screenshots of your GitHub account with </w:delText>
              </w:r>
              <w:r w:rsidDel="00821D45">
                <w:rPr>
                  <w:bCs/>
                </w:rPr>
                <w:delText xml:space="preserve">submitted </w:delText>
              </w:r>
              <w:r w:rsidRPr="00C81DAD" w:rsidDel="00821D45">
                <w:rPr>
                  <w:bCs/>
                </w:rPr>
                <w:delText>Assignment# (if required)</w:delText>
              </w:r>
            </w:del>
          </w:p>
        </w:tc>
        <w:tc>
          <w:tcPr>
            <w:tcW w:w="1080" w:type="dxa"/>
          </w:tcPr>
          <w:p w14:paraId="04515928" w14:textId="7D0C9948" w:rsidR="004707E6" w:rsidDel="00821D45" w:rsidRDefault="004707E6">
            <w:pPr>
              <w:pStyle w:val="Bulleted"/>
              <w:ind w:left="360" w:hanging="360"/>
              <w:rPr>
                <w:del w:id="776" w:author="Eivazi, Farnaz" w:date="2022-07-12T22:16:00Z"/>
                <w:b/>
              </w:rPr>
              <w:pPrChange w:id="777" w:author="Eivazi, Farnaz" w:date="2022-07-12T22:16:00Z">
                <w:pPr/>
              </w:pPrChange>
            </w:pPr>
          </w:p>
        </w:tc>
        <w:tc>
          <w:tcPr>
            <w:tcW w:w="2520" w:type="dxa"/>
          </w:tcPr>
          <w:p w14:paraId="3FD5FA6B" w14:textId="67616474" w:rsidR="004707E6" w:rsidDel="00821D45" w:rsidRDefault="004707E6">
            <w:pPr>
              <w:pStyle w:val="Bulleted"/>
              <w:ind w:left="360" w:hanging="360"/>
              <w:rPr>
                <w:del w:id="778" w:author="Eivazi, Farnaz" w:date="2022-07-12T22:16:00Z"/>
                <w:b/>
              </w:rPr>
              <w:pPrChange w:id="779" w:author="Eivazi, Farnaz" w:date="2022-07-12T22:16:00Z">
                <w:pPr/>
              </w:pPrChange>
            </w:pPr>
          </w:p>
        </w:tc>
      </w:tr>
      <w:tr w:rsidR="004707E6" w:rsidDel="00821D45" w14:paraId="70903FA4" w14:textId="369912E2" w:rsidTr="00821C05">
        <w:trPr>
          <w:del w:id="780" w:author="Eivazi, Farnaz" w:date="2022-07-12T22:16:00Z"/>
        </w:trPr>
        <w:tc>
          <w:tcPr>
            <w:tcW w:w="542" w:type="dxa"/>
          </w:tcPr>
          <w:p w14:paraId="21A54D62" w14:textId="210A588C" w:rsidR="004707E6" w:rsidDel="00821D45" w:rsidRDefault="004707E6">
            <w:pPr>
              <w:pStyle w:val="Bulleted"/>
              <w:ind w:left="360" w:hanging="360"/>
              <w:rPr>
                <w:del w:id="781" w:author="Eivazi, Farnaz" w:date="2022-07-12T22:16:00Z"/>
                <w:rFonts w:ascii="Verdana" w:eastAsia="Verdana" w:hAnsi="Verdana" w:cs="Verdana"/>
                <w:b/>
              </w:rPr>
              <w:pPrChange w:id="782" w:author="Eivazi, Farnaz" w:date="2022-07-12T22:16:00Z">
                <w:pPr/>
              </w:pPrChange>
            </w:pPr>
          </w:p>
        </w:tc>
        <w:tc>
          <w:tcPr>
            <w:tcW w:w="5868" w:type="dxa"/>
          </w:tcPr>
          <w:p w14:paraId="5D965ED9" w14:textId="33B6B21A" w:rsidR="004707E6" w:rsidRPr="00C81DAD" w:rsidDel="00821D45" w:rsidRDefault="004707E6">
            <w:pPr>
              <w:pStyle w:val="Bulleted"/>
              <w:ind w:left="360" w:hanging="360"/>
              <w:rPr>
                <w:del w:id="783" w:author="Eivazi, Farnaz" w:date="2022-07-12T22:16:00Z"/>
                <w:bCs/>
              </w:rPr>
              <w:pPrChange w:id="784" w:author="Eivazi, Farnaz" w:date="2022-07-12T22:16:00Z">
                <w:pPr>
                  <w:pStyle w:val="ListParagraph"/>
                  <w:numPr>
                    <w:numId w:val="23"/>
                  </w:numPr>
                  <w:ind w:hanging="360"/>
                </w:pPr>
              </w:pPrChange>
            </w:pPr>
            <w:del w:id="785" w:author="Eivazi, Farnaz" w:date="2022-07-12T22:16:00Z">
              <w:r w:rsidRPr="00C81DAD" w:rsidDel="00821D45">
                <w:rPr>
                  <w:bCs/>
                </w:rPr>
                <w:delText>Algorithms/Pseudocode (if required)</w:delText>
              </w:r>
            </w:del>
          </w:p>
        </w:tc>
        <w:tc>
          <w:tcPr>
            <w:tcW w:w="1080" w:type="dxa"/>
          </w:tcPr>
          <w:p w14:paraId="6CC19826" w14:textId="02DB6A30" w:rsidR="004707E6" w:rsidDel="00821D45" w:rsidRDefault="004707E6">
            <w:pPr>
              <w:pStyle w:val="Bulleted"/>
              <w:ind w:left="360" w:hanging="360"/>
              <w:rPr>
                <w:del w:id="786" w:author="Eivazi, Farnaz" w:date="2022-07-12T22:16:00Z"/>
                <w:rFonts w:ascii="Verdana" w:eastAsia="Verdana" w:hAnsi="Verdana" w:cs="Verdana"/>
                <w:b/>
              </w:rPr>
              <w:pPrChange w:id="787" w:author="Eivazi, Farnaz" w:date="2022-07-12T22:16:00Z">
                <w:pPr/>
              </w:pPrChange>
            </w:pPr>
          </w:p>
        </w:tc>
        <w:tc>
          <w:tcPr>
            <w:tcW w:w="2520" w:type="dxa"/>
          </w:tcPr>
          <w:p w14:paraId="59F6EA88" w14:textId="368565A4" w:rsidR="004707E6" w:rsidDel="00821D45" w:rsidRDefault="004707E6">
            <w:pPr>
              <w:pStyle w:val="Bulleted"/>
              <w:ind w:left="360" w:hanging="360"/>
              <w:rPr>
                <w:del w:id="788" w:author="Eivazi, Farnaz" w:date="2022-07-12T22:16:00Z"/>
                <w:rFonts w:ascii="Verdana" w:eastAsia="Verdana" w:hAnsi="Verdana" w:cs="Verdana"/>
                <w:b/>
              </w:rPr>
              <w:pPrChange w:id="789" w:author="Eivazi, Farnaz" w:date="2022-07-12T22:16:00Z">
                <w:pPr/>
              </w:pPrChange>
            </w:pPr>
          </w:p>
        </w:tc>
      </w:tr>
      <w:tr w:rsidR="004707E6" w:rsidDel="00821D45" w14:paraId="6F7C2277" w14:textId="433B9530" w:rsidTr="00821C05">
        <w:trPr>
          <w:del w:id="790" w:author="Eivazi, Farnaz" w:date="2022-07-12T22:16:00Z"/>
        </w:trPr>
        <w:tc>
          <w:tcPr>
            <w:tcW w:w="542" w:type="dxa"/>
          </w:tcPr>
          <w:p w14:paraId="5140E714" w14:textId="29762B77" w:rsidR="004707E6" w:rsidDel="00821D45" w:rsidRDefault="004707E6">
            <w:pPr>
              <w:pStyle w:val="Bulleted"/>
              <w:ind w:left="360" w:hanging="360"/>
              <w:rPr>
                <w:del w:id="791" w:author="Eivazi, Farnaz" w:date="2022-07-12T22:16:00Z"/>
                <w:rFonts w:ascii="Verdana" w:eastAsia="Verdana" w:hAnsi="Verdana" w:cs="Verdana"/>
                <w:b/>
              </w:rPr>
              <w:pPrChange w:id="792" w:author="Eivazi, Farnaz" w:date="2022-07-12T22:16:00Z">
                <w:pPr/>
              </w:pPrChange>
            </w:pPr>
          </w:p>
        </w:tc>
        <w:tc>
          <w:tcPr>
            <w:tcW w:w="5868" w:type="dxa"/>
          </w:tcPr>
          <w:p w14:paraId="41EDC7ED" w14:textId="5FA828E5" w:rsidR="004707E6" w:rsidRPr="00C81DAD" w:rsidDel="00821D45" w:rsidRDefault="004707E6">
            <w:pPr>
              <w:pStyle w:val="Bulleted"/>
              <w:ind w:left="360" w:hanging="360"/>
              <w:rPr>
                <w:del w:id="793" w:author="Eivazi, Farnaz" w:date="2022-07-12T22:16:00Z"/>
                <w:rFonts w:ascii="Verdana" w:eastAsia="Verdana" w:hAnsi="Verdana" w:cs="Verdana"/>
                <w:bCs/>
              </w:rPr>
              <w:pPrChange w:id="794" w:author="Eivazi, Farnaz" w:date="2022-07-12T22:16:00Z">
                <w:pPr>
                  <w:pStyle w:val="ListParagraph"/>
                  <w:numPr>
                    <w:numId w:val="23"/>
                  </w:numPr>
                  <w:ind w:hanging="360"/>
                </w:pPr>
              </w:pPrChange>
            </w:pPr>
            <w:del w:id="795" w:author="Eivazi, Farnaz" w:date="2022-07-12T22:16:00Z">
              <w:r w:rsidRPr="00C81DAD" w:rsidDel="00821D45">
                <w:rPr>
                  <w:bCs/>
                </w:rPr>
                <w:delText>Lessons Learned</w:delText>
              </w:r>
            </w:del>
          </w:p>
        </w:tc>
        <w:tc>
          <w:tcPr>
            <w:tcW w:w="1080" w:type="dxa"/>
          </w:tcPr>
          <w:p w14:paraId="5A1BAAE2" w14:textId="5135D07A" w:rsidR="004707E6" w:rsidDel="00821D45" w:rsidRDefault="004707E6">
            <w:pPr>
              <w:pStyle w:val="Bulleted"/>
              <w:ind w:left="360" w:hanging="360"/>
              <w:rPr>
                <w:del w:id="796" w:author="Eivazi, Farnaz" w:date="2022-07-12T22:16:00Z"/>
                <w:rFonts w:ascii="Verdana" w:eastAsia="Verdana" w:hAnsi="Verdana" w:cs="Verdana"/>
                <w:b/>
              </w:rPr>
              <w:pPrChange w:id="797" w:author="Eivazi, Farnaz" w:date="2022-07-12T22:16:00Z">
                <w:pPr/>
              </w:pPrChange>
            </w:pPr>
          </w:p>
        </w:tc>
        <w:tc>
          <w:tcPr>
            <w:tcW w:w="2520" w:type="dxa"/>
          </w:tcPr>
          <w:p w14:paraId="72778D7E" w14:textId="188BB8C1" w:rsidR="004707E6" w:rsidDel="00821D45" w:rsidRDefault="004707E6">
            <w:pPr>
              <w:pStyle w:val="Bulleted"/>
              <w:ind w:left="360" w:hanging="360"/>
              <w:rPr>
                <w:del w:id="798" w:author="Eivazi, Farnaz" w:date="2022-07-12T22:16:00Z"/>
                <w:rFonts w:ascii="Verdana" w:eastAsia="Verdana" w:hAnsi="Verdana" w:cs="Verdana"/>
                <w:b/>
              </w:rPr>
              <w:pPrChange w:id="799" w:author="Eivazi, Farnaz" w:date="2022-07-12T22:16:00Z">
                <w:pPr/>
              </w:pPrChange>
            </w:pPr>
          </w:p>
        </w:tc>
      </w:tr>
      <w:tr w:rsidR="004707E6" w:rsidRPr="00C81DAD" w:rsidDel="00821D45" w14:paraId="58DBD0AA" w14:textId="6C43E300" w:rsidTr="00821C05">
        <w:trPr>
          <w:del w:id="800" w:author="Eivazi, Farnaz" w:date="2022-07-12T22:16:00Z"/>
        </w:trPr>
        <w:tc>
          <w:tcPr>
            <w:tcW w:w="542" w:type="dxa"/>
          </w:tcPr>
          <w:p w14:paraId="08432DA3" w14:textId="5FD71A71" w:rsidR="004707E6" w:rsidRPr="00C81DAD" w:rsidDel="00821D45" w:rsidRDefault="004707E6">
            <w:pPr>
              <w:pStyle w:val="Bulleted"/>
              <w:ind w:left="360" w:hanging="360"/>
              <w:rPr>
                <w:del w:id="801" w:author="Eivazi, Farnaz" w:date="2022-07-12T22:16:00Z"/>
                <w:rFonts w:ascii="Verdana" w:eastAsia="Verdana" w:hAnsi="Verdana" w:cs="Verdana"/>
                <w:bCs/>
              </w:rPr>
              <w:pPrChange w:id="802" w:author="Eivazi, Farnaz" w:date="2022-07-12T22:16:00Z">
                <w:pPr/>
              </w:pPrChange>
            </w:pPr>
          </w:p>
        </w:tc>
        <w:tc>
          <w:tcPr>
            <w:tcW w:w="5868" w:type="dxa"/>
          </w:tcPr>
          <w:p w14:paraId="143A8A2E" w14:textId="57F949A4" w:rsidR="004707E6" w:rsidRPr="00C81DAD" w:rsidDel="00821D45" w:rsidRDefault="004707E6">
            <w:pPr>
              <w:pStyle w:val="Bulleted"/>
              <w:ind w:left="360" w:hanging="360"/>
              <w:rPr>
                <w:del w:id="803" w:author="Eivazi, Farnaz" w:date="2022-07-12T22:16:00Z"/>
                <w:bCs/>
              </w:rPr>
              <w:pPrChange w:id="804" w:author="Eivazi, Farnaz" w:date="2022-07-12T22:16:00Z">
                <w:pPr>
                  <w:pStyle w:val="ListParagraph"/>
                  <w:numPr>
                    <w:numId w:val="23"/>
                  </w:numPr>
                  <w:ind w:hanging="360"/>
                </w:pPr>
              </w:pPrChange>
            </w:pPr>
            <w:del w:id="805" w:author="Eivazi, Farnaz" w:date="2022-07-12T22:16:00Z">
              <w:r w:rsidRPr="00C81DAD" w:rsidDel="00821D45">
                <w:rPr>
                  <w:bCs/>
                </w:rPr>
                <w:delText>Checklist is completed and included in the Documentation</w:delText>
              </w:r>
            </w:del>
          </w:p>
        </w:tc>
        <w:tc>
          <w:tcPr>
            <w:tcW w:w="1080" w:type="dxa"/>
          </w:tcPr>
          <w:p w14:paraId="24D3B086" w14:textId="118B00BB" w:rsidR="004707E6" w:rsidRPr="00C81DAD" w:rsidDel="00821D45" w:rsidRDefault="004707E6">
            <w:pPr>
              <w:pStyle w:val="Bulleted"/>
              <w:ind w:left="360" w:hanging="360"/>
              <w:rPr>
                <w:del w:id="806" w:author="Eivazi, Farnaz" w:date="2022-07-12T22:16:00Z"/>
                <w:bCs/>
              </w:rPr>
              <w:pPrChange w:id="807" w:author="Eivazi, Farnaz" w:date="2022-07-12T22:16:00Z">
                <w:pPr/>
              </w:pPrChange>
            </w:pPr>
          </w:p>
        </w:tc>
        <w:tc>
          <w:tcPr>
            <w:tcW w:w="2520" w:type="dxa"/>
          </w:tcPr>
          <w:p w14:paraId="6827C5CA" w14:textId="1CA7CBD8" w:rsidR="004707E6" w:rsidRPr="00C81DAD" w:rsidDel="00821D45" w:rsidRDefault="004707E6">
            <w:pPr>
              <w:pStyle w:val="Bulleted"/>
              <w:ind w:left="360" w:hanging="360"/>
              <w:rPr>
                <w:del w:id="808" w:author="Eivazi, Farnaz" w:date="2022-07-12T22:16:00Z"/>
                <w:rFonts w:ascii="Verdana" w:eastAsia="Verdana" w:hAnsi="Verdana" w:cs="Verdana"/>
                <w:bCs/>
              </w:rPr>
              <w:pPrChange w:id="809" w:author="Eivazi, Farnaz" w:date="2022-07-12T22:16:00Z">
                <w:pPr/>
              </w:pPrChange>
            </w:pPr>
          </w:p>
        </w:tc>
      </w:tr>
    </w:tbl>
    <w:p w14:paraId="275867E3" w14:textId="0368666C" w:rsidR="00463EE7" w:rsidDel="00821D45" w:rsidRDefault="00463EE7">
      <w:pPr>
        <w:pStyle w:val="Bulleted"/>
        <w:ind w:left="360" w:hanging="360"/>
        <w:rPr>
          <w:del w:id="810" w:author="Eivazi, Farnaz" w:date="2022-07-12T22:16:00Z"/>
          <w:bCs/>
          <w:sz w:val="28"/>
        </w:rPr>
        <w:pPrChange w:id="811" w:author="Eivazi, Farnaz" w:date="2022-07-12T22:16:00Z">
          <w:pPr>
            <w:pStyle w:val="Subtitle"/>
            <w:jc w:val="center"/>
          </w:pPr>
        </w:pPrChange>
      </w:pPr>
    </w:p>
    <w:p w14:paraId="7FB25330" w14:textId="572DF49B" w:rsidR="00BB1EEB" w:rsidDel="00821D45" w:rsidRDefault="00BB1EEB">
      <w:pPr>
        <w:pStyle w:val="Bulleted"/>
        <w:ind w:left="360" w:hanging="360"/>
        <w:rPr>
          <w:del w:id="812" w:author="Eivazi, Farnaz" w:date="2022-07-12T22:16:00Z"/>
          <w:bCs/>
          <w:sz w:val="28"/>
        </w:rPr>
        <w:pPrChange w:id="813" w:author="Eivazi, Farnaz" w:date="2022-07-12T22:16:00Z">
          <w:pPr>
            <w:pStyle w:val="Subtitle"/>
            <w:jc w:val="center"/>
          </w:pPr>
        </w:pPrChange>
      </w:pPr>
    </w:p>
    <w:p w14:paraId="496CED7E" w14:textId="190DC111" w:rsidR="00BB1EEB" w:rsidDel="00821D45" w:rsidRDefault="00BB1EEB">
      <w:pPr>
        <w:pStyle w:val="Bulleted"/>
        <w:ind w:left="360" w:hanging="360"/>
        <w:rPr>
          <w:del w:id="814" w:author="Eivazi, Farnaz" w:date="2022-07-12T22:16:00Z"/>
          <w:bCs/>
          <w:sz w:val="28"/>
        </w:rPr>
        <w:pPrChange w:id="815" w:author="Eivazi, Farnaz" w:date="2022-07-12T22:16:00Z">
          <w:pPr>
            <w:pStyle w:val="Subtitle"/>
            <w:jc w:val="center"/>
          </w:pPr>
        </w:pPrChange>
      </w:pPr>
    </w:p>
    <w:p w14:paraId="10BB5366" w14:textId="3FB46C16" w:rsidR="00BB1EEB" w:rsidDel="00821D45" w:rsidRDefault="00BB1EEB">
      <w:pPr>
        <w:pStyle w:val="Bulleted"/>
        <w:ind w:left="360" w:hanging="360"/>
        <w:rPr>
          <w:del w:id="816" w:author="Eivazi, Farnaz" w:date="2022-07-12T22:16:00Z"/>
          <w:bCs/>
          <w:sz w:val="28"/>
        </w:rPr>
        <w:pPrChange w:id="817" w:author="Eivazi, Farnaz" w:date="2022-07-12T22:16:00Z">
          <w:pPr>
            <w:pStyle w:val="Subtitle"/>
            <w:jc w:val="center"/>
          </w:pPr>
        </w:pPrChange>
      </w:pPr>
    </w:p>
    <w:p w14:paraId="798A5901" w14:textId="07A369B4" w:rsidR="00BB1EEB" w:rsidDel="00821D45" w:rsidRDefault="00BB1EEB">
      <w:pPr>
        <w:pStyle w:val="Bulleted"/>
        <w:ind w:left="360" w:hanging="360"/>
        <w:rPr>
          <w:del w:id="818" w:author="Eivazi, Farnaz" w:date="2022-07-12T22:16:00Z"/>
          <w:bCs/>
          <w:sz w:val="28"/>
        </w:rPr>
        <w:pPrChange w:id="819" w:author="Eivazi, Farnaz" w:date="2022-07-12T22:16:00Z">
          <w:pPr>
            <w:pStyle w:val="Subtitle"/>
            <w:jc w:val="center"/>
          </w:pPr>
        </w:pPrChange>
      </w:pPr>
    </w:p>
    <w:p w14:paraId="59CE47D6" w14:textId="231ACC79" w:rsidR="00BB1EEB" w:rsidDel="00821D45" w:rsidRDefault="00BB1EEB">
      <w:pPr>
        <w:pStyle w:val="Bulleted"/>
        <w:ind w:left="360" w:hanging="360"/>
        <w:rPr>
          <w:del w:id="820" w:author="Eivazi, Farnaz" w:date="2022-07-12T22:16:00Z"/>
          <w:bCs/>
          <w:sz w:val="28"/>
        </w:rPr>
        <w:pPrChange w:id="821" w:author="Eivazi, Farnaz" w:date="2022-07-12T22:16:00Z">
          <w:pPr>
            <w:pStyle w:val="Subtitle"/>
            <w:jc w:val="center"/>
          </w:pPr>
        </w:pPrChange>
      </w:pPr>
    </w:p>
    <w:p w14:paraId="4F8A263B" w14:textId="19A8720E" w:rsidR="001F5C86" w:rsidDel="00821D45" w:rsidRDefault="001F5C86">
      <w:pPr>
        <w:pStyle w:val="Bulleted"/>
        <w:ind w:left="360" w:hanging="360"/>
        <w:rPr>
          <w:del w:id="822" w:author="Eivazi, Farnaz" w:date="2022-07-12T22:16:00Z"/>
          <w:b/>
          <w:sz w:val="28"/>
        </w:rPr>
        <w:pPrChange w:id="823" w:author="Eivazi, Farnaz" w:date="2022-07-12T22:16:00Z">
          <w:pPr>
            <w:pStyle w:val="Subtitle"/>
            <w:jc w:val="center"/>
          </w:pPr>
        </w:pPrChange>
      </w:pPr>
      <w:del w:id="824" w:author="Eivazi, Farnaz" w:date="2022-07-12T22:16:00Z">
        <w:r w:rsidRPr="00B03664" w:rsidDel="00821D45">
          <w:rPr>
            <w:b/>
            <w:sz w:val="28"/>
          </w:rPr>
          <w:delText>Grading Rubric</w:delText>
        </w:r>
      </w:del>
    </w:p>
    <w:tbl>
      <w:tblPr>
        <w:tblW w:w="9980" w:type="dxa"/>
        <w:tblLayout w:type="fixed"/>
        <w:tblLook w:val="04A0" w:firstRow="1" w:lastRow="0" w:firstColumn="1" w:lastColumn="0" w:noHBand="0" w:noVBand="1"/>
      </w:tblPr>
      <w:tblGrid>
        <w:gridCol w:w="3590"/>
        <w:gridCol w:w="5670"/>
        <w:gridCol w:w="720"/>
      </w:tblGrid>
      <w:tr w:rsidR="00E553A9" w:rsidDel="00821D45" w14:paraId="797D6298" w14:textId="479E535B" w:rsidTr="001F5C86">
        <w:trPr>
          <w:trHeight w:val="600"/>
          <w:del w:id="825" w:author="Eivazi, Farnaz" w:date="2022-07-12T22:16:00Z"/>
        </w:trPr>
        <w:tc>
          <w:tcPr>
            <w:tcW w:w="359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263C59F" w14:textId="312D6460" w:rsidR="00E553A9" w:rsidDel="00821D45" w:rsidRDefault="00E553A9">
            <w:pPr>
              <w:pStyle w:val="Bulleted"/>
              <w:ind w:left="360" w:hanging="360"/>
              <w:rPr>
                <w:del w:id="826" w:author="Eivazi, Farnaz" w:date="2022-07-12T22:16:00Z"/>
                <w:rFonts w:ascii="Calibri" w:hAnsi="Calibri"/>
                <w:b/>
                <w:bCs/>
                <w:color w:val="000000"/>
              </w:rPr>
              <w:pPrChange w:id="827" w:author="Eivazi, Farnaz" w:date="2022-07-12T22:16:00Z">
                <w:pPr/>
              </w:pPrChange>
            </w:pPr>
            <w:del w:id="828" w:author="Eivazi, Farnaz" w:date="2022-07-12T22:16:00Z">
              <w:r w:rsidDel="00821D45">
                <w:rPr>
                  <w:rFonts w:ascii="Calibri" w:hAnsi="Calibri"/>
                  <w:b/>
                  <w:bCs/>
                  <w:color w:val="000000"/>
                </w:rPr>
                <w:delText>CMSC203 Grading Rubric - Assignment 3</w:delText>
              </w:r>
            </w:del>
          </w:p>
        </w:tc>
        <w:tc>
          <w:tcPr>
            <w:tcW w:w="5670" w:type="dxa"/>
            <w:tcBorders>
              <w:top w:val="single" w:sz="8" w:space="0" w:color="auto"/>
              <w:left w:val="nil"/>
              <w:bottom w:val="single" w:sz="4" w:space="0" w:color="auto"/>
              <w:right w:val="single" w:sz="4" w:space="0" w:color="auto"/>
            </w:tcBorders>
            <w:shd w:val="clear" w:color="auto" w:fill="auto"/>
            <w:noWrap/>
            <w:vAlign w:val="bottom"/>
            <w:hideMark/>
          </w:tcPr>
          <w:p w14:paraId="38A121C1" w14:textId="50C4AE0B" w:rsidR="00E553A9" w:rsidDel="00821D45" w:rsidRDefault="00E553A9">
            <w:pPr>
              <w:pStyle w:val="Bulleted"/>
              <w:ind w:left="360" w:hanging="360"/>
              <w:rPr>
                <w:del w:id="829" w:author="Eivazi, Farnaz" w:date="2022-07-12T22:16:00Z"/>
                <w:rFonts w:ascii="Calibri" w:hAnsi="Calibri"/>
                <w:color w:val="000000"/>
              </w:rPr>
              <w:pPrChange w:id="830" w:author="Eivazi, Farnaz" w:date="2022-07-12T22:16:00Z">
                <w:pPr/>
              </w:pPrChange>
            </w:pPr>
            <w:del w:id="831" w:author="Eivazi, Farnaz" w:date="2022-07-12T22:16:00Z">
              <w:r w:rsidDel="00821D45">
                <w:rPr>
                  <w:rFonts w:ascii="Calibri" w:hAnsi="Calibri"/>
                  <w:color w:val="000000"/>
                </w:rPr>
                <w:delText> </w:delText>
              </w:r>
              <w:r w:rsidDel="00821D45">
                <w:rPr>
                  <w:rFonts w:ascii="Calibri" w:hAnsi="Calibri"/>
                  <w:b/>
                  <w:bCs/>
                  <w:color w:val="000000"/>
                </w:rPr>
                <w:delText>Possible total grade:</w:delText>
              </w:r>
            </w:del>
          </w:p>
        </w:tc>
        <w:tc>
          <w:tcPr>
            <w:tcW w:w="720" w:type="dxa"/>
            <w:tcBorders>
              <w:top w:val="single" w:sz="8" w:space="0" w:color="auto"/>
              <w:left w:val="nil"/>
              <w:bottom w:val="single" w:sz="4" w:space="0" w:color="auto"/>
              <w:right w:val="single" w:sz="8" w:space="0" w:color="auto"/>
            </w:tcBorders>
            <w:shd w:val="clear" w:color="auto" w:fill="auto"/>
            <w:noWrap/>
            <w:vAlign w:val="bottom"/>
            <w:hideMark/>
          </w:tcPr>
          <w:p w14:paraId="54847B5C" w14:textId="08ABF338" w:rsidR="00E553A9" w:rsidDel="00821D45" w:rsidRDefault="00E553A9">
            <w:pPr>
              <w:pStyle w:val="Bulleted"/>
              <w:ind w:left="360" w:hanging="360"/>
              <w:rPr>
                <w:del w:id="832" w:author="Eivazi, Farnaz" w:date="2022-07-12T22:16:00Z"/>
                <w:rFonts w:ascii="Calibri" w:hAnsi="Calibri"/>
                <w:b/>
                <w:bCs/>
                <w:color w:val="000000"/>
              </w:rPr>
              <w:pPrChange w:id="833" w:author="Eivazi, Farnaz" w:date="2022-07-12T22:16:00Z">
                <w:pPr>
                  <w:jc w:val="right"/>
                </w:pPr>
              </w:pPrChange>
            </w:pPr>
            <w:del w:id="834" w:author="Eivazi, Farnaz" w:date="2022-07-12T22:16:00Z">
              <w:r w:rsidDel="00821D45">
                <w:rPr>
                  <w:rFonts w:ascii="Calibri" w:hAnsi="Calibri"/>
                  <w:b/>
                  <w:bCs/>
                  <w:color w:val="000000"/>
                </w:rPr>
                <w:delText>100</w:delText>
              </w:r>
            </w:del>
          </w:p>
        </w:tc>
      </w:tr>
      <w:tr w:rsidR="00E553A9" w:rsidDel="00821D45" w14:paraId="4573DB37" w14:textId="396523A4" w:rsidTr="001F5C86">
        <w:trPr>
          <w:trHeight w:val="300"/>
          <w:del w:id="83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A3C49D1" w14:textId="6DC6C07C" w:rsidR="00E553A9" w:rsidDel="00821D45" w:rsidRDefault="00E553A9">
            <w:pPr>
              <w:pStyle w:val="Bulleted"/>
              <w:ind w:left="360" w:hanging="360"/>
              <w:rPr>
                <w:del w:id="836" w:author="Eivazi, Farnaz" w:date="2022-07-12T22:16:00Z"/>
                <w:rFonts w:ascii="Calibri" w:hAnsi="Calibri"/>
                <w:b/>
                <w:bCs/>
                <w:color w:val="000000"/>
              </w:rPr>
              <w:pPrChange w:id="837" w:author="Eivazi, Farnaz" w:date="2022-07-12T22:16:00Z">
                <w:pPr/>
              </w:pPrChange>
            </w:pPr>
            <w:del w:id="838" w:author="Eivazi, Farnaz" w:date="2022-07-12T22:16:00Z">
              <w:r w:rsidDel="00821D45">
                <w:rPr>
                  <w:rFonts w:ascii="Calibri" w:hAnsi="Calibri"/>
                  <w:b/>
                  <w:bCs/>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55E8C6A5" w14:textId="4DE57EC3" w:rsidR="00E553A9" w:rsidDel="00821D45" w:rsidRDefault="00E553A9">
            <w:pPr>
              <w:pStyle w:val="Bulleted"/>
              <w:ind w:left="360" w:hanging="360"/>
              <w:rPr>
                <w:del w:id="839" w:author="Eivazi, Farnaz" w:date="2022-07-12T22:16:00Z"/>
                <w:rFonts w:ascii="Calibri" w:hAnsi="Calibri"/>
                <w:color w:val="000000"/>
              </w:rPr>
              <w:pPrChange w:id="840" w:author="Eivazi, Farnaz" w:date="2022-07-12T22:16:00Z">
                <w:pPr/>
              </w:pPrChange>
            </w:pPr>
            <w:del w:id="84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C612276" w14:textId="51515CE2" w:rsidR="00E553A9" w:rsidDel="00821D45" w:rsidRDefault="00E553A9">
            <w:pPr>
              <w:pStyle w:val="Bulleted"/>
              <w:ind w:left="360" w:hanging="360"/>
              <w:rPr>
                <w:del w:id="842" w:author="Eivazi, Farnaz" w:date="2022-07-12T22:16:00Z"/>
                <w:rFonts w:ascii="Calibri" w:hAnsi="Calibri"/>
                <w:color w:val="000000"/>
              </w:rPr>
              <w:pPrChange w:id="843" w:author="Eivazi, Farnaz" w:date="2022-07-12T22:16:00Z">
                <w:pPr/>
              </w:pPrChange>
            </w:pPr>
            <w:del w:id="844" w:author="Eivazi, Farnaz" w:date="2022-07-12T22:16:00Z">
              <w:r w:rsidDel="00821D45">
                <w:rPr>
                  <w:rFonts w:ascii="Calibri" w:hAnsi="Calibri"/>
                  <w:color w:val="000000"/>
                </w:rPr>
                <w:delText> </w:delText>
              </w:r>
            </w:del>
          </w:p>
        </w:tc>
      </w:tr>
      <w:tr w:rsidR="00E553A9" w:rsidDel="00821D45" w14:paraId="54C814F1" w14:textId="3135A2DA" w:rsidTr="001F5C86">
        <w:trPr>
          <w:trHeight w:val="300"/>
          <w:del w:id="84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8AD985D" w14:textId="5E7C0A88" w:rsidR="00E553A9" w:rsidDel="00821D45" w:rsidRDefault="00E553A9">
            <w:pPr>
              <w:pStyle w:val="Bulleted"/>
              <w:ind w:left="360" w:hanging="360"/>
              <w:rPr>
                <w:del w:id="846" w:author="Eivazi, Farnaz" w:date="2022-07-12T22:16:00Z"/>
                <w:rFonts w:ascii="Calibri" w:hAnsi="Calibri"/>
                <w:b/>
                <w:bCs/>
                <w:color w:val="000000"/>
              </w:rPr>
              <w:pPrChange w:id="847" w:author="Eivazi, Farnaz" w:date="2022-07-12T22:16:00Z">
                <w:pPr/>
              </w:pPrChange>
            </w:pPr>
            <w:del w:id="848" w:author="Eivazi, Farnaz" w:date="2022-07-12T22:16:00Z">
              <w:r w:rsidDel="00821D45">
                <w:rPr>
                  <w:rFonts w:ascii="Calibri" w:hAnsi="Calibri"/>
                  <w:b/>
                  <w:bCs/>
                  <w:color w:val="000000"/>
                </w:rPr>
                <w:delText xml:space="preserve">Name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06BAD0ED" w14:textId="217C1FD9" w:rsidR="00E553A9" w:rsidDel="00821D45" w:rsidRDefault="00E553A9">
            <w:pPr>
              <w:pStyle w:val="Bulleted"/>
              <w:ind w:left="360" w:hanging="360"/>
              <w:rPr>
                <w:del w:id="849" w:author="Eivazi, Farnaz" w:date="2022-07-12T22:16:00Z"/>
                <w:rFonts w:ascii="Calibri" w:hAnsi="Calibri"/>
                <w:color w:val="000000"/>
              </w:rPr>
              <w:pPrChange w:id="850" w:author="Eivazi, Farnaz" w:date="2022-07-12T22:16:00Z">
                <w:pPr/>
              </w:pPrChange>
            </w:pPr>
            <w:del w:id="851" w:author="Eivazi, Farnaz" w:date="2022-07-12T22:16:00Z">
              <w:r w:rsidDel="00821D45">
                <w:rPr>
                  <w:rFonts w:ascii="Calibri" w:hAnsi="Calibri"/>
                  <w:color w:val="000000"/>
                </w:rPr>
                <w:delText xml:space="preserve"> _____________________________</w:delText>
              </w:r>
            </w:del>
          </w:p>
        </w:tc>
        <w:tc>
          <w:tcPr>
            <w:tcW w:w="720" w:type="dxa"/>
            <w:tcBorders>
              <w:top w:val="nil"/>
              <w:left w:val="nil"/>
              <w:bottom w:val="single" w:sz="4" w:space="0" w:color="auto"/>
              <w:right w:val="single" w:sz="8" w:space="0" w:color="auto"/>
            </w:tcBorders>
            <w:shd w:val="clear" w:color="auto" w:fill="auto"/>
            <w:noWrap/>
            <w:vAlign w:val="bottom"/>
            <w:hideMark/>
          </w:tcPr>
          <w:p w14:paraId="0C452C7B" w14:textId="4315AA5E" w:rsidR="00E553A9" w:rsidDel="00821D45" w:rsidRDefault="00E553A9">
            <w:pPr>
              <w:pStyle w:val="Bulleted"/>
              <w:ind w:left="360" w:hanging="360"/>
              <w:rPr>
                <w:del w:id="852" w:author="Eivazi, Farnaz" w:date="2022-07-12T22:16:00Z"/>
                <w:rFonts w:ascii="Calibri" w:hAnsi="Calibri"/>
                <w:color w:val="000000"/>
              </w:rPr>
              <w:pPrChange w:id="853" w:author="Eivazi, Farnaz" w:date="2022-07-12T22:16:00Z">
                <w:pPr/>
              </w:pPrChange>
            </w:pPr>
            <w:del w:id="854" w:author="Eivazi, Farnaz" w:date="2022-07-12T22:16:00Z">
              <w:r w:rsidDel="00821D45">
                <w:rPr>
                  <w:rFonts w:ascii="Calibri" w:hAnsi="Calibri"/>
                  <w:color w:val="000000"/>
                </w:rPr>
                <w:delText> </w:delText>
              </w:r>
            </w:del>
          </w:p>
        </w:tc>
      </w:tr>
      <w:tr w:rsidR="00E553A9" w:rsidDel="00821D45" w14:paraId="27ED8882" w14:textId="45073F10" w:rsidTr="001F5C86">
        <w:trPr>
          <w:trHeight w:val="300"/>
          <w:del w:id="85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1AD84C7A" w14:textId="5698879A" w:rsidR="00E553A9" w:rsidDel="00821D45" w:rsidRDefault="00E553A9">
            <w:pPr>
              <w:pStyle w:val="Bulleted"/>
              <w:ind w:left="360" w:hanging="360"/>
              <w:rPr>
                <w:del w:id="856" w:author="Eivazi, Farnaz" w:date="2022-07-12T22:16:00Z"/>
                <w:rFonts w:ascii="Calibri" w:hAnsi="Calibri"/>
                <w:color w:val="000000"/>
              </w:rPr>
              <w:pPrChange w:id="857" w:author="Eivazi, Farnaz" w:date="2022-07-12T22:16:00Z">
                <w:pPr/>
              </w:pPrChange>
            </w:pPr>
            <w:del w:id="85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76FA9F83" w14:textId="23005896" w:rsidR="00E553A9" w:rsidDel="00821D45" w:rsidRDefault="00E553A9">
            <w:pPr>
              <w:pStyle w:val="Bulleted"/>
              <w:ind w:left="360" w:hanging="360"/>
              <w:rPr>
                <w:del w:id="859" w:author="Eivazi, Farnaz" w:date="2022-07-12T22:16:00Z"/>
                <w:rFonts w:ascii="Calibri" w:hAnsi="Calibri"/>
                <w:color w:val="000000"/>
              </w:rPr>
              <w:pPrChange w:id="860" w:author="Eivazi, Farnaz" w:date="2022-07-12T22:16:00Z">
                <w:pPr/>
              </w:pPrChange>
            </w:pPr>
            <w:del w:id="86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2E7A6125" w14:textId="140CAAF5" w:rsidR="00E553A9" w:rsidDel="00821D45" w:rsidRDefault="00E553A9">
            <w:pPr>
              <w:pStyle w:val="Bulleted"/>
              <w:ind w:left="360" w:hanging="360"/>
              <w:rPr>
                <w:del w:id="862" w:author="Eivazi, Farnaz" w:date="2022-07-12T22:16:00Z"/>
                <w:rFonts w:ascii="Calibri" w:hAnsi="Calibri"/>
                <w:color w:val="000000"/>
              </w:rPr>
              <w:pPrChange w:id="863" w:author="Eivazi, Farnaz" w:date="2022-07-12T22:16:00Z">
                <w:pPr/>
              </w:pPrChange>
            </w:pPr>
            <w:del w:id="864" w:author="Eivazi, Farnaz" w:date="2022-07-12T22:16:00Z">
              <w:r w:rsidDel="00821D45">
                <w:rPr>
                  <w:rFonts w:ascii="Calibri" w:hAnsi="Calibri"/>
                  <w:color w:val="000000"/>
                </w:rPr>
                <w:delText> </w:delText>
              </w:r>
            </w:del>
          </w:p>
        </w:tc>
      </w:tr>
      <w:tr w:rsidR="00E553A9" w:rsidDel="00821D45" w14:paraId="32B8C1A8" w14:textId="61F04D6C" w:rsidTr="001F5C86">
        <w:trPr>
          <w:trHeight w:val="300"/>
          <w:del w:id="86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E9AA251" w14:textId="3F48DD55" w:rsidR="00E553A9" w:rsidDel="00821D45" w:rsidRDefault="00E553A9">
            <w:pPr>
              <w:pStyle w:val="Bulleted"/>
              <w:ind w:left="360" w:hanging="360"/>
              <w:rPr>
                <w:del w:id="866" w:author="Eivazi, Farnaz" w:date="2022-07-12T22:16:00Z"/>
                <w:rFonts w:ascii="Calibri" w:hAnsi="Calibri"/>
                <w:b/>
                <w:bCs/>
                <w:color w:val="000000"/>
              </w:rPr>
              <w:pPrChange w:id="867" w:author="Eivazi, Farnaz" w:date="2022-07-12T22:16:00Z">
                <w:pPr/>
              </w:pPrChange>
            </w:pPr>
            <w:del w:id="868" w:author="Eivazi, Farnaz" w:date="2022-07-12T22:16:00Z">
              <w:r w:rsidDel="00821D45">
                <w:rPr>
                  <w:rFonts w:ascii="Calibri" w:hAnsi="Calibri"/>
                  <w:b/>
                  <w:bCs/>
                  <w:color w:val="000000"/>
                </w:rPr>
                <w:delText>TESTING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6D51D504" w14:textId="1EC5BFA1" w:rsidR="00E553A9" w:rsidDel="00821D45" w:rsidRDefault="00E553A9">
            <w:pPr>
              <w:pStyle w:val="Bulleted"/>
              <w:ind w:left="360" w:hanging="360"/>
              <w:rPr>
                <w:del w:id="869" w:author="Eivazi, Farnaz" w:date="2022-07-12T22:16:00Z"/>
                <w:rFonts w:ascii="Calibri" w:hAnsi="Calibri"/>
                <w:color w:val="000000"/>
              </w:rPr>
              <w:pPrChange w:id="870" w:author="Eivazi, Farnaz" w:date="2022-07-12T22:16:00Z">
                <w:pPr/>
              </w:pPrChange>
            </w:pPr>
            <w:del w:id="87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716B0C03" w14:textId="19AB7691" w:rsidR="00E553A9" w:rsidDel="00821D45" w:rsidRDefault="00E553A9">
            <w:pPr>
              <w:pStyle w:val="Bulleted"/>
              <w:ind w:left="360" w:hanging="360"/>
              <w:rPr>
                <w:del w:id="872" w:author="Eivazi, Farnaz" w:date="2022-07-12T22:16:00Z"/>
                <w:rFonts w:ascii="Calibri" w:hAnsi="Calibri"/>
                <w:color w:val="000000"/>
              </w:rPr>
              <w:pPrChange w:id="873" w:author="Eivazi, Farnaz" w:date="2022-07-12T22:16:00Z">
                <w:pPr/>
              </w:pPrChange>
            </w:pPr>
            <w:del w:id="874" w:author="Eivazi, Farnaz" w:date="2022-07-12T22:16:00Z">
              <w:r w:rsidDel="00821D45">
                <w:rPr>
                  <w:rFonts w:ascii="Calibri" w:hAnsi="Calibri"/>
                  <w:color w:val="000000"/>
                </w:rPr>
                <w:delText> </w:delText>
              </w:r>
            </w:del>
          </w:p>
        </w:tc>
      </w:tr>
      <w:tr w:rsidR="00E553A9" w:rsidDel="00821D45" w14:paraId="518123B5" w14:textId="58B3D13E" w:rsidTr="001F5C86">
        <w:trPr>
          <w:trHeight w:val="300"/>
          <w:del w:id="87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4EA1987" w14:textId="0A7F2AA4" w:rsidR="00E553A9" w:rsidDel="00821D45" w:rsidRDefault="00E553A9">
            <w:pPr>
              <w:pStyle w:val="Bulleted"/>
              <w:ind w:left="360" w:hanging="360"/>
              <w:rPr>
                <w:del w:id="876" w:author="Eivazi, Farnaz" w:date="2022-07-12T22:16:00Z"/>
                <w:rFonts w:ascii="Calibri" w:hAnsi="Calibri"/>
                <w:b/>
                <w:bCs/>
                <w:color w:val="000000"/>
              </w:rPr>
              <w:pPrChange w:id="877" w:author="Eivazi, Farnaz" w:date="2022-07-12T22:16:00Z">
                <w:pPr/>
              </w:pPrChange>
            </w:pPr>
            <w:del w:id="878" w:author="Eivazi, Farnaz" w:date="2022-07-12T22:16:00Z">
              <w:r w:rsidDel="00821D45">
                <w:rPr>
                  <w:rFonts w:ascii="Calibri" w:hAnsi="Calibri"/>
                  <w:b/>
                  <w:bCs/>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53E24588" w14:textId="753478CF" w:rsidR="00E553A9" w:rsidDel="00821D45" w:rsidRDefault="00E553A9">
            <w:pPr>
              <w:pStyle w:val="Bulleted"/>
              <w:ind w:left="360" w:hanging="360"/>
              <w:rPr>
                <w:del w:id="879" w:author="Eivazi, Farnaz" w:date="2022-07-12T22:16:00Z"/>
                <w:rFonts w:ascii="Calibri" w:hAnsi="Calibri"/>
                <w:color w:val="000000"/>
              </w:rPr>
              <w:pPrChange w:id="880" w:author="Eivazi, Farnaz" w:date="2022-07-12T22:16:00Z">
                <w:pPr/>
              </w:pPrChange>
            </w:pPr>
            <w:del w:id="881" w:author="Eivazi, Farnaz" w:date="2022-07-12T22:16:00Z">
              <w:r w:rsidDel="00821D45">
                <w:rPr>
                  <w:rFonts w:ascii="Calibri" w:hAnsi="Calibri"/>
                  <w:color w:val="000000"/>
                </w:rPr>
                <w:delText>Project must compile. If it doesn't compile</w:delText>
              </w:r>
            </w:del>
          </w:p>
        </w:tc>
        <w:tc>
          <w:tcPr>
            <w:tcW w:w="720" w:type="dxa"/>
            <w:tcBorders>
              <w:top w:val="nil"/>
              <w:left w:val="nil"/>
              <w:bottom w:val="single" w:sz="4" w:space="0" w:color="auto"/>
              <w:right w:val="single" w:sz="8" w:space="0" w:color="auto"/>
            </w:tcBorders>
            <w:shd w:val="clear" w:color="auto" w:fill="auto"/>
            <w:noWrap/>
            <w:vAlign w:val="bottom"/>
            <w:hideMark/>
          </w:tcPr>
          <w:p w14:paraId="05E8DD5E" w14:textId="4ACDEAC1" w:rsidR="00E553A9" w:rsidDel="00821D45" w:rsidRDefault="00E553A9">
            <w:pPr>
              <w:pStyle w:val="Bulleted"/>
              <w:ind w:left="360" w:hanging="360"/>
              <w:rPr>
                <w:del w:id="882" w:author="Eivazi, Farnaz" w:date="2022-07-12T22:16:00Z"/>
                <w:rFonts w:ascii="Calibri" w:hAnsi="Calibri"/>
                <w:color w:val="000000"/>
              </w:rPr>
              <w:pPrChange w:id="883" w:author="Eivazi, Farnaz" w:date="2022-07-12T22:16:00Z">
                <w:pPr>
                  <w:jc w:val="right"/>
                </w:pPr>
              </w:pPrChange>
            </w:pPr>
            <w:del w:id="884" w:author="Eivazi, Farnaz" w:date="2022-07-12T22:16:00Z">
              <w:r w:rsidDel="00821D45">
                <w:rPr>
                  <w:rFonts w:ascii="Calibri" w:hAnsi="Calibri"/>
                  <w:color w:val="000000"/>
                </w:rPr>
                <w:delText>0</w:delText>
              </w:r>
            </w:del>
          </w:p>
        </w:tc>
      </w:tr>
      <w:tr w:rsidR="00E553A9" w:rsidDel="00821D45" w14:paraId="283C1700" w14:textId="050162B5" w:rsidTr="001F5C86">
        <w:trPr>
          <w:trHeight w:val="300"/>
          <w:del w:id="88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243B84F" w14:textId="12C2F9E6" w:rsidR="00E553A9" w:rsidDel="00821D45" w:rsidRDefault="00E553A9">
            <w:pPr>
              <w:pStyle w:val="Bulleted"/>
              <w:ind w:left="360" w:hanging="360"/>
              <w:rPr>
                <w:del w:id="886" w:author="Eivazi, Farnaz" w:date="2022-07-12T22:16:00Z"/>
                <w:rFonts w:ascii="Calibri" w:hAnsi="Calibri"/>
                <w:b/>
                <w:bCs/>
                <w:color w:val="000000"/>
              </w:rPr>
              <w:pPrChange w:id="887" w:author="Eivazi, Farnaz" w:date="2022-07-12T22:16:00Z">
                <w:pPr/>
              </w:pPrChange>
            </w:pPr>
            <w:del w:id="888" w:author="Eivazi, Farnaz" w:date="2022-07-12T22:16:00Z">
              <w:r w:rsidDel="00821D45">
                <w:rPr>
                  <w:rFonts w:ascii="Calibri" w:hAnsi="Calibri"/>
                  <w:b/>
                  <w:bCs/>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5B029B92" w14:textId="6EF60AA7" w:rsidR="00E553A9" w:rsidDel="00821D45" w:rsidRDefault="00E553A9">
            <w:pPr>
              <w:pStyle w:val="Bulleted"/>
              <w:ind w:left="360" w:hanging="360"/>
              <w:rPr>
                <w:del w:id="889" w:author="Eivazi, Farnaz" w:date="2022-07-12T22:16:00Z"/>
                <w:rFonts w:ascii="Calibri" w:hAnsi="Calibri"/>
                <w:color w:val="000000"/>
              </w:rPr>
              <w:pPrChange w:id="890" w:author="Eivazi, Farnaz" w:date="2022-07-12T22:16:00Z">
                <w:pPr/>
              </w:pPrChange>
            </w:pPr>
            <w:del w:id="891" w:author="Eivazi, Farnaz" w:date="2022-07-12T22:16:00Z">
              <w:r w:rsidDel="00821D45">
                <w:rPr>
                  <w:rFonts w:ascii="Calibri" w:hAnsi="Calibri"/>
                  <w:color w:val="000000"/>
                </w:rPr>
                <w:delText xml:space="preserve">Project must run. If it's run time error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C2AFD16" w14:textId="57A8E260" w:rsidR="00E553A9" w:rsidDel="00821D45" w:rsidRDefault="00E553A9">
            <w:pPr>
              <w:pStyle w:val="Bulleted"/>
              <w:ind w:left="360" w:hanging="360"/>
              <w:rPr>
                <w:del w:id="892" w:author="Eivazi, Farnaz" w:date="2022-07-12T22:16:00Z"/>
                <w:rFonts w:ascii="Calibri" w:hAnsi="Calibri"/>
                <w:color w:val="000000"/>
              </w:rPr>
              <w:pPrChange w:id="893" w:author="Eivazi, Farnaz" w:date="2022-07-12T22:16:00Z">
                <w:pPr>
                  <w:jc w:val="right"/>
                </w:pPr>
              </w:pPrChange>
            </w:pPr>
            <w:del w:id="894" w:author="Eivazi, Farnaz" w:date="2022-07-12T22:16:00Z">
              <w:r w:rsidDel="00821D45">
                <w:rPr>
                  <w:rFonts w:ascii="Calibri" w:hAnsi="Calibri"/>
                  <w:color w:val="000000"/>
                </w:rPr>
                <w:delText>0</w:delText>
              </w:r>
            </w:del>
          </w:p>
        </w:tc>
      </w:tr>
      <w:tr w:rsidR="00E553A9" w:rsidDel="00821D45" w14:paraId="2FEA10B3" w14:textId="3DBB552B" w:rsidTr="001F5C86">
        <w:trPr>
          <w:trHeight w:val="300"/>
          <w:del w:id="89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44B24F5" w14:textId="7271EC10" w:rsidR="00E553A9" w:rsidDel="00821D45" w:rsidRDefault="00E553A9">
            <w:pPr>
              <w:pStyle w:val="Bulleted"/>
              <w:ind w:left="360" w:hanging="360"/>
              <w:rPr>
                <w:del w:id="896" w:author="Eivazi, Farnaz" w:date="2022-07-12T22:16:00Z"/>
                <w:rFonts w:ascii="Calibri" w:hAnsi="Calibri"/>
                <w:color w:val="000000"/>
              </w:rPr>
              <w:pPrChange w:id="897" w:author="Eivazi, Farnaz" w:date="2022-07-12T22:16:00Z">
                <w:pPr/>
              </w:pPrChange>
            </w:pPr>
            <w:del w:id="898" w:author="Eivazi, Farnaz" w:date="2022-07-12T22:16:00Z">
              <w:r w:rsidDel="00821D45">
                <w:rPr>
                  <w:rFonts w:ascii="Calibri" w:hAnsi="Calibri"/>
                  <w:color w:val="000000"/>
                </w:rPr>
                <w:delText xml:space="preserve">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71D58931" w14:textId="22937175" w:rsidR="00E553A9" w:rsidDel="00821D45" w:rsidRDefault="00E553A9">
            <w:pPr>
              <w:pStyle w:val="Bulleted"/>
              <w:ind w:left="360" w:hanging="360"/>
              <w:rPr>
                <w:del w:id="899" w:author="Eivazi, Farnaz" w:date="2022-07-12T22:16:00Z"/>
                <w:rFonts w:ascii="Calibri" w:hAnsi="Calibri"/>
                <w:color w:val="000000"/>
              </w:rPr>
              <w:pPrChange w:id="900" w:author="Eivazi, Farnaz" w:date="2022-07-12T22:16:00Z">
                <w:pPr/>
              </w:pPrChange>
            </w:pPr>
            <w:del w:id="901" w:author="Eivazi, Farnaz" w:date="2022-07-12T22:16:00Z">
              <w:r w:rsidDel="00821D45">
                <w:rPr>
                  <w:rFonts w:ascii="Calibri" w:hAnsi="Calibri"/>
                  <w:color w:val="000000"/>
                </w:rPr>
                <w:delText>Passes Public JUnit tests and running project tests</w:delText>
              </w:r>
              <w:r w:rsidR="009A5515" w:rsidDel="00821D45">
                <w:rPr>
                  <w:rFonts w:ascii="Calibri" w:hAnsi="Calibri"/>
                  <w:color w:val="000000"/>
                </w:rPr>
                <w:delText xml:space="preserve"> (for each test)</w:delText>
              </w:r>
            </w:del>
          </w:p>
        </w:tc>
        <w:tc>
          <w:tcPr>
            <w:tcW w:w="720" w:type="dxa"/>
            <w:tcBorders>
              <w:top w:val="nil"/>
              <w:left w:val="nil"/>
              <w:bottom w:val="single" w:sz="4" w:space="0" w:color="auto"/>
              <w:right w:val="single" w:sz="8" w:space="0" w:color="auto"/>
            </w:tcBorders>
            <w:shd w:val="clear" w:color="auto" w:fill="auto"/>
            <w:noWrap/>
            <w:vAlign w:val="bottom"/>
            <w:hideMark/>
          </w:tcPr>
          <w:p w14:paraId="2C82C5C6" w14:textId="411AD71D" w:rsidR="00E553A9" w:rsidDel="00821D45" w:rsidRDefault="00E553A9">
            <w:pPr>
              <w:pStyle w:val="Bulleted"/>
              <w:ind w:left="360" w:hanging="360"/>
              <w:rPr>
                <w:del w:id="902" w:author="Eivazi, Farnaz" w:date="2022-07-12T22:16:00Z"/>
                <w:rFonts w:ascii="Calibri" w:hAnsi="Calibri"/>
                <w:color w:val="000000"/>
              </w:rPr>
              <w:pPrChange w:id="903" w:author="Eivazi, Farnaz" w:date="2022-07-12T22:16:00Z">
                <w:pPr>
                  <w:jc w:val="right"/>
                </w:pPr>
              </w:pPrChange>
            </w:pPr>
            <w:del w:id="904" w:author="Eivazi, Farnaz" w:date="2022-07-12T22:16:00Z">
              <w:r w:rsidDel="00821D45">
                <w:rPr>
                  <w:rFonts w:ascii="Calibri" w:hAnsi="Calibri"/>
                  <w:color w:val="000000"/>
                </w:rPr>
                <w:delText>25</w:delText>
              </w:r>
            </w:del>
          </w:p>
        </w:tc>
      </w:tr>
      <w:tr w:rsidR="00E553A9" w:rsidDel="00821D45" w14:paraId="34B51FCC" w14:textId="33D5B01F" w:rsidTr="001F5C86">
        <w:trPr>
          <w:trHeight w:val="300"/>
          <w:del w:id="90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18F7FB7" w14:textId="7D3F31E0" w:rsidR="00E553A9" w:rsidDel="00821D45" w:rsidRDefault="00E553A9">
            <w:pPr>
              <w:pStyle w:val="Bulleted"/>
              <w:ind w:left="360" w:hanging="360"/>
              <w:rPr>
                <w:del w:id="906" w:author="Eivazi, Farnaz" w:date="2022-07-12T22:16:00Z"/>
                <w:rFonts w:ascii="Calibri" w:hAnsi="Calibri"/>
                <w:color w:val="000000"/>
              </w:rPr>
              <w:pPrChange w:id="907" w:author="Eivazi, Farnaz" w:date="2022-07-12T22:16:00Z">
                <w:pPr/>
              </w:pPrChange>
            </w:pPr>
            <w:del w:id="90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39235D68" w14:textId="6FB79872" w:rsidR="00E553A9" w:rsidDel="00821D45" w:rsidRDefault="00E553A9">
            <w:pPr>
              <w:pStyle w:val="Bulleted"/>
              <w:ind w:left="360" w:hanging="360"/>
              <w:rPr>
                <w:del w:id="909" w:author="Eivazi, Farnaz" w:date="2022-07-12T22:16:00Z"/>
                <w:rFonts w:ascii="Calibri" w:hAnsi="Calibri"/>
                <w:color w:val="000000"/>
              </w:rPr>
              <w:pPrChange w:id="910" w:author="Eivazi, Farnaz" w:date="2022-07-12T22:16:00Z">
                <w:pPr/>
              </w:pPrChange>
            </w:pPr>
            <w:del w:id="911" w:author="Eivazi, Farnaz" w:date="2022-07-12T22:16:00Z">
              <w:r w:rsidDel="00821D45">
                <w:rPr>
                  <w:rFonts w:ascii="Calibri" w:hAnsi="Calibri"/>
                  <w:color w:val="000000"/>
                </w:rPr>
                <w:delText xml:space="preserve">Passes private instructor JUnit tests and running project tests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6AF784F8" w14:textId="154C86A2" w:rsidR="00E553A9" w:rsidDel="00821D45" w:rsidRDefault="00E553A9">
            <w:pPr>
              <w:pStyle w:val="Bulleted"/>
              <w:ind w:left="360" w:hanging="360"/>
              <w:rPr>
                <w:del w:id="912" w:author="Eivazi, Farnaz" w:date="2022-07-12T22:16:00Z"/>
                <w:rFonts w:ascii="Calibri" w:hAnsi="Calibri"/>
                <w:color w:val="000000"/>
              </w:rPr>
              <w:pPrChange w:id="913" w:author="Eivazi, Farnaz" w:date="2022-07-12T22:16:00Z">
                <w:pPr>
                  <w:jc w:val="right"/>
                </w:pPr>
              </w:pPrChange>
            </w:pPr>
            <w:del w:id="914" w:author="Eivazi, Farnaz" w:date="2022-07-12T22:16:00Z">
              <w:r w:rsidDel="00821D45">
                <w:rPr>
                  <w:rFonts w:ascii="Calibri" w:hAnsi="Calibri"/>
                  <w:color w:val="000000"/>
                </w:rPr>
                <w:delText>75</w:delText>
              </w:r>
            </w:del>
          </w:p>
        </w:tc>
      </w:tr>
      <w:tr w:rsidR="00E553A9" w:rsidDel="00821D45" w14:paraId="3B736042" w14:textId="6461DC3A" w:rsidTr="001F5C86">
        <w:trPr>
          <w:trHeight w:val="300"/>
          <w:del w:id="91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39198C6" w14:textId="4D22BF75" w:rsidR="00E553A9" w:rsidDel="00821D45" w:rsidRDefault="00E553A9">
            <w:pPr>
              <w:pStyle w:val="Bulleted"/>
              <w:ind w:left="360" w:hanging="360"/>
              <w:rPr>
                <w:del w:id="916" w:author="Eivazi, Farnaz" w:date="2022-07-12T22:16:00Z"/>
                <w:rFonts w:ascii="Calibri" w:hAnsi="Calibri"/>
                <w:color w:val="000000"/>
              </w:rPr>
              <w:pPrChange w:id="917" w:author="Eivazi, Farnaz" w:date="2022-07-12T22:16:00Z">
                <w:pPr/>
              </w:pPrChange>
            </w:pPr>
            <w:del w:id="91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239E983B" w14:textId="6869A90A" w:rsidR="00E553A9" w:rsidDel="00821D45" w:rsidRDefault="00E553A9">
            <w:pPr>
              <w:pStyle w:val="Bulleted"/>
              <w:ind w:left="360" w:hanging="360"/>
              <w:rPr>
                <w:del w:id="919" w:author="Eivazi, Farnaz" w:date="2022-07-12T22:16:00Z"/>
                <w:rFonts w:ascii="Calibri" w:hAnsi="Calibri"/>
                <w:color w:val="000000"/>
              </w:rPr>
              <w:pPrChange w:id="920" w:author="Eivazi, Farnaz" w:date="2022-07-12T22:16:00Z">
                <w:pPr/>
              </w:pPrChange>
            </w:pPr>
            <w:del w:id="921" w:author="Eivazi, Farnaz" w:date="2022-07-12T22:16:00Z">
              <w:r w:rsidDel="00821D45">
                <w:rPr>
                  <w:rFonts w:ascii="Calibri" w:hAnsi="Calibri"/>
                  <w:color w:val="000000"/>
                </w:rPr>
                <w:delText> </w:delText>
              </w:r>
              <w:r w:rsidDel="00821D45">
                <w:rPr>
                  <w:rFonts w:ascii="Calibri" w:hAnsi="Calibri"/>
                  <w:b/>
                  <w:bCs/>
                  <w:color w:val="000000"/>
                </w:rPr>
                <w:delText>Possible Sub-total</w:delText>
              </w:r>
            </w:del>
          </w:p>
        </w:tc>
        <w:tc>
          <w:tcPr>
            <w:tcW w:w="720" w:type="dxa"/>
            <w:tcBorders>
              <w:top w:val="nil"/>
              <w:left w:val="nil"/>
              <w:bottom w:val="single" w:sz="4" w:space="0" w:color="auto"/>
              <w:right w:val="single" w:sz="8" w:space="0" w:color="auto"/>
            </w:tcBorders>
            <w:shd w:val="clear" w:color="auto" w:fill="auto"/>
            <w:noWrap/>
            <w:vAlign w:val="bottom"/>
            <w:hideMark/>
          </w:tcPr>
          <w:p w14:paraId="2DA203AA" w14:textId="25C7284D" w:rsidR="00E553A9" w:rsidDel="00821D45" w:rsidRDefault="00E553A9">
            <w:pPr>
              <w:pStyle w:val="Bulleted"/>
              <w:ind w:left="360" w:hanging="360"/>
              <w:rPr>
                <w:del w:id="922" w:author="Eivazi, Farnaz" w:date="2022-07-12T22:16:00Z"/>
                <w:rFonts w:ascii="Calibri" w:hAnsi="Calibri"/>
                <w:b/>
                <w:bCs/>
                <w:color w:val="000000"/>
              </w:rPr>
              <w:pPrChange w:id="923" w:author="Eivazi, Farnaz" w:date="2022-07-12T22:16:00Z">
                <w:pPr>
                  <w:jc w:val="right"/>
                </w:pPr>
              </w:pPrChange>
            </w:pPr>
            <w:del w:id="924" w:author="Eivazi, Farnaz" w:date="2022-07-12T22:16:00Z">
              <w:r w:rsidDel="00821D45">
                <w:rPr>
                  <w:rFonts w:ascii="Calibri" w:hAnsi="Calibri"/>
                  <w:b/>
                  <w:bCs/>
                  <w:color w:val="000000"/>
                </w:rPr>
                <w:delText>100</w:delText>
              </w:r>
            </w:del>
          </w:p>
        </w:tc>
      </w:tr>
      <w:tr w:rsidR="00E553A9" w:rsidDel="00821D45" w14:paraId="1DA33568" w14:textId="0906F548" w:rsidTr="001F5C86">
        <w:trPr>
          <w:trHeight w:val="300"/>
          <w:del w:id="92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440931A" w14:textId="58C939ED" w:rsidR="00E553A9" w:rsidDel="00821D45" w:rsidRDefault="00E553A9">
            <w:pPr>
              <w:pStyle w:val="Bulleted"/>
              <w:ind w:left="360" w:hanging="360"/>
              <w:rPr>
                <w:del w:id="926" w:author="Eivazi, Farnaz" w:date="2022-07-12T22:16:00Z"/>
                <w:rFonts w:ascii="Calibri" w:hAnsi="Calibri"/>
                <w:color w:val="000000"/>
              </w:rPr>
              <w:pPrChange w:id="927" w:author="Eivazi, Farnaz" w:date="2022-07-12T22:16:00Z">
                <w:pPr/>
              </w:pPrChange>
            </w:pPr>
            <w:del w:id="92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4C581F17" w14:textId="797786C2" w:rsidR="00E553A9" w:rsidDel="00821D45" w:rsidRDefault="00E553A9">
            <w:pPr>
              <w:pStyle w:val="Bulleted"/>
              <w:ind w:left="360" w:hanging="360"/>
              <w:rPr>
                <w:del w:id="929" w:author="Eivazi, Farnaz" w:date="2022-07-12T22:16:00Z"/>
                <w:rFonts w:ascii="Calibri" w:hAnsi="Calibri"/>
                <w:color w:val="000000"/>
              </w:rPr>
              <w:pPrChange w:id="930" w:author="Eivazi, Farnaz" w:date="2022-07-12T22:16:00Z">
                <w:pPr/>
              </w:pPrChange>
            </w:pPr>
            <w:del w:id="93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35050BD2" w14:textId="4B2FEF95" w:rsidR="00E553A9" w:rsidDel="00821D45" w:rsidRDefault="00E553A9">
            <w:pPr>
              <w:pStyle w:val="Bulleted"/>
              <w:ind w:left="360" w:hanging="360"/>
              <w:rPr>
                <w:del w:id="932" w:author="Eivazi, Farnaz" w:date="2022-07-12T22:16:00Z"/>
                <w:rFonts w:ascii="Calibri" w:hAnsi="Calibri"/>
                <w:color w:val="000000"/>
              </w:rPr>
              <w:pPrChange w:id="933" w:author="Eivazi, Farnaz" w:date="2022-07-12T22:16:00Z">
                <w:pPr/>
              </w:pPrChange>
            </w:pPr>
            <w:del w:id="934" w:author="Eivazi, Farnaz" w:date="2022-07-12T22:16:00Z">
              <w:r w:rsidDel="00821D45">
                <w:rPr>
                  <w:rFonts w:ascii="Calibri" w:hAnsi="Calibri"/>
                  <w:color w:val="000000"/>
                </w:rPr>
                <w:delText> </w:delText>
              </w:r>
            </w:del>
          </w:p>
        </w:tc>
      </w:tr>
      <w:tr w:rsidR="00E553A9" w:rsidDel="00821D45" w14:paraId="11CFB6F9" w14:textId="412F9151" w:rsidTr="001F5C86">
        <w:trPr>
          <w:trHeight w:val="300"/>
          <w:del w:id="93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1944A083" w14:textId="762AE0A5" w:rsidR="00E553A9" w:rsidDel="00821D45" w:rsidRDefault="00E553A9">
            <w:pPr>
              <w:pStyle w:val="Bulleted"/>
              <w:ind w:left="360" w:hanging="360"/>
              <w:rPr>
                <w:del w:id="936" w:author="Eivazi, Farnaz" w:date="2022-07-12T22:16:00Z"/>
                <w:rFonts w:ascii="Calibri" w:hAnsi="Calibri"/>
                <w:b/>
                <w:bCs/>
                <w:color w:val="000000"/>
              </w:rPr>
              <w:pPrChange w:id="937" w:author="Eivazi, Farnaz" w:date="2022-07-12T22:16:00Z">
                <w:pPr/>
              </w:pPrChange>
            </w:pPr>
            <w:del w:id="938" w:author="Eivazi, Farnaz" w:date="2022-07-12T22:16:00Z">
              <w:r w:rsidDel="00821D45">
                <w:rPr>
                  <w:rFonts w:ascii="Calibri" w:hAnsi="Calibri"/>
                  <w:b/>
                  <w:bCs/>
                  <w:color w:val="000000"/>
                </w:rPr>
                <w:delText>REQUIREMENTS  (Subtracts from TESTING total)</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78CE913C" w14:textId="216F838D" w:rsidR="00E553A9" w:rsidDel="00821D45" w:rsidRDefault="00E553A9">
            <w:pPr>
              <w:pStyle w:val="Bulleted"/>
              <w:ind w:left="360" w:hanging="360"/>
              <w:rPr>
                <w:del w:id="939" w:author="Eivazi, Farnaz" w:date="2022-07-12T22:16:00Z"/>
                <w:rFonts w:ascii="Calibri" w:hAnsi="Calibri"/>
                <w:color w:val="000000"/>
              </w:rPr>
              <w:pPrChange w:id="940" w:author="Eivazi, Farnaz" w:date="2022-07-12T22:16:00Z">
                <w:pPr/>
              </w:pPrChange>
            </w:pPr>
            <w:del w:id="94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2D64DF1A" w14:textId="50114276" w:rsidR="00E553A9" w:rsidDel="00821D45" w:rsidRDefault="00E553A9">
            <w:pPr>
              <w:pStyle w:val="Bulleted"/>
              <w:ind w:left="360" w:hanging="360"/>
              <w:rPr>
                <w:del w:id="942" w:author="Eivazi, Farnaz" w:date="2022-07-12T22:16:00Z"/>
                <w:rFonts w:ascii="Calibri" w:hAnsi="Calibri"/>
                <w:color w:val="000000"/>
              </w:rPr>
              <w:pPrChange w:id="943" w:author="Eivazi, Farnaz" w:date="2022-07-12T22:16:00Z">
                <w:pPr/>
              </w:pPrChange>
            </w:pPr>
            <w:del w:id="944" w:author="Eivazi, Farnaz" w:date="2022-07-12T22:16:00Z">
              <w:r w:rsidDel="00821D45">
                <w:rPr>
                  <w:rFonts w:ascii="Calibri" w:hAnsi="Calibri"/>
                  <w:color w:val="000000"/>
                </w:rPr>
                <w:delText> </w:delText>
              </w:r>
            </w:del>
          </w:p>
        </w:tc>
      </w:tr>
      <w:tr w:rsidR="00E553A9" w:rsidDel="00821D45" w14:paraId="7C30A501" w14:textId="3D294D0A" w:rsidTr="001F5C86">
        <w:trPr>
          <w:trHeight w:val="300"/>
          <w:del w:id="94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8AB2FB8" w14:textId="254F76AB" w:rsidR="00E553A9" w:rsidDel="00821D45" w:rsidRDefault="00E553A9">
            <w:pPr>
              <w:pStyle w:val="Bulleted"/>
              <w:ind w:left="360" w:hanging="360"/>
              <w:rPr>
                <w:del w:id="946" w:author="Eivazi, Farnaz" w:date="2022-07-12T22:16:00Z"/>
                <w:rFonts w:ascii="Calibri" w:hAnsi="Calibri"/>
                <w:b/>
                <w:bCs/>
                <w:color w:val="000000"/>
              </w:rPr>
              <w:pPrChange w:id="947" w:author="Eivazi, Farnaz" w:date="2022-07-12T22:16:00Z">
                <w:pPr/>
              </w:pPrChange>
            </w:pPr>
            <w:del w:id="948" w:author="Eivazi, Farnaz" w:date="2022-07-12T22:16:00Z">
              <w:r w:rsidDel="00821D45">
                <w:rPr>
                  <w:rFonts w:ascii="Calibri" w:hAnsi="Calibri"/>
                  <w:b/>
                  <w:bCs/>
                  <w:color w:val="000000"/>
                </w:rPr>
                <w:delText>Documentation:</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0A5287B4" w14:textId="2B58E46C" w:rsidR="00E553A9" w:rsidDel="00821D45" w:rsidRDefault="00E553A9">
            <w:pPr>
              <w:pStyle w:val="Bulleted"/>
              <w:ind w:left="360" w:hanging="360"/>
              <w:rPr>
                <w:del w:id="949" w:author="Eivazi, Farnaz" w:date="2022-07-12T22:16:00Z"/>
                <w:rFonts w:ascii="Calibri" w:hAnsi="Calibri"/>
                <w:color w:val="000000"/>
              </w:rPr>
              <w:pPrChange w:id="950" w:author="Eivazi, Farnaz" w:date="2022-07-12T22:16:00Z">
                <w:pPr/>
              </w:pPrChange>
            </w:pPr>
            <w:del w:id="95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39A7FA0D" w14:textId="0886F9C9" w:rsidR="00E553A9" w:rsidDel="00821D45" w:rsidRDefault="00E553A9">
            <w:pPr>
              <w:pStyle w:val="Bulleted"/>
              <w:ind w:left="360" w:hanging="360"/>
              <w:rPr>
                <w:del w:id="952" w:author="Eivazi, Farnaz" w:date="2022-07-12T22:16:00Z"/>
                <w:rFonts w:ascii="Calibri" w:hAnsi="Calibri"/>
                <w:color w:val="000000"/>
              </w:rPr>
              <w:pPrChange w:id="953" w:author="Eivazi, Farnaz" w:date="2022-07-12T22:16:00Z">
                <w:pPr/>
              </w:pPrChange>
            </w:pPr>
            <w:del w:id="954" w:author="Eivazi, Farnaz" w:date="2022-07-12T22:16:00Z">
              <w:r w:rsidDel="00821D45">
                <w:rPr>
                  <w:rFonts w:ascii="Calibri" w:hAnsi="Calibri"/>
                  <w:color w:val="000000"/>
                </w:rPr>
                <w:delText> </w:delText>
              </w:r>
            </w:del>
          </w:p>
        </w:tc>
      </w:tr>
      <w:tr w:rsidR="00E553A9" w:rsidDel="00821D45" w14:paraId="20C08DFA" w14:textId="6B0C0F80" w:rsidTr="001F5C86">
        <w:trPr>
          <w:trHeight w:val="300"/>
          <w:del w:id="95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13700DC" w14:textId="08220E80" w:rsidR="00E553A9" w:rsidDel="00821D45" w:rsidRDefault="00E553A9">
            <w:pPr>
              <w:pStyle w:val="Bulleted"/>
              <w:ind w:left="360" w:hanging="360"/>
              <w:rPr>
                <w:del w:id="956" w:author="Eivazi, Farnaz" w:date="2022-07-12T22:16:00Z"/>
                <w:rFonts w:ascii="Calibri" w:hAnsi="Calibri"/>
                <w:color w:val="000000"/>
              </w:rPr>
              <w:pPrChange w:id="957" w:author="Eivazi, Farnaz" w:date="2022-07-12T22:16:00Z">
                <w:pPr/>
              </w:pPrChange>
            </w:pPr>
            <w:del w:id="958" w:author="Eivazi, Farnaz" w:date="2022-07-12T22:16:00Z">
              <w:r w:rsidDel="00821D45">
                <w:rPr>
                  <w:rFonts w:ascii="Calibri" w:hAnsi="Calibri"/>
                  <w:color w:val="000000"/>
                </w:rPr>
                <w:delText xml:space="preserve">     Documentation within source code is missing or incorrect</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6628EE88" w14:textId="2CACE78F" w:rsidR="00E553A9" w:rsidDel="00821D45" w:rsidRDefault="00E553A9">
            <w:pPr>
              <w:pStyle w:val="Bulleted"/>
              <w:ind w:left="360" w:hanging="360"/>
              <w:rPr>
                <w:del w:id="959" w:author="Eivazi, Farnaz" w:date="2022-07-12T22:16:00Z"/>
                <w:rFonts w:ascii="Calibri" w:hAnsi="Calibri"/>
                <w:color w:val="000000"/>
              </w:rPr>
              <w:pPrChange w:id="960" w:author="Eivazi, Farnaz" w:date="2022-07-12T22:16:00Z">
                <w:pPr/>
              </w:pPrChange>
            </w:pPr>
            <w:del w:id="96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A7C61CB" w14:textId="1F390F48" w:rsidR="00E553A9" w:rsidDel="00821D45" w:rsidRDefault="00E553A9">
            <w:pPr>
              <w:pStyle w:val="Bulleted"/>
              <w:ind w:left="360" w:hanging="360"/>
              <w:rPr>
                <w:del w:id="962" w:author="Eivazi, Farnaz" w:date="2022-07-12T22:16:00Z"/>
                <w:rFonts w:ascii="Calibri" w:hAnsi="Calibri"/>
                <w:color w:val="000000"/>
              </w:rPr>
              <w:pPrChange w:id="963" w:author="Eivazi, Farnaz" w:date="2022-07-12T22:16:00Z">
                <w:pPr>
                  <w:jc w:val="right"/>
                </w:pPr>
              </w:pPrChange>
            </w:pPr>
            <w:del w:id="964" w:author="Eivazi, Farnaz" w:date="2022-07-12T22:16:00Z">
              <w:r w:rsidDel="00821D45">
                <w:rPr>
                  <w:rFonts w:ascii="Calibri" w:hAnsi="Calibri"/>
                  <w:color w:val="000000"/>
                </w:rPr>
                <w:delText>-10</w:delText>
              </w:r>
            </w:del>
          </w:p>
        </w:tc>
      </w:tr>
      <w:tr w:rsidR="00E553A9" w:rsidDel="00821D45" w14:paraId="12C9B654" w14:textId="1157B06E" w:rsidTr="001F5C86">
        <w:trPr>
          <w:trHeight w:val="315"/>
          <w:del w:id="96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16137282" w14:textId="61346857" w:rsidR="00E553A9" w:rsidDel="00821D45" w:rsidRDefault="00E553A9">
            <w:pPr>
              <w:pStyle w:val="Bulleted"/>
              <w:ind w:left="360" w:hanging="360"/>
              <w:rPr>
                <w:del w:id="966" w:author="Eivazi, Farnaz" w:date="2022-07-12T22:16:00Z"/>
                <w:rFonts w:ascii="Calibri" w:hAnsi="Calibri"/>
                <w:color w:val="000000"/>
              </w:rPr>
              <w:pPrChange w:id="967" w:author="Eivazi, Farnaz" w:date="2022-07-12T22:16:00Z">
                <w:pPr/>
              </w:pPrChange>
            </w:pPr>
            <w:del w:id="96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031CB208" w14:textId="700A87AF" w:rsidR="00E553A9" w:rsidDel="00821D45" w:rsidRDefault="00E553A9">
            <w:pPr>
              <w:pStyle w:val="Bulleted"/>
              <w:ind w:left="360" w:hanging="360"/>
              <w:rPr>
                <w:del w:id="969" w:author="Eivazi, Farnaz" w:date="2022-07-12T22:16:00Z"/>
                <w:rFonts w:ascii="Calibri" w:hAnsi="Calibri"/>
                <w:color w:val="000000"/>
              </w:rPr>
              <w:pPrChange w:id="970" w:author="Eivazi, Farnaz" w:date="2022-07-12T22:16:00Z">
                <w:pPr/>
              </w:pPrChange>
            </w:pPr>
            <w:del w:id="971" w:author="Eivazi, Farnaz" w:date="2022-07-12T22:16:00Z">
              <w:r w:rsidDel="00821D45">
                <w:rPr>
                  <w:rFonts w:ascii="Calibri" w:hAnsi="Calibri"/>
                  <w:color w:val="000000"/>
                </w:rPr>
                <w:delText>Description of what class does is missing</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06C38BE" w14:textId="41C3D88F" w:rsidR="00E553A9" w:rsidDel="00821D45" w:rsidRDefault="00E553A9">
            <w:pPr>
              <w:pStyle w:val="Bulleted"/>
              <w:ind w:left="360" w:hanging="360"/>
              <w:rPr>
                <w:del w:id="972" w:author="Eivazi, Farnaz" w:date="2022-07-12T22:16:00Z"/>
                <w:rFonts w:ascii="Calibri" w:hAnsi="Calibri"/>
                <w:color w:val="000000"/>
              </w:rPr>
              <w:pPrChange w:id="973" w:author="Eivazi, Farnaz" w:date="2022-07-12T22:16:00Z">
                <w:pPr/>
              </w:pPrChange>
            </w:pPr>
            <w:del w:id="974" w:author="Eivazi, Farnaz" w:date="2022-07-12T22:16:00Z">
              <w:r w:rsidDel="00821D45">
                <w:rPr>
                  <w:rFonts w:ascii="Calibri" w:hAnsi="Calibri"/>
                  <w:color w:val="000000"/>
                </w:rPr>
                <w:delText> </w:delText>
              </w:r>
            </w:del>
          </w:p>
        </w:tc>
      </w:tr>
      <w:tr w:rsidR="00E553A9" w:rsidDel="00821D45" w14:paraId="5013BDC5" w14:textId="011115F2" w:rsidTr="001F5C86">
        <w:trPr>
          <w:trHeight w:val="315"/>
          <w:del w:id="97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F647E2B" w14:textId="77A578E3" w:rsidR="00E553A9" w:rsidDel="00821D45" w:rsidRDefault="00E553A9">
            <w:pPr>
              <w:pStyle w:val="Bulleted"/>
              <w:ind w:left="360" w:hanging="360"/>
              <w:rPr>
                <w:del w:id="976" w:author="Eivazi, Farnaz" w:date="2022-07-12T22:16:00Z"/>
                <w:rFonts w:ascii="Calibri" w:hAnsi="Calibri"/>
                <w:color w:val="000000"/>
              </w:rPr>
              <w:pPrChange w:id="977" w:author="Eivazi, Farnaz" w:date="2022-07-12T22:16:00Z">
                <w:pPr/>
              </w:pPrChange>
            </w:pPr>
            <w:del w:id="97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2D4926AB" w14:textId="1695B20C" w:rsidR="00E553A9" w:rsidDel="00821D45" w:rsidRDefault="00E553A9">
            <w:pPr>
              <w:pStyle w:val="Bulleted"/>
              <w:ind w:left="360" w:hanging="360"/>
              <w:rPr>
                <w:del w:id="979" w:author="Eivazi, Farnaz" w:date="2022-07-12T22:16:00Z"/>
                <w:rFonts w:ascii="Calibri" w:hAnsi="Calibri"/>
                <w:color w:val="000000"/>
              </w:rPr>
              <w:pPrChange w:id="980" w:author="Eivazi, Farnaz" w:date="2022-07-12T22:16:00Z">
                <w:pPr/>
              </w:pPrChange>
            </w:pPr>
            <w:del w:id="981" w:author="Eivazi, Farnaz" w:date="2022-07-12T22:16:00Z">
              <w:r w:rsidDel="00821D45">
                <w:rPr>
                  <w:rFonts w:ascii="Calibri" w:hAnsi="Calibri"/>
                  <w:color w:val="000000"/>
                </w:rPr>
                <w:delText>Author’s Name is missing</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C901F76" w14:textId="23D36D33" w:rsidR="00E553A9" w:rsidDel="00821D45" w:rsidRDefault="00E553A9">
            <w:pPr>
              <w:pStyle w:val="Bulleted"/>
              <w:ind w:left="360" w:hanging="360"/>
              <w:rPr>
                <w:del w:id="982" w:author="Eivazi, Farnaz" w:date="2022-07-12T22:16:00Z"/>
                <w:rFonts w:ascii="Calibri" w:hAnsi="Calibri"/>
                <w:color w:val="000000"/>
              </w:rPr>
              <w:pPrChange w:id="983" w:author="Eivazi, Farnaz" w:date="2022-07-12T22:16:00Z">
                <w:pPr/>
              </w:pPrChange>
            </w:pPr>
            <w:del w:id="984" w:author="Eivazi, Farnaz" w:date="2022-07-12T22:16:00Z">
              <w:r w:rsidDel="00821D45">
                <w:rPr>
                  <w:rFonts w:ascii="Calibri" w:hAnsi="Calibri"/>
                  <w:color w:val="000000"/>
                </w:rPr>
                <w:delText> </w:delText>
              </w:r>
            </w:del>
          </w:p>
        </w:tc>
      </w:tr>
      <w:tr w:rsidR="00E553A9" w:rsidDel="00821D45" w14:paraId="55891A8E" w14:textId="1C7A8FD3" w:rsidTr="001F5C86">
        <w:trPr>
          <w:trHeight w:val="300"/>
          <w:del w:id="98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064087C" w14:textId="60686FC1" w:rsidR="00E553A9" w:rsidDel="00821D45" w:rsidRDefault="00E553A9">
            <w:pPr>
              <w:pStyle w:val="Bulleted"/>
              <w:ind w:left="360" w:hanging="360"/>
              <w:rPr>
                <w:del w:id="986" w:author="Eivazi, Farnaz" w:date="2022-07-12T22:16:00Z"/>
                <w:rFonts w:ascii="Calibri" w:hAnsi="Calibri"/>
                <w:color w:val="000000"/>
              </w:rPr>
              <w:pPrChange w:id="987" w:author="Eivazi, Farnaz" w:date="2022-07-12T22:16:00Z">
                <w:pPr/>
              </w:pPrChange>
            </w:pPr>
            <w:del w:id="988" w:author="Eivazi, Farnaz" w:date="2022-07-12T22:16:00Z">
              <w:r w:rsidDel="00821D45">
                <w:rPr>
                  <w:rFonts w:ascii="Calibri" w:hAnsi="Calibri"/>
                  <w:color w:val="000000"/>
                </w:rPr>
                <w:delText xml:space="preserve">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38A62F53" w14:textId="4E38749D" w:rsidR="00E553A9" w:rsidDel="00821D45" w:rsidRDefault="00E553A9">
            <w:pPr>
              <w:pStyle w:val="Bulleted"/>
              <w:ind w:left="360" w:hanging="360"/>
              <w:rPr>
                <w:del w:id="989" w:author="Eivazi, Farnaz" w:date="2022-07-12T22:16:00Z"/>
                <w:rFonts w:ascii="Calibri" w:hAnsi="Calibri"/>
                <w:color w:val="000000"/>
              </w:rPr>
              <w:pPrChange w:id="990" w:author="Eivazi, Farnaz" w:date="2022-07-12T22:16:00Z">
                <w:pPr/>
              </w:pPrChange>
            </w:pPr>
            <w:del w:id="991" w:author="Eivazi, Farnaz" w:date="2022-07-12T22:16:00Z">
              <w:r w:rsidDel="00821D45">
                <w:rPr>
                  <w:rFonts w:ascii="Calibri" w:hAnsi="Calibri"/>
                  <w:color w:val="000000"/>
                </w:rPr>
                <w:delText>Methods not commented</w:delText>
              </w:r>
            </w:del>
          </w:p>
        </w:tc>
        <w:tc>
          <w:tcPr>
            <w:tcW w:w="720" w:type="dxa"/>
            <w:tcBorders>
              <w:top w:val="nil"/>
              <w:left w:val="nil"/>
              <w:bottom w:val="single" w:sz="4" w:space="0" w:color="auto"/>
              <w:right w:val="single" w:sz="8" w:space="0" w:color="auto"/>
            </w:tcBorders>
            <w:shd w:val="clear" w:color="auto" w:fill="auto"/>
            <w:noWrap/>
            <w:vAlign w:val="bottom"/>
            <w:hideMark/>
          </w:tcPr>
          <w:p w14:paraId="373A6031" w14:textId="042BB991" w:rsidR="00E553A9" w:rsidDel="00821D45" w:rsidRDefault="00E553A9">
            <w:pPr>
              <w:pStyle w:val="Bulleted"/>
              <w:ind w:left="360" w:hanging="360"/>
              <w:rPr>
                <w:del w:id="992" w:author="Eivazi, Farnaz" w:date="2022-07-12T22:16:00Z"/>
                <w:rFonts w:ascii="Calibri" w:hAnsi="Calibri"/>
                <w:color w:val="000000"/>
              </w:rPr>
              <w:pPrChange w:id="993" w:author="Eivazi, Farnaz" w:date="2022-07-12T22:16:00Z">
                <w:pPr/>
              </w:pPrChange>
            </w:pPr>
            <w:del w:id="994" w:author="Eivazi, Farnaz" w:date="2022-07-12T22:16:00Z">
              <w:r w:rsidDel="00821D45">
                <w:rPr>
                  <w:rFonts w:ascii="Calibri" w:hAnsi="Calibri"/>
                  <w:color w:val="000000"/>
                </w:rPr>
                <w:delText> </w:delText>
              </w:r>
            </w:del>
          </w:p>
        </w:tc>
      </w:tr>
      <w:tr w:rsidR="00E553A9" w:rsidDel="00821D45" w14:paraId="24E99DB6" w14:textId="350C5272" w:rsidTr="001F5C86">
        <w:trPr>
          <w:trHeight w:val="300"/>
          <w:del w:id="99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7CCA2DD" w14:textId="16B4B9B5" w:rsidR="00E553A9" w:rsidDel="00821D45" w:rsidRDefault="00E553A9">
            <w:pPr>
              <w:pStyle w:val="Bulleted"/>
              <w:ind w:left="360" w:hanging="360"/>
              <w:rPr>
                <w:del w:id="996" w:author="Eivazi, Farnaz" w:date="2022-07-12T22:16:00Z"/>
                <w:rFonts w:ascii="Calibri" w:hAnsi="Calibri"/>
                <w:color w:val="000000"/>
              </w:rPr>
              <w:pPrChange w:id="997" w:author="Eivazi, Farnaz" w:date="2022-07-12T22:16:00Z">
                <w:pPr/>
              </w:pPrChange>
            </w:pPr>
            <w:del w:id="99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5090B3A1" w14:textId="2A5F2557" w:rsidR="00E553A9" w:rsidDel="00821D45" w:rsidRDefault="00E553A9">
            <w:pPr>
              <w:pStyle w:val="Bulleted"/>
              <w:ind w:left="360" w:hanging="360"/>
              <w:rPr>
                <w:del w:id="999" w:author="Eivazi, Farnaz" w:date="2022-07-12T22:16:00Z"/>
                <w:rFonts w:ascii="Calibri" w:hAnsi="Calibri"/>
                <w:color w:val="000000"/>
              </w:rPr>
              <w:pPrChange w:id="1000" w:author="Eivazi, Farnaz" w:date="2022-07-12T22:16:00Z">
                <w:pPr/>
              </w:pPrChange>
            </w:pPr>
            <w:del w:id="1001" w:author="Eivazi, Farnaz" w:date="2022-07-12T22:16:00Z">
              <w:r w:rsidDel="00821D45">
                <w:rPr>
                  <w:rFonts w:ascii="Calibri" w:hAnsi="Calibri"/>
                  <w:color w:val="000000"/>
                </w:rPr>
                <w:delText>Additional Comments to clarify a code inside a program are missing</w:delText>
              </w:r>
            </w:del>
          </w:p>
        </w:tc>
        <w:tc>
          <w:tcPr>
            <w:tcW w:w="720" w:type="dxa"/>
            <w:tcBorders>
              <w:top w:val="nil"/>
              <w:left w:val="nil"/>
              <w:bottom w:val="single" w:sz="4" w:space="0" w:color="auto"/>
              <w:right w:val="single" w:sz="8" w:space="0" w:color="auto"/>
            </w:tcBorders>
            <w:shd w:val="clear" w:color="auto" w:fill="auto"/>
            <w:noWrap/>
            <w:vAlign w:val="bottom"/>
            <w:hideMark/>
          </w:tcPr>
          <w:p w14:paraId="756453A3" w14:textId="64B5FF34" w:rsidR="00E553A9" w:rsidDel="00821D45" w:rsidRDefault="00E553A9">
            <w:pPr>
              <w:pStyle w:val="Bulleted"/>
              <w:ind w:left="360" w:hanging="360"/>
              <w:rPr>
                <w:del w:id="1002" w:author="Eivazi, Farnaz" w:date="2022-07-12T22:16:00Z"/>
                <w:rFonts w:ascii="Calibri" w:hAnsi="Calibri"/>
                <w:color w:val="000000"/>
              </w:rPr>
              <w:pPrChange w:id="1003" w:author="Eivazi, Farnaz" w:date="2022-07-12T22:16:00Z">
                <w:pPr/>
              </w:pPrChange>
            </w:pPr>
            <w:del w:id="1004" w:author="Eivazi, Farnaz" w:date="2022-07-12T22:16:00Z">
              <w:r w:rsidDel="00821D45">
                <w:rPr>
                  <w:rFonts w:ascii="Calibri" w:hAnsi="Calibri"/>
                  <w:color w:val="000000"/>
                </w:rPr>
                <w:delText> </w:delText>
              </w:r>
            </w:del>
          </w:p>
        </w:tc>
      </w:tr>
      <w:tr w:rsidR="00E553A9" w:rsidDel="00821D45" w14:paraId="0D282B14" w14:textId="3C593C9F" w:rsidTr="001F5C86">
        <w:trPr>
          <w:trHeight w:val="300"/>
          <w:del w:id="100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31540E95" w14:textId="52481410" w:rsidR="00E553A9" w:rsidDel="00821D45" w:rsidRDefault="00E553A9">
            <w:pPr>
              <w:pStyle w:val="Bulleted"/>
              <w:ind w:left="360" w:hanging="360"/>
              <w:rPr>
                <w:del w:id="1006" w:author="Eivazi, Farnaz" w:date="2022-07-12T22:16:00Z"/>
                <w:rFonts w:ascii="Calibri" w:hAnsi="Calibri"/>
                <w:color w:val="000000"/>
              </w:rPr>
              <w:pPrChange w:id="1007" w:author="Eivazi, Farnaz" w:date="2022-07-12T22:16:00Z">
                <w:pPr/>
              </w:pPrChange>
            </w:pPr>
            <w:del w:id="100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00C03E34" w14:textId="70EF6921" w:rsidR="00E553A9" w:rsidDel="00821D45" w:rsidRDefault="00E553A9">
            <w:pPr>
              <w:pStyle w:val="Bulleted"/>
              <w:ind w:left="360" w:hanging="360"/>
              <w:rPr>
                <w:del w:id="1009" w:author="Eivazi, Farnaz" w:date="2022-07-12T22:16:00Z"/>
                <w:rFonts w:ascii="Calibri" w:hAnsi="Calibri"/>
                <w:color w:val="000000"/>
              </w:rPr>
              <w:pPrChange w:id="1010" w:author="Eivazi, Farnaz" w:date="2022-07-12T22:16:00Z">
                <w:pPr/>
              </w:pPrChange>
            </w:pPr>
            <w:del w:id="1011" w:author="Eivazi, Farnaz" w:date="2022-07-12T22:16:00Z">
              <w:r w:rsidDel="00821D45">
                <w:rPr>
                  <w:rFonts w:ascii="Calibri" w:hAnsi="Calibri"/>
                  <w:color w:val="000000"/>
                </w:rPr>
                <w:delText>Header Comments are missing</w:delText>
              </w:r>
            </w:del>
          </w:p>
        </w:tc>
        <w:tc>
          <w:tcPr>
            <w:tcW w:w="720" w:type="dxa"/>
            <w:tcBorders>
              <w:top w:val="nil"/>
              <w:left w:val="nil"/>
              <w:bottom w:val="single" w:sz="4" w:space="0" w:color="auto"/>
              <w:right w:val="single" w:sz="8" w:space="0" w:color="auto"/>
            </w:tcBorders>
            <w:shd w:val="clear" w:color="auto" w:fill="auto"/>
            <w:noWrap/>
            <w:vAlign w:val="bottom"/>
            <w:hideMark/>
          </w:tcPr>
          <w:p w14:paraId="56FB98F7" w14:textId="5D0C4FAB" w:rsidR="00E553A9" w:rsidDel="00821D45" w:rsidRDefault="00E553A9">
            <w:pPr>
              <w:pStyle w:val="Bulleted"/>
              <w:ind w:left="360" w:hanging="360"/>
              <w:rPr>
                <w:del w:id="1012" w:author="Eivazi, Farnaz" w:date="2022-07-12T22:16:00Z"/>
                <w:rFonts w:ascii="Calibri" w:hAnsi="Calibri"/>
                <w:color w:val="000000"/>
              </w:rPr>
              <w:pPrChange w:id="1013" w:author="Eivazi, Farnaz" w:date="2022-07-12T22:16:00Z">
                <w:pPr/>
              </w:pPrChange>
            </w:pPr>
            <w:del w:id="1014" w:author="Eivazi, Farnaz" w:date="2022-07-12T22:16:00Z">
              <w:r w:rsidDel="00821D45">
                <w:rPr>
                  <w:rFonts w:ascii="Calibri" w:hAnsi="Calibri"/>
                  <w:color w:val="000000"/>
                </w:rPr>
                <w:delText> </w:delText>
              </w:r>
            </w:del>
          </w:p>
        </w:tc>
      </w:tr>
      <w:tr w:rsidR="00E553A9" w:rsidDel="00821D45" w14:paraId="1E74DD51" w14:textId="6C7FAE9B" w:rsidTr="001F5C86">
        <w:trPr>
          <w:trHeight w:val="300"/>
          <w:del w:id="101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9094E98" w14:textId="6F10EB2B" w:rsidR="00E553A9" w:rsidDel="00821D45" w:rsidRDefault="00E553A9">
            <w:pPr>
              <w:pStyle w:val="Bulleted"/>
              <w:ind w:left="360" w:hanging="360"/>
              <w:rPr>
                <w:del w:id="1016" w:author="Eivazi, Farnaz" w:date="2022-07-12T22:16:00Z"/>
                <w:rFonts w:ascii="Calibri" w:hAnsi="Calibri"/>
                <w:color w:val="000000"/>
              </w:rPr>
              <w:pPrChange w:id="1017" w:author="Eivazi, Farnaz" w:date="2022-07-12T22:16:00Z">
                <w:pPr/>
              </w:pPrChange>
            </w:pPr>
            <w:del w:id="1018" w:author="Eivazi, Farnaz" w:date="2022-07-12T22:16:00Z">
              <w:r w:rsidDel="00821D45">
                <w:rPr>
                  <w:rFonts w:ascii="Calibri" w:hAnsi="Calibri"/>
                  <w:color w:val="000000"/>
                </w:rPr>
                <w:delText xml:space="preserve">     MOSS files were missing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5518FD20" w14:textId="5948D1BA" w:rsidR="00E553A9" w:rsidDel="00821D45" w:rsidRDefault="00E553A9">
            <w:pPr>
              <w:pStyle w:val="Bulleted"/>
              <w:ind w:left="360" w:hanging="360"/>
              <w:rPr>
                <w:del w:id="1019" w:author="Eivazi, Farnaz" w:date="2022-07-12T22:16:00Z"/>
                <w:rFonts w:ascii="Calibri" w:hAnsi="Calibri"/>
                <w:color w:val="000000"/>
              </w:rPr>
              <w:pPrChange w:id="1020" w:author="Eivazi, Farnaz" w:date="2022-07-12T22:16:00Z">
                <w:pPr/>
              </w:pPrChange>
            </w:pPr>
            <w:del w:id="102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0F612FD6" w14:textId="53187650" w:rsidR="00E553A9" w:rsidDel="00821D45" w:rsidRDefault="00E553A9">
            <w:pPr>
              <w:pStyle w:val="Bulleted"/>
              <w:ind w:left="360" w:hanging="360"/>
              <w:rPr>
                <w:del w:id="1022" w:author="Eivazi, Farnaz" w:date="2022-07-12T22:16:00Z"/>
                <w:rFonts w:ascii="Calibri" w:hAnsi="Calibri"/>
                <w:color w:val="000000"/>
              </w:rPr>
              <w:pPrChange w:id="1023" w:author="Eivazi, Farnaz" w:date="2022-07-12T22:16:00Z">
                <w:pPr>
                  <w:jc w:val="right"/>
                </w:pPr>
              </w:pPrChange>
            </w:pPr>
            <w:del w:id="1024" w:author="Eivazi, Farnaz" w:date="2022-07-12T22:16:00Z">
              <w:r w:rsidDel="00821D45">
                <w:rPr>
                  <w:rFonts w:ascii="Calibri" w:hAnsi="Calibri"/>
                  <w:color w:val="000000"/>
                </w:rPr>
                <w:delText>-5</w:delText>
              </w:r>
            </w:del>
          </w:p>
        </w:tc>
      </w:tr>
      <w:tr w:rsidR="00E553A9" w:rsidDel="00821D45" w14:paraId="5AAF8AA9" w14:textId="76A837C9" w:rsidTr="001F5C86">
        <w:trPr>
          <w:trHeight w:val="300"/>
          <w:del w:id="102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45B253A" w14:textId="1360AAE6" w:rsidR="00E553A9" w:rsidDel="00821D45" w:rsidRDefault="00E553A9">
            <w:pPr>
              <w:pStyle w:val="Bulleted"/>
              <w:ind w:left="360" w:hanging="360"/>
              <w:rPr>
                <w:del w:id="1026" w:author="Eivazi, Farnaz" w:date="2022-07-12T22:16:00Z"/>
                <w:rFonts w:ascii="Calibri" w:hAnsi="Calibri"/>
                <w:color w:val="000000"/>
              </w:rPr>
              <w:pPrChange w:id="1027" w:author="Eivazi, Farnaz" w:date="2022-07-12T22:16:00Z">
                <w:pPr>
                  <w:ind w:firstLineChars="100" w:firstLine="240"/>
                </w:pPr>
              </w:pPrChange>
            </w:pPr>
            <w:del w:id="1028" w:author="Eivazi, Farnaz" w:date="2022-07-12T22:16:00Z">
              <w:r w:rsidDel="00821D45">
                <w:rPr>
                  <w:rFonts w:ascii="Calibri" w:hAnsi="Calibri"/>
                  <w:color w:val="000000"/>
                </w:rPr>
                <w:delText>Screenshots of at least two tests for the Caesar Cipher are missing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37AFC969" w14:textId="67C32903" w:rsidR="00E553A9" w:rsidDel="00821D45" w:rsidRDefault="00E553A9">
            <w:pPr>
              <w:pStyle w:val="Bulleted"/>
              <w:ind w:left="360" w:hanging="360"/>
              <w:rPr>
                <w:del w:id="1029" w:author="Eivazi, Farnaz" w:date="2022-07-12T22:16:00Z"/>
                <w:rFonts w:ascii="Calibri" w:hAnsi="Calibri"/>
                <w:color w:val="000000"/>
              </w:rPr>
              <w:pPrChange w:id="1030" w:author="Eivazi, Farnaz" w:date="2022-07-12T22:16:00Z">
                <w:pPr/>
              </w:pPrChange>
            </w:pPr>
            <w:del w:id="103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3B879017" w14:textId="1208CCDF" w:rsidR="00E553A9" w:rsidDel="00821D45" w:rsidRDefault="00E553A9">
            <w:pPr>
              <w:pStyle w:val="Bulleted"/>
              <w:ind w:left="360" w:hanging="360"/>
              <w:rPr>
                <w:del w:id="1032" w:author="Eivazi, Farnaz" w:date="2022-07-12T22:16:00Z"/>
                <w:rFonts w:ascii="Calibri" w:hAnsi="Calibri"/>
                <w:color w:val="000000"/>
              </w:rPr>
              <w:pPrChange w:id="1033" w:author="Eivazi, Farnaz" w:date="2022-07-12T22:16:00Z">
                <w:pPr>
                  <w:jc w:val="right"/>
                </w:pPr>
              </w:pPrChange>
            </w:pPr>
            <w:del w:id="1034" w:author="Eivazi, Farnaz" w:date="2022-07-12T22:16:00Z">
              <w:r w:rsidDel="00821D45">
                <w:rPr>
                  <w:rFonts w:ascii="Calibri" w:hAnsi="Calibri"/>
                  <w:color w:val="000000"/>
                </w:rPr>
                <w:delText>-5</w:delText>
              </w:r>
            </w:del>
          </w:p>
        </w:tc>
      </w:tr>
      <w:tr w:rsidR="00E553A9" w:rsidDel="00821D45" w14:paraId="7A375B93" w14:textId="45E1C13E" w:rsidTr="001F5C86">
        <w:trPr>
          <w:trHeight w:val="300"/>
          <w:del w:id="103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1B675A1A" w14:textId="4574DE1B" w:rsidR="00E553A9" w:rsidDel="00821D45" w:rsidRDefault="00E553A9">
            <w:pPr>
              <w:pStyle w:val="Bulleted"/>
              <w:ind w:left="360" w:hanging="360"/>
              <w:rPr>
                <w:del w:id="1036" w:author="Eivazi, Farnaz" w:date="2022-07-12T22:16:00Z"/>
                <w:rFonts w:ascii="Calibri" w:hAnsi="Calibri"/>
                <w:color w:val="000000"/>
              </w:rPr>
              <w:pPrChange w:id="1037" w:author="Eivazi, Farnaz" w:date="2022-07-12T22:16:00Z">
                <w:pPr>
                  <w:ind w:firstLineChars="100" w:firstLine="240"/>
                </w:pPr>
              </w:pPrChange>
            </w:pPr>
            <w:del w:id="1038" w:author="Eivazi, Farnaz" w:date="2022-07-12T22:16:00Z">
              <w:r w:rsidDel="00821D45">
                <w:rPr>
                  <w:rFonts w:ascii="Calibri" w:hAnsi="Calibri"/>
                  <w:color w:val="000000"/>
                </w:rPr>
                <w:delText>Screenshots of at least two tests for the Bellaso Cipher are missing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66F84FB7" w14:textId="6342E43F" w:rsidR="00E553A9" w:rsidDel="00821D45" w:rsidRDefault="00E553A9">
            <w:pPr>
              <w:pStyle w:val="Bulleted"/>
              <w:ind w:left="360" w:hanging="360"/>
              <w:rPr>
                <w:del w:id="1039" w:author="Eivazi, Farnaz" w:date="2022-07-12T22:16:00Z"/>
                <w:rFonts w:ascii="Calibri" w:hAnsi="Calibri"/>
                <w:color w:val="000000"/>
              </w:rPr>
              <w:pPrChange w:id="1040" w:author="Eivazi, Farnaz" w:date="2022-07-12T22:16:00Z">
                <w:pPr/>
              </w:pPrChange>
            </w:pPr>
            <w:del w:id="104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32E444FD" w14:textId="2F0DF7A2" w:rsidR="00E553A9" w:rsidDel="00821D45" w:rsidRDefault="00E553A9">
            <w:pPr>
              <w:pStyle w:val="Bulleted"/>
              <w:ind w:left="360" w:hanging="360"/>
              <w:rPr>
                <w:del w:id="1042" w:author="Eivazi, Farnaz" w:date="2022-07-12T22:16:00Z"/>
                <w:rFonts w:ascii="Calibri" w:hAnsi="Calibri"/>
                <w:color w:val="000000"/>
              </w:rPr>
              <w:pPrChange w:id="1043" w:author="Eivazi, Farnaz" w:date="2022-07-12T22:16:00Z">
                <w:pPr>
                  <w:jc w:val="right"/>
                </w:pPr>
              </w:pPrChange>
            </w:pPr>
            <w:del w:id="1044" w:author="Eivazi, Farnaz" w:date="2022-07-12T22:16:00Z">
              <w:r w:rsidDel="00821D45">
                <w:rPr>
                  <w:rFonts w:ascii="Calibri" w:hAnsi="Calibri"/>
                  <w:color w:val="000000"/>
                </w:rPr>
                <w:delText>-5</w:delText>
              </w:r>
            </w:del>
          </w:p>
        </w:tc>
      </w:tr>
      <w:tr w:rsidR="00E553A9" w:rsidDel="00821D45" w14:paraId="7037CAE1" w14:textId="6007B8FB" w:rsidTr="001F5C86">
        <w:trPr>
          <w:trHeight w:val="300"/>
          <w:del w:id="104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38C1030D" w14:textId="4252B471" w:rsidR="00E553A9" w:rsidDel="00821D45" w:rsidRDefault="00E553A9">
            <w:pPr>
              <w:pStyle w:val="Bulleted"/>
              <w:ind w:left="360" w:hanging="360"/>
              <w:rPr>
                <w:del w:id="1046" w:author="Eivazi, Farnaz" w:date="2022-07-12T22:16:00Z"/>
                <w:rFonts w:ascii="Calibri" w:hAnsi="Calibri"/>
                <w:color w:val="000000"/>
              </w:rPr>
              <w:pPrChange w:id="1047" w:author="Eivazi, Farnaz" w:date="2022-07-12T22:16:00Z">
                <w:pPr>
                  <w:ind w:firstLineChars="100" w:firstLine="240"/>
                </w:pPr>
              </w:pPrChange>
            </w:pPr>
            <w:del w:id="1048" w:author="Eivazi, Farnaz" w:date="2022-07-12T22:16:00Z">
              <w:r w:rsidDel="00821D45">
                <w:rPr>
                  <w:rFonts w:ascii="Calibri" w:hAnsi="Calibri"/>
                  <w:color w:val="000000"/>
                </w:rPr>
                <w:delText>Screenshots of test cases based on Test Plan are missing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5F9ECBE2" w14:textId="4FF3F369" w:rsidR="00E553A9" w:rsidDel="00821D45" w:rsidRDefault="00E553A9">
            <w:pPr>
              <w:pStyle w:val="Bulleted"/>
              <w:ind w:left="360" w:hanging="360"/>
              <w:rPr>
                <w:del w:id="1049" w:author="Eivazi, Farnaz" w:date="2022-07-12T22:16:00Z"/>
                <w:rFonts w:ascii="Calibri" w:hAnsi="Calibri"/>
                <w:color w:val="000000"/>
              </w:rPr>
              <w:pPrChange w:id="1050" w:author="Eivazi, Farnaz" w:date="2022-07-12T22:16:00Z">
                <w:pPr/>
              </w:pPrChange>
            </w:pPr>
            <w:del w:id="105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2A112EA9" w14:textId="60D17F26" w:rsidR="00E553A9" w:rsidDel="00821D45" w:rsidRDefault="00E553A9">
            <w:pPr>
              <w:pStyle w:val="Bulleted"/>
              <w:ind w:left="360" w:hanging="360"/>
              <w:rPr>
                <w:del w:id="1052" w:author="Eivazi, Farnaz" w:date="2022-07-12T22:16:00Z"/>
                <w:rFonts w:ascii="Calibri" w:hAnsi="Calibri"/>
                <w:color w:val="000000"/>
              </w:rPr>
              <w:pPrChange w:id="1053" w:author="Eivazi, Farnaz" w:date="2022-07-12T22:16:00Z">
                <w:pPr>
                  <w:jc w:val="right"/>
                </w:pPr>
              </w:pPrChange>
            </w:pPr>
            <w:del w:id="1054" w:author="Eivazi, Farnaz" w:date="2022-07-12T22:16:00Z">
              <w:r w:rsidDel="00821D45">
                <w:rPr>
                  <w:rFonts w:ascii="Calibri" w:hAnsi="Calibri"/>
                  <w:color w:val="000000"/>
                </w:rPr>
                <w:delText>-5</w:delText>
              </w:r>
            </w:del>
          </w:p>
        </w:tc>
      </w:tr>
      <w:tr w:rsidR="00E553A9" w:rsidDel="00821D45" w14:paraId="0525103B" w14:textId="22ABB24C" w:rsidTr="001F5C86">
        <w:trPr>
          <w:trHeight w:val="300"/>
          <w:del w:id="105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76F1080" w14:textId="2BE6C8CE" w:rsidR="00E553A9" w:rsidDel="00821D45" w:rsidRDefault="00E553A9">
            <w:pPr>
              <w:pStyle w:val="Bulleted"/>
              <w:ind w:left="360" w:hanging="360"/>
              <w:rPr>
                <w:del w:id="1056" w:author="Eivazi, Farnaz" w:date="2022-07-12T22:16:00Z"/>
                <w:rFonts w:ascii="Calibri" w:hAnsi="Calibri"/>
                <w:color w:val="000000"/>
              </w:rPr>
              <w:pPrChange w:id="1057" w:author="Eivazi, Farnaz" w:date="2022-07-12T22:16:00Z">
                <w:pPr>
                  <w:ind w:firstLineChars="100" w:firstLine="240"/>
                </w:pPr>
              </w:pPrChange>
            </w:pPr>
            <w:del w:id="1058" w:author="Eivazi, Farnaz" w:date="2022-07-12T22:16:00Z">
              <w:r w:rsidDel="00821D45">
                <w:rPr>
                  <w:rFonts w:ascii="Calibri" w:hAnsi="Calibri"/>
                  <w:color w:val="000000"/>
                </w:rPr>
                <w:delText>Screenshot of GitHub with uploaded Assignment 3 Files is missing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6AD8D497" w14:textId="08FFE0DA" w:rsidR="00E553A9" w:rsidDel="00821D45" w:rsidRDefault="00E553A9">
            <w:pPr>
              <w:pStyle w:val="Bulleted"/>
              <w:ind w:left="360" w:hanging="360"/>
              <w:rPr>
                <w:del w:id="1059" w:author="Eivazi, Farnaz" w:date="2022-07-12T22:16:00Z"/>
                <w:rFonts w:ascii="Calibri" w:hAnsi="Calibri"/>
                <w:color w:val="000000"/>
              </w:rPr>
              <w:pPrChange w:id="1060" w:author="Eivazi, Farnaz" w:date="2022-07-12T22:16:00Z">
                <w:pPr/>
              </w:pPrChange>
            </w:pPr>
            <w:del w:id="106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2D5DDE47" w14:textId="4F69A354" w:rsidR="00E553A9" w:rsidDel="00821D45" w:rsidRDefault="00E553A9">
            <w:pPr>
              <w:pStyle w:val="Bulleted"/>
              <w:ind w:left="360" w:hanging="360"/>
              <w:rPr>
                <w:del w:id="1062" w:author="Eivazi, Farnaz" w:date="2022-07-12T22:16:00Z"/>
                <w:rFonts w:ascii="Calibri" w:hAnsi="Calibri"/>
                <w:color w:val="000000"/>
              </w:rPr>
              <w:pPrChange w:id="1063" w:author="Eivazi, Farnaz" w:date="2022-07-12T22:16:00Z">
                <w:pPr>
                  <w:jc w:val="right"/>
                </w:pPr>
              </w:pPrChange>
            </w:pPr>
            <w:del w:id="1064" w:author="Eivazi, Farnaz" w:date="2022-07-12T22:16:00Z">
              <w:r w:rsidDel="00821D45">
                <w:rPr>
                  <w:rFonts w:ascii="Calibri" w:hAnsi="Calibri"/>
                  <w:color w:val="000000"/>
                </w:rPr>
                <w:delText>-5</w:delText>
              </w:r>
            </w:del>
          </w:p>
        </w:tc>
      </w:tr>
      <w:tr w:rsidR="00E553A9" w:rsidDel="00821D45" w14:paraId="1EAD238E" w14:textId="3A1A9BA5" w:rsidTr="001F5C86">
        <w:trPr>
          <w:trHeight w:val="300"/>
          <w:del w:id="106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9EC5104" w14:textId="5136865C" w:rsidR="00E553A9" w:rsidDel="00821D45" w:rsidRDefault="00E553A9">
            <w:pPr>
              <w:pStyle w:val="Bulleted"/>
              <w:ind w:left="360" w:hanging="360"/>
              <w:rPr>
                <w:del w:id="1066" w:author="Eivazi, Farnaz" w:date="2022-07-12T22:16:00Z"/>
                <w:rFonts w:ascii="Calibri" w:hAnsi="Calibri"/>
                <w:color w:val="000000"/>
              </w:rPr>
              <w:pPrChange w:id="1067" w:author="Eivazi, Farnaz" w:date="2022-07-12T22:16:00Z">
                <w:pPr>
                  <w:ind w:firstLineChars="100" w:firstLine="240"/>
                </w:pPr>
              </w:pPrChange>
            </w:pPr>
            <w:del w:id="1068" w:author="Eivazi, Farnaz" w:date="2022-07-12T22:16:00Z">
              <w:r w:rsidDel="00821D45">
                <w:rPr>
                  <w:rFonts w:ascii="Calibri" w:hAnsi="Calibri"/>
                  <w:color w:val="000000"/>
                </w:rPr>
                <w:delText>Pseudocode for each method specified in CryptoManager.java is missing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79ECFF62" w14:textId="676860DD" w:rsidR="00E553A9" w:rsidDel="00821D45" w:rsidRDefault="00E553A9">
            <w:pPr>
              <w:pStyle w:val="Bulleted"/>
              <w:ind w:left="360" w:hanging="360"/>
              <w:rPr>
                <w:del w:id="1069" w:author="Eivazi, Farnaz" w:date="2022-07-12T22:16:00Z"/>
                <w:rFonts w:ascii="Calibri" w:hAnsi="Calibri"/>
                <w:color w:val="000000"/>
              </w:rPr>
              <w:pPrChange w:id="1070" w:author="Eivazi, Farnaz" w:date="2022-07-12T22:16:00Z">
                <w:pPr/>
              </w:pPrChange>
            </w:pPr>
            <w:del w:id="107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6371C55B" w14:textId="2EACE6AF" w:rsidR="00E553A9" w:rsidDel="00821D45" w:rsidRDefault="00E553A9">
            <w:pPr>
              <w:pStyle w:val="Bulleted"/>
              <w:ind w:left="360" w:hanging="360"/>
              <w:rPr>
                <w:del w:id="1072" w:author="Eivazi, Farnaz" w:date="2022-07-12T22:16:00Z"/>
                <w:rFonts w:ascii="Calibri" w:hAnsi="Calibri"/>
                <w:color w:val="000000"/>
              </w:rPr>
              <w:pPrChange w:id="1073" w:author="Eivazi, Farnaz" w:date="2022-07-12T22:16:00Z">
                <w:pPr>
                  <w:jc w:val="right"/>
                </w:pPr>
              </w:pPrChange>
            </w:pPr>
            <w:del w:id="1074" w:author="Eivazi, Farnaz" w:date="2022-07-12T22:16:00Z">
              <w:r w:rsidDel="00821D45">
                <w:rPr>
                  <w:rFonts w:ascii="Calibri" w:hAnsi="Calibri"/>
                  <w:color w:val="000000"/>
                </w:rPr>
                <w:delText>-15</w:delText>
              </w:r>
            </w:del>
          </w:p>
        </w:tc>
      </w:tr>
      <w:tr w:rsidR="00E553A9" w:rsidDel="00821D45" w14:paraId="586030C9" w14:textId="74846E39" w:rsidTr="001F5C86">
        <w:trPr>
          <w:trHeight w:val="300"/>
          <w:del w:id="107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339BCD9" w14:textId="72D0B184" w:rsidR="00E553A9" w:rsidDel="00821D45" w:rsidRDefault="00E553A9">
            <w:pPr>
              <w:pStyle w:val="Bulleted"/>
              <w:ind w:left="360" w:hanging="360"/>
              <w:rPr>
                <w:del w:id="1076" w:author="Eivazi, Farnaz" w:date="2022-07-12T22:16:00Z"/>
                <w:rFonts w:ascii="Calibri" w:hAnsi="Calibri"/>
                <w:color w:val="000000"/>
              </w:rPr>
              <w:pPrChange w:id="1077" w:author="Eivazi, Farnaz" w:date="2022-07-12T22:16:00Z">
                <w:pPr>
                  <w:ind w:firstLineChars="100" w:firstLine="240"/>
                </w:pPr>
              </w:pPrChange>
            </w:pPr>
            <w:del w:id="1078" w:author="Eivazi, Farnaz" w:date="2022-07-12T22:16:00Z">
              <w:r w:rsidDel="00821D45">
                <w:rPr>
                  <w:rFonts w:ascii="Calibri" w:hAnsi="Calibri"/>
                  <w:color w:val="000000"/>
                </w:rPr>
                <w:delText>Test Plan is missing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090ECEDD" w14:textId="1AE2F4E7" w:rsidR="00E553A9" w:rsidDel="00821D45" w:rsidRDefault="00E553A9">
            <w:pPr>
              <w:pStyle w:val="Bulleted"/>
              <w:ind w:left="360" w:hanging="360"/>
              <w:rPr>
                <w:del w:id="1079" w:author="Eivazi, Farnaz" w:date="2022-07-12T22:16:00Z"/>
                <w:rFonts w:ascii="Calibri" w:hAnsi="Calibri"/>
                <w:color w:val="000000"/>
              </w:rPr>
              <w:pPrChange w:id="1080" w:author="Eivazi, Farnaz" w:date="2022-07-12T22:16:00Z">
                <w:pPr/>
              </w:pPrChange>
            </w:pPr>
            <w:del w:id="108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3F87D0C0" w14:textId="38AD8998" w:rsidR="00E553A9" w:rsidDel="00821D45" w:rsidRDefault="00E553A9">
            <w:pPr>
              <w:pStyle w:val="Bulleted"/>
              <w:ind w:left="360" w:hanging="360"/>
              <w:rPr>
                <w:del w:id="1082" w:author="Eivazi, Farnaz" w:date="2022-07-12T22:16:00Z"/>
                <w:rFonts w:ascii="Calibri" w:hAnsi="Calibri"/>
                <w:color w:val="000000"/>
              </w:rPr>
              <w:pPrChange w:id="1083" w:author="Eivazi, Farnaz" w:date="2022-07-12T22:16:00Z">
                <w:pPr>
                  <w:jc w:val="right"/>
                </w:pPr>
              </w:pPrChange>
            </w:pPr>
            <w:del w:id="1084" w:author="Eivazi, Farnaz" w:date="2022-07-12T22:16:00Z">
              <w:r w:rsidDel="00821D45">
                <w:rPr>
                  <w:rFonts w:ascii="Calibri" w:hAnsi="Calibri"/>
                  <w:color w:val="000000"/>
                </w:rPr>
                <w:delText>-10</w:delText>
              </w:r>
            </w:del>
          </w:p>
        </w:tc>
      </w:tr>
      <w:tr w:rsidR="00E553A9" w:rsidDel="00821D45" w14:paraId="7A9F5414" w14:textId="777C7161" w:rsidTr="001F5C86">
        <w:trPr>
          <w:trHeight w:val="300"/>
          <w:del w:id="108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D3C8374" w14:textId="754DD7CE" w:rsidR="00E553A9" w:rsidDel="00821D45" w:rsidRDefault="00E553A9">
            <w:pPr>
              <w:pStyle w:val="Bulleted"/>
              <w:ind w:left="360" w:hanging="360"/>
              <w:rPr>
                <w:del w:id="1086" w:author="Eivazi, Farnaz" w:date="2022-07-12T22:16:00Z"/>
                <w:rFonts w:ascii="Calibri" w:hAnsi="Calibri"/>
                <w:color w:val="000000"/>
              </w:rPr>
              <w:pPrChange w:id="1087" w:author="Eivazi, Farnaz" w:date="2022-07-12T22:16:00Z">
                <w:pPr>
                  <w:ind w:firstLineChars="100" w:firstLine="240"/>
                </w:pPr>
              </w:pPrChange>
            </w:pPr>
            <w:del w:id="1088" w:author="Eivazi, Farnaz" w:date="2022-07-12T22:16:00Z">
              <w:r w:rsidDel="00821D45">
                <w:rPr>
                  <w:rFonts w:ascii="Calibri" w:hAnsi="Calibri"/>
                  <w:color w:val="000000"/>
                </w:rPr>
                <w:delText>Assignment 3 Checklist is missing</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158C03B0" w14:textId="779DC734" w:rsidR="00E553A9" w:rsidDel="00821D45" w:rsidRDefault="00E553A9">
            <w:pPr>
              <w:pStyle w:val="Bulleted"/>
              <w:ind w:left="360" w:hanging="360"/>
              <w:rPr>
                <w:del w:id="1089" w:author="Eivazi, Farnaz" w:date="2022-07-12T22:16:00Z"/>
                <w:rFonts w:ascii="Calibri" w:hAnsi="Calibri"/>
                <w:color w:val="000000"/>
              </w:rPr>
              <w:pPrChange w:id="1090" w:author="Eivazi, Farnaz" w:date="2022-07-12T22:16:00Z">
                <w:pPr/>
              </w:pPrChange>
            </w:pPr>
            <w:del w:id="109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35EDB0AB" w14:textId="647BABD8" w:rsidR="00E553A9" w:rsidDel="00821D45" w:rsidRDefault="00E553A9">
            <w:pPr>
              <w:pStyle w:val="Bulleted"/>
              <w:ind w:left="360" w:hanging="360"/>
              <w:rPr>
                <w:del w:id="1092" w:author="Eivazi, Farnaz" w:date="2022-07-12T22:16:00Z"/>
                <w:rFonts w:ascii="Calibri" w:hAnsi="Calibri"/>
                <w:color w:val="000000"/>
              </w:rPr>
              <w:pPrChange w:id="1093" w:author="Eivazi, Farnaz" w:date="2022-07-12T22:16:00Z">
                <w:pPr>
                  <w:jc w:val="right"/>
                </w:pPr>
              </w:pPrChange>
            </w:pPr>
            <w:del w:id="1094" w:author="Eivazi, Farnaz" w:date="2022-07-12T22:16:00Z">
              <w:r w:rsidDel="00821D45">
                <w:rPr>
                  <w:rFonts w:ascii="Calibri" w:hAnsi="Calibri"/>
                  <w:color w:val="000000"/>
                </w:rPr>
                <w:delText>-5</w:delText>
              </w:r>
            </w:del>
          </w:p>
        </w:tc>
      </w:tr>
      <w:tr w:rsidR="00E553A9" w:rsidDel="00821D45" w14:paraId="6EA210DA" w14:textId="51DDFA17" w:rsidTr="001F5C86">
        <w:trPr>
          <w:trHeight w:val="300"/>
          <w:del w:id="109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D6979CD" w14:textId="09935F01" w:rsidR="00E553A9" w:rsidDel="00821D45" w:rsidRDefault="00E553A9">
            <w:pPr>
              <w:pStyle w:val="Bulleted"/>
              <w:ind w:left="360" w:hanging="360"/>
              <w:rPr>
                <w:del w:id="1096" w:author="Eivazi, Farnaz" w:date="2022-07-12T22:16:00Z"/>
                <w:rFonts w:ascii="Calibri" w:hAnsi="Calibri"/>
                <w:color w:val="000000"/>
              </w:rPr>
              <w:pPrChange w:id="1097" w:author="Eivazi, Farnaz" w:date="2022-07-12T22:16:00Z">
                <w:pPr/>
              </w:pPrChange>
            </w:pPr>
            <w:del w:id="1098" w:author="Eivazi, Farnaz" w:date="2022-07-12T22:16:00Z">
              <w:r w:rsidDel="00821D45">
                <w:rPr>
                  <w:rFonts w:ascii="Calibri" w:hAnsi="Calibri"/>
                  <w:color w:val="000000"/>
                </w:rPr>
                <w:delText xml:space="preserve">    Learning Experience</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62729519" w14:textId="0C8CD743" w:rsidR="00E553A9" w:rsidDel="00821D45" w:rsidRDefault="00E553A9">
            <w:pPr>
              <w:pStyle w:val="Bulleted"/>
              <w:ind w:left="360" w:hanging="360"/>
              <w:rPr>
                <w:del w:id="1099" w:author="Eivazi, Farnaz" w:date="2022-07-12T22:16:00Z"/>
                <w:rFonts w:ascii="Calibri" w:hAnsi="Calibri"/>
                <w:color w:val="000000"/>
              </w:rPr>
              <w:pPrChange w:id="1100" w:author="Eivazi, Farnaz" w:date="2022-07-12T22:16:00Z">
                <w:pPr/>
              </w:pPrChange>
            </w:pPr>
            <w:del w:id="110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69E0C2E7" w14:textId="0EBBB366" w:rsidR="00E553A9" w:rsidDel="00821D45" w:rsidRDefault="00E553A9">
            <w:pPr>
              <w:pStyle w:val="Bulleted"/>
              <w:ind w:left="360" w:hanging="360"/>
              <w:rPr>
                <w:del w:id="1102" w:author="Eivazi, Farnaz" w:date="2022-07-12T22:16:00Z"/>
                <w:rFonts w:ascii="Calibri" w:hAnsi="Calibri"/>
                <w:color w:val="000000"/>
              </w:rPr>
              <w:pPrChange w:id="1103" w:author="Eivazi, Farnaz" w:date="2022-07-12T22:16:00Z">
                <w:pPr>
                  <w:jc w:val="right"/>
                </w:pPr>
              </w:pPrChange>
            </w:pPr>
            <w:del w:id="1104" w:author="Eivazi, Farnaz" w:date="2022-07-12T22:16:00Z">
              <w:r w:rsidDel="00821D45">
                <w:rPr>
                  <w:rFonts w:ascii="Calibri" w:hAnsi="Calibri"/>
                  <w:color w:val="000000"/>
                </w:rPr>
                <w:delText>-5</w:delText>
              </w:r>
            </w:del>
          </w:p>
        </w:tc>
      </w:tr>
      <w:tr w:rsidR="00E553A9" w:rsidDel="00821D45" w14:paraId="50A37650" w14:textId="2E865354" w:rsidTr="001F5C86">
        <w:trPr>
          <w:trHeight w:val="300"/>
          <w:del w:id="110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A6D5B7A" w14:textId="09909C6F" w:rsidR="00E553A9" w:rsidDel="00821D45" w:rsidRDefault="00E553A9">
            <w:pPr>
              <w:pStyle w:val="Bulleted"/>
              <w:ind w:left="360" w:hanging="360"/>
              <w:rPr>
                <w:del w:id="1106" w:author="Eivazi, Farnaz" w:date="2022-07-12T22:16:00Z"/>
                <w:rFonts w:ascii="Calibri" w:hAnsi="Calibri"/>
                <w:color w:val="000000"/>
              </w:rPr>
              <w:pPrChange w:id="1107" w:author="Eivazi, Farnaz" w:date="2022-07-12T22:16:00Z">
                <w:pPr/>
              </w:pPrChange>
            </w:pPr>
            <w:del w:id="110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305B40E5" w14:textId="7BD6E83B" w:rsidR="00E553A9" w:rsidDel="00821D45" w:rsidRDefault="00E553A9">
            <w:pPr>
              <w:pStyle w:val="Bulleted"/>
              <w:ind w:left="360" w:hanging="360"/>
              <w:rPr>
                <w:del w:id="1109" w:author="Eivazi, Farnaz" w:date="2022-07-12T22:16:00Z"/>
                <w:rFonts w:ascii="Calibri" w:hAnsi="Calibri"/>
                <w:color w:val="000000"/>
              </w:rPr>
              <w:pPrChange w:id="1110" w:author="Eivazi, Farnaz" w:date="2022-07-12T22:16:00Z">
                <w:pPr/>
              </w:pPrChange>
            </w:pPr>
            <w:del w:id="1111" w:author="Eivazi, Farnaz" w:date="2022-07-12T22:16:00Z">
              <w:r w:rsidDel="00821D45">
                <w:rPr>
                  <w:rFonts w:ascii="Calibri" w:hAnsi="Calibri"/>
                  <w:color w:val="000000"/>
                </w:rPr>
                <w:delText xml:space="preserve">Highlight your lessons learned and learning experience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D1F9BA9" w14:textId="2ED14D11" w:rsidR="00E553A9" w:rsidDel="00821D45" w:rsidRDefault="00E553A9">
            <w:pPr>
              <w:pStyle w:val="Bulleted"/>
              <w:ind w:left="360" w:hanging="360"/>
              <w:rPr>
                <w:del w:id="1112" w:author="Eivazi, Farnaz" w:date="2022-07-12T22:16:00Z"/>
                <w:rFonts w:ascii="Calibri" w:hAnsi="Calibri"/>
                <w:color w:val="000000"/>
              </w:rPr>
              <w:pPrChange w:id="1113" w:author="Eivazi, Farnaz" w:date="2022-07-12T22:16:00Z">
                <w:pPr/>
              </w:pPrChange>
            </w:pPr>
            <w:del w:id="1114" w:author="Eivazi, Farnaz" w:date="2022-07-12T22:16:00Z">
              <w:r w:rsidDel="00821D45">
                <w:rPr>
                  <w:rFonts w:ascii="Calibri" w:hAnsi="Calibri"/>
                  <w:color w:val="000000"/>
                </w:rPr>
                <w:delText> </w:delText>
              </w:r>
            </w:del>
          </w:p>
        </w:tc>
      </w:tr>
      <w:tr w:rsidR="00E553A9" w:rsidDel="00821D45" w14:paraId="7ADC6545" w14:textId="115BAC1A" w:rsidTr="001F5C86">
        <w:trPr>
          <w:trHeight w:val="300"/>
          <w:del w:id="111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9FEC5B0" w14:textId="568E9412" w:rsidR="00E553A9" w:rsidDel="00821D45" w:rsidRDefault="00E553A9">
            <w:pPr>
              <w:pStyle w:val="Bulleted"/>
              <w:ind w:left="360" w:hanging="360"/>
              <w:rPr>
                <w:del w:id="1116" w:author="Eivazi, Farnaz" w:date="2022-07-12T22:16:00Z"/>
                <w:rFonts w:ascii="Calibri" w:hAnsi="Calibri"/>
                <w:color w:val="000000"/>
              </w:rPr>
              <w:pPrChange w:id="1117" w:author="Eivazi, Farnaz" w:date="2022-07-12T22:16:00Z">
                <w:pPr/>
              </w:pPrChange>
            </w:pPr>
            <w:del w:id="111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2DF2B69F" w14:textId="64C21F45" w:rsidR="00E553A9" w:rsidDel="00821D45" w:rsidRDefault="00E553A9">
            <w:pPr>
              <w:pStyle w:val="Bulleted"/>
              <w:ind w:left="360" w:hanging="360"/>
              <w:rPr>
                <w:del w:id="1119" w:author="Eivazi, Farnaz" w:date="2022-07-12T22:16:00Z"/>
                <w:rFonts w:ascii="Calibri" w:hAnsi="Calibri"/>
                <w:color w:val="000000"/>
              </w:rPr>
              <w:pPrChange w:id="1120" w:author="Eivazi, Farnaz" w:date="2022-07-12T22:16:00Z">
                <w:pPr/>
              </w:pPrChange>
            </w:pPr>
            <w:del w:id="1121" w:author="Eivazi, Farnaz" w:date="2022-07-12T22:16:00Z">
              <w:r w:rsidDel="00821D45">
                <w:rPr>
                  <w:rFonts w:ascii="Calibri" w:hAnsi="Calibri"/>
                  <w:color w:val="000000"/>
                </w:rPr>
                <w:delText xml:space="preserve">from working on this project.  What have you learned? What did you struggle with?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07F9DFA" w14:textId="73E0C7BE" w:rsidR="00E553A9" w:rsidDel="00821D45" w:rsidRDefault="00E553A9">
            <w:pPr>
              <w:pStyle w:val="Bulleted"/>
              <w:ind w:left="360" w:hanging="360"/>
              <w:rPr>
                <w:del w:id="1122" w:author="Eivazi, Farnaz" w:date="2022-07-12T22:16:00Z"/>
                <w:rFonts w:ascii="Calibri" w:hAnsi="Calibri"/>
                <w:color w:val="000000"/>
              </w:rPr>
              <w:pPrChange w:id="1123" w:author="Eivazi, Farnaz" w:date="2022-07-12T22:16:00Z">
                <w:pPr/>
              </w:pPrChange>
            </w:pPr>
            <w:del w:id="1124" w:author="Eivazi, Farnaz" w:date="2022-07-12T22:16:00Z">
              <w:r w:rsidDel="00821D45">
                <w:rPr>
                  <w:rFonts w:ascii="Calibri" w:hAnsi="Calibri"/>
                  <w:color w:val="000000"/>
                </w:rPr>
                <w:delText> </w:delText>
              </w:r>
            </w:del>
          </w:p>
        </w:tc>
      </w:tr>
      <w:tr w:rsidR="00E553A9" w:rsidDel="00821D45" w14:paraId="17FFCCD5" w14:textId="10654AF4" w:rsidTr="001F5C86">
        <w:trPr>
          <w:trHeight w:val="300"/>
          <w:del w:id="112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4260605" w14:textId="0B781F7E" w:rsidR="00E553A9" w:rsidDel="00821D45" w:rsidRDefault="00E553A9">
            <w:pPr>
              <w:pStyle w:val="Bulleted"/>
              <w:ind w:left="360" w:hanging="360"/>
              <w:rPr>
                <w:del w:id="1126" w:author="Eivazi, Farnaz" w:date="2022-07-12T22:16:00Z"/>
                <w:rFonts w:ascii="Calibri" w:hAnsi="Calibri"/>
                <w:color w:val="000000"/>
              </w:rPr>
              <w:pPrChange w:id="1127" w:author="Eivazi, Farnaz" w:date="2022-07-12T22:16:00Z">
                <w:pPr/>
              </w:pPrChange>
            </w:pPr>
            <w:del w:id="112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71C1D4B1" w14:textId="7970436F" w:rsidR="00E553A9" w:rsidDel="00821D45" w:rsidRDefault="00E553A9">
            <w:pPr>
              <w:pStyle w:val="Bulleted"/>
              <w:ind w:left="360" w:hanging="360"/>
              <w:rPr>
                <w:del w:id="1129" w:author="Eivazi, Farnaz" w:date="2022-07-12T22:16:00Z"/>
                <w:rFonts w:ascii="Calibri" w:hAnsi="Calibri"/>
                <w:color w:val="000000"/>
              </w:rPr>
              <w:pPrChange w:id="1130" w:author="Eivazi, Farnaz" w:date="2022-07-12T22:16:00Z">
                <w:pPr/>
              </w:pPrChange>
            </w:pPr>
            <w:del w:id="1131" w:author="Eivazi, Farnaz" w:date="2022-07-12T22:16:00Z">
              <w:r w:rsidDel="00821D45">
                <w:rPr>
                  <w:rFonts w:ascii="Calibri" w:hAnsi="Calibri"/>
                  <w:color w:val="000000"/>
                </w:rPr>
                <w:delText>What would you do differently on your next project? What parts of the project were</w:delText>
              </w:r>
            </w:del>
          </w:p>
        </w:tc>
        <w:tc>
          <w:tcPr>
            <w:tcW w:w="720" w:type="dxa"/>
            <w:tcBorders>
              <w:top w:val="nil"/>
              <w:left w:val="nil"/>
              <w:bottom w:val="single" w:sz="4" w:space="0" w:color="auto"/>
              <w:right w:val="single" w:sz="8" w:space="0" w:color="auto"/>
            </w:tcBorders>
            <w:shd w:val="clear" w:color="auto" w:fill="auto"/>
            <w:noWrap/>
            <w:vAlign w:val="bottom"/>
            <w:hideMark/>
          </w:tcPr>
          <w:p w14:paraId="72C20326" w14:textId="0FA6E329" w:rsidR="00E553A9" w:rsidDel="00821D45" w:rsidRDefault="00E553A9">
            <w:pPr>
              <w:pStyle w:val="Bulleted"/>
              <w:ind w:left="360" w:hanging="360"/>
              <w:rPr>
                <w:del w:id="1132" w:author="Eivazi, Farnaz" w:date="2022-07-12T22:16:00Z"/>
                <w:rFonts w:ascii="Calibri" w:hAnsi="Calibri"/>
                <w:color w:val="000000"/>
              </w:rPr>
              <w:pPrChange w:id="1133" w:author="Eivazi, Farnaz" w:date="2022-07-12T22:16:00Z">
                <w:pPr/>
              </w:pPrChange>
            </w:pPr>
            <w:del w:id="1134" w:author="Eivazi, Farnaz" w:date="2022-07-12T22:16:00Z">
              <w:r w:rsidDel="00821D45">
                <w:rPr>
                  <w:rFonts w:ascii="Calibri" w:hAnsi="Calibri"/>
                  <w:color w:val="000000"/>
                </w:rPr>
                <w:delText> </w:delText>
              </w:r>
            </w:del>
          </w:p>
        </w:tc>
      </w:tr>
      <w:tr w:rsidR="00E553A9" w:rsidDel="00821D45" w14:paraId="6FCEF60C" w14:textId="0FA126BD" w:rsidTr="001F5C86">
        <w:trPr>
          <w:trHeight w:val="300"/>
          <w:del w:id="113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B61BCF4" w14:textId="299F99EB" w:rsidR="00E553A9" w:rsidDel="00821D45" w:rsidRDefault="00E553A9">
            <w:pPr>
              <w:pStyle w:val="Bulleted"/>
              <w:ind w:left="360" w:hanging="360"/>
              <w:rPr>
                <w:del w:id="1136" w:author="Eivazi, Farnaz" w:date="2022-07-12T22:16:00Z"/>
                <w:rFonts w:ascii="Calibri" w:hAnsi="Calibri"/>
                <w:color w:val="000000"/>
              </w:rPr>
              <w:pPrChange w:id="1137" w:author="Eivazi, Farnaz" w:date="2022-07-12T22:16:00Z">
                <w:pPr/>
              </w:pPrChange>
            </w:pPr>
            <w:del w:id="113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7F9AB19B" w14:textId="4247B17C" w:rsidR="00E553A9" w:rsidDel="00821D45" w:rsidRDefault="00E553A9">
            <w:pPr>
              <w:pStyle w:val="Bulleted"/>
              <w:ind w:left="360" w:hanging="360"/>
              <w:rPr>
                <w:del w:id="1139" w:author="Eivazi, Farnaz" w:date="2022-07-12T22:16:00Z"/>
                <w:rFonts w:ascii="Calibri" w:hAnsi="Calibri"/>
                <w:color w:val="000000"/>
              </w:rPr>
              <w:pPrChange w:id="1140" w:author="Eivazi, Farnaz" w:date="2022-07-12T22:16:00Z">
                <w:pPr/>
              </w:pPrChange>
            </w:pPr>
            <w:del w:id="1141" w:author="Eivazi, Farnaz" w:date="2022-07-12T22:16:00Z">
              <w:r w:rsidDel="00821D45">
                <w:rPr>
                  <w:rFonts w:ascii="Calibri" w:hAnsi="Calibri"/>
                  <w:color w:val="000000"/>
                </w:rPr>
                <w:delText>you successful with, and what parts (if any) were you not successful with?</w:delText>
              </w:r>
            </w:del>
          </w:p>
        </w:tc>
        <w:tc>
          <w:tcPr>
            <w:tcW w:w="720" w:type="dxa"/>
            <w:tcBorders>
              <w:top w:val="nil"/>
              <w:left w:val="nil"/>
              <w:bottom w:val="single" w:sz="4" w:space="0" w:color="auto"/>
              <w:right w:val="single" w:sz="8" w:space="0" w:color="auto"/>
            </w:tcBorders>
            <w:shd w:val="clear" w:color="auto" w:fill="auto"/>
            <w:noWrap/>
            <w:vAlign w:val="bottom"/>
            <w:hideMark/>
          </w:tcPr>
          <w:p w14:paraId="616160E4" w14:textId="28C7AF69" w:rsidR="00E553A9" w:rsidDel="00821D45" w:rsidRDefault="00E553A9">
            <w:pPr>
              <w:pStyle w:val="Bulleted"/>
              <w:ind w:left="360" w:hanging="360"/>
              <w:rPr>
                <w:del w:id="1142" w:author="Eivazi, Farnaz" w:date="2022-07-12T22:16:00Z"/>
                <w:rFonts w:ascii="Calibri" w:hAnsi="Calibri"/>
                <w:color w:val="000000"/>
              </w:rPr>
              <w:pPrChange w:id="1143" w:author="Eivazi, Farnaz" w:date="2022-07-12T22:16:00Z">
                <w:pPr/>
              </w:pPrChange>
            </w:pPr>
            <w:del w:id="1144" w:author="Eivazi, Farnaz" w:date="2022-07-12T22:16:00Z">
              <w:r w:rsidDel="00821D45">
                <w:rPr>
                  <w:rFonts w:ascii="Calibri" w:hAnsi="Calibri"/>
                  <w:color w:val="000000"/>
                </w:rPr>
                <w:delText> </w:delText>
              </w:r>
            </w:del>
          </w:p>
        </w:tc>
      </w:tr>
      <w:tr w:rsidR="00E553A9" w:rsidDel="00821D45" w14:paraId="349EA7A6" w14:textId="6BF80A62" w:rsidTr="001F5C86">
        <w:trPr>
          <w:trHeight w:val="300"/>
          <w:del w:id="114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1C227C9" w14:textId="2A635E04" w:rsidR="00E553A9" w:rsidDel="00821D45" w:rsidRDefault="00E553A9">
            <w:pPr>
              <w:pStyle w:val="Bulleted"/>
              <w:ind w:left="360" w:hanging="360"/>
              <w:rPr>
                <w:del w:id="1146" w:author="Eivazi, Farnaz" w:date="2022-07-12T22:16:00Z"/>
                <w:rFonts w:ascii="Calibri" w:hAnsi="Calibri"/>
                <w:b/>
                <w:bCs/>
                <w:color w:val="000000"/>
              </w:rPr>
              <w:pPrChange w:id="1147" w:author="Eivazi, Farnaz" w:date="2022-07-12T22:16:00Z">
                <w:pPr/>
              </w:pPrChange>
            </w:pPr>
            <w:del w:id="1148" w:author="Eivazi, Farnaz" w:date="2022-07-12T22:16:00Z">
              <w:r w:rsidDel="00821D45">
                <w:rPr>
                  <w:rFonts w:ascii="Calibri" w:hAnsi="Calibri"/>
                  <w:b/>
                  <w:bCs/>
                  <w:color w:val="000000"/>
                </w:rPr>
                <w:delText>Programming Style:</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407D4CEB" w14:textId="310AEB5D" w:rsidR="00E553A9" w:rsidDel="00821D45" w:rsidRDefault="00E553A9">
            <w:pPr>
              <w:pStyle w:val="Bulleted"/>
              <w:ind w:left="360" w:hanging="360"/>
              <w:rPr>
                <w:del w:id="1149" w:author="Eivazi, Farnaz" w:date="2022-07-12T22:16:00Z"/>
                <w:rFonts w:ascii="Calibri" w:hAnsi="Calibri"/>
                <w:color w:val="000000"/>
              </w:rPr>
              <w:pPrChange w:id="1150" w:author="Eivazi, Farnaz" w:date="2022-07-12T22:16:00Z">
                <w:pPr/>
              </w:pPrChange>
            </w:pPr>
            <w:del w:id="115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5D056FCB" w14:textId="525A4438" w:rsidR="00E553A9" w:rsidDel="00821D45" w:rsidRDefault="00E553A9">
            <w:pPr>
              <w:pStyle w:val="Bulleted"/>
              <w:ind w:left="360" w:hanging="360"/>
              <w:rPr>
                <w:del w:id="1152" w:author="Eivazi, Farnaz" w:date="2022-07-12T22:16:00Z"/>
                <w:rFonts w:ascii="Calibri" w:hAnsi="Calibri"/>
                <w:color w:val="000000"/>
              </w:rPr>
              <w:pPrChange w:id="1153" w:author="Eivazi, Farnaz" w:date="2022-07-12T22:16:00Z">
                <w:pPr/>
              </w:pPrChange>
            </w:pPr>
            <w:del w:id="1154" w:author="Eivazi, Farnaz" w:date="2022-07-12T22:16:00Z">
              <w:r w:rsidDel="00821D45">
                <w:rPr>
                  <w:rFonts w:ascii="Calibri" w:hAnsi="Calibri"/>
                  <w:color w:val="000000"/>
                </w:rPr>
                <w:delText> </w:delText>
              </w:r>
            </w:del>
          </w:p>
        </w:tc>
      </w:tr>
      <w:tr w:rsidR="00E553A9" w:rsidDel="00821D45" w14:paraId="5C57C141" w14:textId="54B0FD54" w:rsidTr="001F5C86">
        <w:trPr>
          <w:trHeight w:val="300"/>
          <w:del w:id="115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5924A2B" w14:textId="68370188" w:rsidR="00E553A9" w:rsidDel="00821D45" w:rsidRDefault="00E553A9">
            <w:pPr>
              <w:pStyle w:val="Bulleted"/>
              <w:ind w:left="360" w:hanging="360"/>
              <w:rPr>
                <w:del w:id="1156" w:author="Eivazi, Farnaz" w:date="2022-07-12T22:16:00Z"/>
                <w:rFonts w:ascii="Calibri" w:hAnsi="Calibri"/>
                <w:color w:val="000000"/>
              </w:rPr>
              <w:pPrChange w:id="1157" w:author="Eivazi, Farnaz" w:date="2022-07-12T22:16:00Z">
                <w:pPr/>
              </w:pPrChange>
            </w:pPr>
            <w:del w:id="1158" w:author="Eivazi, Farnaz" w:date="2022-07-12T22:16:00Z">
              <w:r w:rsidDel="00821D45">
                <w:rPr>
                  <w:rFonts w:ascii="Calibri" w:hAnsi="Calibri"/>
                  <w:color w:val="000000"/>
                </w:rPr>
                <w:delText xml:space="preserve">     Incorrect use of indentation, naming convention, etc. (see coding/style standards)</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18343CAC" w14:textId="18C81626" w:rsidR="00E553A9" w:rsidDel="00821D45" w:rsidRDefault="00E553A9">
            <w:pPr>
              <w:pStyle w:val="Bulleted"/>
              <w:ind w:left="360" w:hanging="360"/>
              <w:rPr>
                <w:del w:id="1159" w:author="Eivazi, Farnaz" w:date="2022-07-12T22:16:00Z"/>
                <w:rFonts w:ascii="Calibri" w:hAnsi="Calibri"/>
                <w:color w:val="000000"/>
              </w:rPr>
              <w:pPrChange w:id="1160" w:author="Eivazi, Farnaz" w:date="2022-07-12T22:16:00Z">
                <w:pPr/>
              </w:pPrChange>
            </w:pPr>
            <w:del w:id="116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1C82ADF1" w14:textId="440A2818" w:rsidR="00E553A9" w:rsidDel="00821D45" w:rsidRDefault="00E553A9">
            <w:pPr>
              <w:pStyle w:val="Bulleted"/>
              <w:ind w:left="360" w:hanging="360"/>
              <w:rPr>
                <w:del w:id="1162" w:author="Eivazi, Farnaz" w:date="2022-07-12T22:16:00Z"/>
                <w:rFonts w:ascii="Calibri" w:hAnsi="Calibri"/>
                <w:color w:val="000000"/>
              </w:rPr>
              <w:pPrChange w:id="1163" w:author="Eivazi, Farnaz" w:date="2022-07-12T22:16:00Z">
                <w:pPr>
                  <w:jc w:val="right"/>
                </w:pPr>
              </w:pPrChange>
            </w:pPr>
            <w:del w:id="1164" w:author="Eivazi, Farnaz" w:date="2022-07-12T22:16:00Z">
              <w:r w:rsidDel="00821D45">
                <w:rPr>
                  <w:rFonts w:ascii="Calibri" w:hAnsi="Calibri"/>
                  <w:color w:val="000000"/>
                </w:rPr>
                <w:delText>-15</w:delText>
              </w:r>
            </w:del>
          </w:p>
        </w:tc>
      </w:tr>
      <w:tr w:rsidR="00E553A9" w:rsidDel="00821D45" w14:paraId="0214AF25" w14:textId="718DBA29" w:rsidTr="001F5C86">
        <w:trPr>
          <w:trHeight w:val="300"/>
          <w:del w:id="116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D9DB820" w14:textId="29A3281B" w:rsidR="00E553A9" w:rsidDel="00821D45" w:rsidRDefault="00E553A9">
            <w:pPr>
              <w:pStyle w:val="Bulleted"/>
              <w:ind w:left="360" w:hanging="360"/>
              <w:rPr>
                <w:del w:id="1166" w:author="Eivazi, Farnaz" w:date="2022-07-12T22:16:00Z"/>
                <w:rFonts w:ascii="Calibri" w:hAnsi="Calibri"/>
                <w:b/>
                <w:bCs/>
                <w:color w:val="000000"/>
              </w:rPr>
              <w:pPrChange w:id="1167" w:author="Eivazi, Farnaz" w:date="2022-07-12T22:16:00Z">
                <w:pPr/>
              </w:pPrChange>
            </w:pPr>
            <w:del w:id="1168" w:author="Eivazi, Farnaz" w:date="2022-07-12T22:16:00Z">
              <w:r w:rsidDel="00821D45">
                <w:rPr>
                  <w:rFonts w:ascii="Calibri" w:hAnsi="Calibri"/>
                  <w:b/>
                  <w:bCs/>
                  <w:color w:val="000000"/>
                </w:rPr>
                <w:delText>Design:</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16AD717A" w14:textId="703F8718" w:rsidR="00E553A9" w:rsidDel="00821D45" w:rsidRDefault="00E553A9">
            <w:pPr>
              <w:pStyle w:val="Bulleted"/>
              <w:ind w:left="360" w:hanging="360"/>
              <w:rPr>
                <w:del w:id="1169" w:author="Eivazi, Farnaz" w:date="2022-07-12T22:16:00Z"/>
                <w:rFonts w:ascii="Calibri" w:hAnsi="Calibri"/>
                <w:color w:val="000000"/>
              </w:rPr>
              <w:pPrChange w:id="1170" w:author="Eivazi, Farnaz" w:date="2022-07-12T22:16:00Z">
                <w:pPr/>
              </w:pPrChange>
            </w:pPr>
            <w:del w:id="117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5F4C02CF" w14:textId="26FA7601" w:rsidR="00E553A9" w:rsidDel="00821D45" w:rsidRDefault="00E553A9">
            <w:pPr>
              <w:pStyle w:val="Bulleted"/>
              <w:ind w:left="360" w:hanging="360"/>
              <w:rPr>
                <w:del w:id="1172" w:author="Eivazi, Farnaz" w:date="2022-07-12T22:16:00Z"/>
                <w:rFonts w:ascii="Calibri" w:hAnsi="Calibri"/>
                <w:color w:val="000000"/>
              </w:rPr>
              <w:pPrChange w:id="1173" w:author="Eivazi, Farnaz" w:date="2022-07-12T22:16:00Z">
                <w:pPr/>
              </w:pPrChange>
            </w:pPr>
            <w:del w:id="1174" w:author="Eivazi, Farnaz" w:date="2022-07-12T22:16:00Z">
              <w:r w:rsidDel="00821D45">
                <w:rPr>
                  <w:rFonts w:ascii="Calibri" w:hAnsi="Calibri"/>
                  <w:color w:val="000000"/>
                </w:rPr>
                <w:delText> </w:delText>
              </w:r>
            </w:del>
          </w:p>
        </w:tc>
      </w:tr>
      <w:tr w:rsidR="00E553A9" w:rsidDel="00821D45" w14:paraId="786E3330" w14:textId="4C5C5E87" w:rsidTr="001F5C86">
        <w:trPr>
          <w:trHeight w:val="300"/>
          <w:del w:id="117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E8FE027" w14:textId="55C3725E" w:rsidR="00E553A9" w:rsidDel="00821D45" w:rsidRDefault="00E553A9">
            <w:pPr>
              <w:pStyle w:val="Bulleted"/>
              <w:ind w:left="360" w:hanging="360"/>
              <w:rPr>
                <w:del w:id="1176" w:author="Eivazi, Farnaz" w:date="2022-07-12T22:16:00Z"/>
                <w:rFonts w:ascii="Calibri" w:hAnsi="Calibri"/>
                <w:color w:val="000000"/>
              </w:rPr>
              <w:pPrChange w:id="1177" w:author="Eivazi, Farnaz" w:date="2022-07-12T22:16:00Z">
                <w:pPr/>
              </w:pPrChange>
            </w:pPr>
            <w:del w:id="117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20971D7A" w14:textId="63617559" w:rsidR="00E553A9" w:rsidDel="00821D45" w:rsidRDefault="00E553A9">
            <w:pPr>
              <w:pStyle w:val="Bulleted"/>
              <w:ind w:left="360" w:hanging="360"/>
              <w:rPr>
                <w:del w:id="1179" w:author="Eivazi, Farnaz" w:date="2022-07-12T22:16:00Z"/>
                <w:rFonts w:ascii="Calibri" w:hAnsi="Calibri"/>
                <w:color w:val="000000"/>
              </w:rPr>
              <w:pPrChange w:id="1180" w:author="Eivazi, Farnaz" w:date="2022-07-12T22:16:00Z">
                <w:pPr/>
              </w:pPrChange>
            </w:pPr>
            <w:del w:id="1181" w:author="Eivazi, Farnaz" w:date="2022-07-12T22:16:00Z">
              <w:r w:rsidDel="00821D45">
                <w:rPr>
                  <w:rFonts w:ascii="Calibri" w:hAnsi="Calibri"/>
                  <w:color w:val="000000"/>
                </w:rPr>
                <w:delText xml:space="preserve">Data Manager – </w:delText>
              </w:r>
              <w:r w:rsidR="009A5515" w:rsidDel="00821D45">
                <w:rPr>
                  <w:rFonts w:ascii="Calibri" w:hAnsi="Calibri"/>
                  <w:color w:val="000000"/>
                </w:rPr>
                <w:delText>CryptoManager</w:delText>
              </w:r>
            </w:del>
          </w:p>
        </w:tc>
        <w:tc>
          <w:tcPr>
            <w:tcW w:w="720" w:type="dxa"/>
            <w:tcBorders>
              <w:top w:val="nil"/>
              <w:left w:val="nil"/>
              <w:bottom w:val="single" w:sz="4" w:space="0" w:color="auto"/>
              <w:right w:val="single" w:sz="8" w:space="0" w:color="auto"/>
            </w:tcBorders>
            <w:shd w:val="clear" w:color="auto" w:fill="auto"/>
            <w:noWrap/>
            <w:vAlign w:val="bottom"/>
            <w:hideMark/>
          </w:tcPr>
          <w:p w14:paraId="631A063D" w14:textId="2017CE91" w:rsidR="00E553A9" w:rsidDel="00821D45" w:rsidRDefault="00E553A9">
            <w:pPr>
              <w:pStyle w:val="Bulleted"/>
              <w:ind w:left="360" w:hanging="360"/>
              <w:rPr>
                <w:del w:id="1182" w:author="Eivazi, Farnaz" w:date="2022-07-12T22:16:00Z"/>
                <w:rFonts w:ascii="Calibri" w:hAnsi="Calibri"/>
                <w:color w:val="000000"/>
              </w:rPr>
              <w:pPrChange w:id="1183" w:author="Eivazi, Farnaz" w:date="2022-07-12T22:16:00Z">
                <w:pPr>
                  <w:jc w:val="right"/>
                </w:pPr>
              </w:pPrChange>
            </w:pPr>
            <w:del w:id="1184" w:author="Eivazi, Farnaz" w:date="2022-07-12T22:16:00Z">
              <w:r w:rsidDel="00821D45">
                <w:rPr>
                  <w:rFonts w:ascii="Calibri" w:hAnsi="Calibri"/>
                  <w:color w:val="000000"/>
                </w:rPr>
                <w:delText>-20</w:delText>
              </w:r>
            </w:del>
          </w:p>
        </w:tc>
      </w:tr>
      <w:tr w:rsidR="00E553A9" w:rsidDel="00821D45" w14:paraId="713B27D5" w14:textId="0CE0DC4D" w:rsidTr="001F5C86">
        <w:trPr>
          <w:trHeight w:val="300"/>
          <w:del w:id="118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36AEC142" w14:textId="25817403" w:rsidR="00E553A9" w:rsidDel="00821D45" w:rsidRDefault="00E553A9">
            <w:pPr>
              <w:pStyle w:val="Bulleted"/>
              <w:ind w:left="360" w:hanging="360"/>
              <w:rPr>
                <w:del w:id="1186" w:author="Eivazi, Farnaz" w:date="2022-07-12T22:16:00Z"/>
                <w:rFonts w:ascii="Calibri" w:hAnsi="Calibri"/>
                <w:color w:val="000000"/>
              </w:rPr>
              <w:pPrChange w:id="1187" w:author="Eivazi, Farnaz" w:date="2022-07-12T22:16:00Z">
                <w:pPr/>
              </w:pPrChange>
            </w:pPr>
            <w:del w:id="118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6938CE86" w14:textId="749BC56C" w:rsidR="00E553A9" w:rsidDel="00821D45" w:rsidRDefault="00E553A9">
            <w:pPr>
              <w:pStyle w:val="Bulleted"/>
              <w:ind w:left="360" w:hanging="360"/>
              <w:rPr>
                <w:del w:id="1189" w:author="Eivazi, Farnaz" w:date="2022-07-12T22:16:00Z"/>
                <w:rFonts w:ascii="Calibri" w:hAnsi="Calibri"/>
                <w:color w:val="000000"/>
              </w:rPr>
              <w:pPrChange w:id="1190" w:author="Eivazi, Farnaz" w:date="2022-07-12T22:16:00Z">
                <w:pPr/>
              </w:pPrChange>
            </w:pPr>
            <w:del w:id="1191" w:author="Eivazi, Farnaz" w:date="2022-07-12T22:16:00Z">
              <w:r w:rsidDel="00821D45">
                <w:rPr>
                  <w:rFonts w:ascii="Calibri" w:hAnsi="Calibri"/>
                  <w:color w:val="000000"/>
                </w:rPr>
                <w:delText>Methods do not follow provided requirements</w:delText>
              </w:r>
            </w:del>
          </w:p>
        </w:tc>
        <w:tc>
          <w:tcPr>
            <w:tcW w:w="720" w:type="dxa"/>
            <w:tcBorders>
              <w:top w:val="nil"/>
              <w:left w:val="nil"/>
              <w:bottom w:val="single" w:sz="4" w:space="0" w:color="auto"/>
              <w:right w:val="single" w:sz="8" w:space="0" w:color="auto"/>
            </w:tcBorders>
            <w:shd w:val="clear" w:color="auto" w:fill="auto"/>
            <w:noWrap/>
            <w:vAlign w:val="bottom"/>
            <w:hideMark/>
          </w:tcPr>
          <w:p w14:paraId="035F11D1" w14:textId="5103765E" w:rsidR="00E553A9" w:rsidDel="00821D45" w:rsidRDefault="00E553A9">
            <w:pPr>
              <w:pStyle w:val="Bulleted"/>
              <w:ind w:left="360" w:hanging="360"/>
              <w:rPr>
                <w:del w:id="1192" w:author="Eivazi, Farnaz" w:date="2022-07-12T22:16:00Z"/>
                <w:rFonts w:ascii="Calibri" w:hAnsi="Calibri"/>
                <w:color w:val="000000"/>
              </w:rPr>
              <w:pPrChange w:id="1193" w:author="Eivazi, Farnaz" w:date="2022-07-12T22:16:00Z">
                <w:pPr/>
              </w:pPrChange>
            </w:pPr>
            <w:del w:id="1194" w:author="Eivazi, Farnaz" w:date="2022-07-12T22:16:00Z">
              <w:r w:rsidDel="00821D45">
                <w:rPr>
                  <w:rFonts w:ascii="Calibri" w:hAnsi="Calibri"/>
                  <w:color w:val="000000"/>
                </w:rPr>
                <w:delText> </w:delText>
              </w:r>
            </w:del>
          </w:p>
        </w:tc>
      </w:tr>
      <w:tr w:rsidR="00E553A9" w:rsidDel="00821D45" w14:paraId="0B9D1D9C" w14:textId="4C270A58" w:rsidTr="001F5C86">
        <w:trPr>
          <w:trHeight w:val="300"/>
          <w:del w:id="119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5741D54" w14:textId="51B612A2" w:rsidR="00E553A9" w:rsidDel="00821D45" w:rsidRDefault="00E553A9">
            <w:pPr>
              <w:pStyle w:val="Bulleted"/>
              <w:ind w:left="360" w:hanging="360"/>
              <w:rPr>
                <w:del w:id="1196" w:author="Eivazi, Farnaz" w:date="2022-07-12T22:16:00Z"/>
                <w:rFonts w:ascii="Calibri" w:hAnsi="Calibri"/>
                <w:color w:val="000000"/>
              </w:rPr>
              <w:pPrChange w:id="1197" w:author="Eivazi, Farnaz" w:date="2022-07-12T22:16:00Z">
                <w:pPr/>
              </w:pPrChange>
            </w:pPr>
            <w:del w:id="119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5295D83C" w14:textId="7EDDF4B9" w:rsidR="00E553A9" w:rsidDel="00821D45" w:rsidRDefault="00E553A9">
            <w:pPr>
              <w:pStyle w:val="Bulleted"/>
              <w:ind w:left="360" w:hanging="360"/>
              <w:rPr>
                <w:del w:id="1199" w:author="Eivazi, Farnaz" w:date="2022-07-12T22:16:00Z"/>
                <w:rFonts w:ascii="Calibri" w:hAnsi="Calibri"/>
                <w:color w:val="000000"/>
              </w:rPr>
              <w:pPrChange w:id="1200" w:author="Eivazi, Farnaz" w:date="2022-07-12T22:16:00Z">
                <w:pPr/>
              </w:pPrChange>
            </w:pPr>
            <w:del w:id="120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5344A5E5" w14:textId="0A111388" w:rsidR="00E553A9" w:rsidDel="00821D45" w:rsidRDefault="00E553A9">
            <w:pPr>
              <w:pStyle w:val="Bulleted"/>
              <w:ind w:left="360" w:hanging="360"/>
              <w:rPr>
                <w:del w:id="1202" w:author="Eivazi, Farnaz" w:date="2022-07-12T22:16:00Z"/>
                <w:rFonts w:ascii="Calibri" w:hAnsi="Calibri"/>
                <w:color w:val="000000"/>
              </w:rPr>
              <w:pPrChange w:id="1203" w:author="Eivazi, Farnaz" w:date="2022-07-12T22:16:00Z">
                <w:pPr/>
              </w:pPrChange>
            </w:pPr>
            <w:del w:id="1204" w:author="Eivazi, Farnaz" w:date="2022-07-12T22:16:00Z">
              <w:r w:rsidDel="00821D45">
                <w:rPr>
                  <w:rFonts w:ascii="Calibri" w:hAnsi="Calibri"/>
                  <w:color w:val="000000"/>
                </w:rPr>
                <w:delText> </w:delText>
              </w:r>
            </w:del>
          </w:p>
        </w:tc>
      </w:tr>
      <w:tr w:rsidR="00E553A9" w:rsidDel="00821D45" w14:paraId="3DC32173" w14:textId="5AAEF31A" w:rsidTr="001F5C86">
        <w:trPr>
          <w:trHeight w:val="300"/>
          <w:del w:id="120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5858DDD" w14:textId="631A0037" w:rsidR="00E553A9" w:rsidDel="00821D45" w:rsidRDefault="00E553A9">
            <w:pPr>
              <w:pStyle w:val="Bulleted"/>
              <w:ind w:left="360" w:hanging="360"/>
              <w:rPr>
                <w:del w:id="1206" w:author="Eivazi, Farnaz" w:date="2022-07-12T22:16:00Z"/>
                <w:rFonts w:ascii="Calibri" w:hAnsi="Calibri"/>
                <w:b/>
                <w:bCs/>
                <w:color w:val="000000"/>
              </w:rPr>
              <w:pPrChange w:id="1207" w:author="Eivazi, Farnaz" w:date="2022-07-12T22:16:00Z">
                <w:pPr/>
              </w:pPrChange>
            </w:pPr>
            <w:del w:id="1208" w:author="Eivazi, Farnaz" w:date="2022-07-12T22:16:00Z">
              <w:r w:rsidDel="00821D45">
                <w:rPr>
                  <w:rFonts w:ascii="Calibri" w:hAnsi="Calibri"/>
                  <w:b/>
                  <w:bCs/>
                  <w:color w:val="000000"/>
                </w:rPr>
                <w:delText>Deliverables</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0FA026DD" w14:textId="18023E6D" w:rsidR="00E553A9" w:rsidDel="00821D45" w:rsidRDefault="00E553A9">
            <w:pPr>
              <w:pStyle w:val="Bulleted"/>
              <w:ind w:left="360" w:hanging="360"/>
              <w:rPr>
                <w:del w:id="1209" w:author="Eivazi, Farnaz" w:date="2022-07-12T22:16:00Z"/>
                <w:rFonts w:ascii="Calibri" w:hAnsi="Calibri"/>
                <w:color w:val="000000"/>
              </w:rPr>
              <w:pPrChange w:id="1210" w:author="Eivazi, Farnaz" w:date="2022-07-12T22:16:00Z">
                <w:pPr/>
              </w:pPrChange>
            </w:pPr>
            <w:del w:id="121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7DCD0844" w14:textId="07581F21" w:rsidR="00E553A9" w:rsidDel="00821D45" w:rsidRDefault="00E553A9">
            <w:pPr>
              <w:pStyle w:val="Bulleted"/>
              <w:ind w:left="360" w:hanging="360"/>
              <w:rPr>
                <w:del w:id="1212" w:author="Eivazi, Farnaz" w:date="2022-07-12T22:16:00Z"/>
                <w:rFonts w:ascii="Calibri" w:hAnsi="Calibri"/>
                <w:color w:val="000000"/>
              </w:rPr>
              <w:pPrChange w:id="1213" w:author="Eivazi, Farnaz" w:date="2022-07-12T22:16:00Z">
                <w:pPr/>
              </w:pPrChange>
            </w:pPr>
            <w:del w:id="1214" w:author="Eivazi, Farnaz" w:date="2022-07-12T22:16:00Z">
              <w:r w:rsidDel="00821D45">
                <w:rPr>
                  <w:rFonts w:ascii="Calibri" w:hAnsi="Calibri"/>
                  <w:color w:val="000000"/>
                </w:rPr>
                <w:delText> </w:delText>
              </w:r>
            </w:del>
          </w:p>
        </w:tc>
      </w:tr>
      <w:tr w:rsidR="00E553A9" w:rsidDel="00821D45" w14:paraId="1834C027" w14:textId="3137E340" w:rsidTr="001F5C86">
        <w:trPr>
          <w:trHeight w:val="315"/>
          <w:del w:id="121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1E6FF4A" w14:textId="19A0A9C9" w:rsidR="00E553A9" w:rsidDel="00821D45" w:rsidRDefault="00E553A9">
            <w:pPr>
              <w:pStyle w:val="Bulleted"/>
              <w:ind w:left="360" w:hanging="360"/>
              <w:rPr>
                <w:del w:id="1216" w:author="Eivazi, Farnaz" w:date="2022-07-12T22:16:00Z"/>
                <w:rFonts w:ascii="Calibri" w:hAnsi="Calibri"/>
                <w:color w:val="000000"/>
              </w:rPr>
              <w:pPrChange w:id="1217" w:author="Eivazi, Farnaz" w:date="2022-07-12T22:16:00Z">
                <w:pPr/>
              </w:pPrChange>
            </w:pPr>
            <w:del w:id="121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15DC6A70" w14:textId="283F6F40" w:rsidR="00E553A9" w:rsidDel="00821D45" w:rsidRDefault="00E553A9">
            <w:pPr>
              <w:pStyle w:val="Bulleted"/>
              <w:ind w:left="360" w:hanging="360"/>
              <w:rPr>
                <w:del w:id="1219" w:author="Eivazi, Farnaz" w:date="2022-07-12T22:16:00Z"/>
                <w:color w:val="000000"/>
              </w:rPr>
              <w:pPrChange w:id="1220" w:author="Eivazi, Farnaz" w:date="2022-07-12T22:16:00Z">
                <w:pPr/>
              </w:pPrChange>
            </w:pPr>
            <w:del w:id="1221" w:author="Eivazi, Farnaz" w:date="2022-07-12T22:16:00Z">
              <w:r w:rsidDel="00821D45">
                <w:rPr>
                  <w:color w:val="000000"/>
                </w:rPr>
                <w:delText xml:space="preserve">Files are submitted as compressed files using the format explained in assignment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5EB9C7D9" w14:textId="031E01CE" w:rsidR="00E553A9" w:rsidDel="00821D45" w:rsidRDefault="00E553A9">
            <w:pPr>
              <w:pStyle w:val="Bulleted"/>
              <w:ind w:left="360" w:hanging="360"/>
              <w:rPr>
                <w:del w:id="1222" w:author="Eivazi, Farnaz" w:date="2022-07-12T22:16:00Z"/>
                <w:rFonts w:ascii="Calibri" w:hAnsi="Calibri"/>
                <w:color w:val="000000"/>
              </w:rPr>
              <w:pPrChange w:id="1223" w:author="Eivazi, Farnaz" w:date="2022-07-12T22:16:00Z">
                <w:pPr>
                  <w:jc w:val="right"/>
                </w:pPr>
              </w:pPrChange>
            </w:pPr>
            <w:del w:id="1224" w:author="Eivazi, Farnaz" w:date="2022-07-12T22:16:00Z">
              <w:r w:rsidDel="00821D45">
                <w:rPr>
                  <w:rFonts w:ascii="Calibri" w:hAnsi="Calibri"/>
                  <w:color w:val="000000"/>
                </w:rPr>
                <w:delText>-5</w:delText>
              </w:r>
            </w:del>
          </w:p>
        </w:tc>
      </w:tr>
      <w:tr w:rsidR="00E553A9" w:rsidDel="00821D45" w14:paraId="6EFCD172" w14:textId="2FFC69CD" w:rsidTr="001F5C86">
        <w:trPr>
          <w:trHeight w:val="600"/>
          <w:del w:id="122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3ABC565C" w14:textId="08D5014C" w:rsidR="00E553A9" w:rsidDel="00821D45" w:rsidRDefault="00E553A9">
            <w:pPr>
              <w:pStyle w:val="Bulleted"/>
              <w:ind w:left="360" w:hanging="360"/>
              <w:rPr>
                <w:del w:id="1226" w:author="Eivazi, Farnaz" w:date="2022-07-12T22:16:00Z"/>
                <w:rFonts w:ascii="Calibri" w:hAnsi="Calibri"/>
                <w:color w:val="000000"/>
              </w:rPr>
              <w:pPrChange w:id="1227" w:author="Eivazi, Farnaz" w:date="2022-07-12T22:16:00Z">
                <w:pPr/>
              </w:pPrChange>
            </w:pPr>
            <w:del w:id="122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6649D81E" w14:textId="66775C74" w:rsidR="00E553A9" w:rsidDel="00821D45" w:rsidRDefault="00E553A9">
            <w:pPr>
              <w:pStyle w:val="Bulleted"/>
              <w:ind w:left="360" w:hanging="360"/>
              <w:rPr>
                <w:del w:id="1229" w:author="Eivazi, Farnaz" w:date="2022-07-12T22:16:00Z"/>
                <w:rFonts w:ascii="Calibri" w:hAnsi="Calibri"/>
                <w:color w:val="000000"/>
              </w:rPr>
              <w:pPrChange w:id="1230" w:author="Eivazi, Farnaz" w:date="2022-07-12T22:16:00Z">
                <w:pPr/>
              </w:pPrChange>
            </w:pPr>
            <w:del w:id="1231" w:author="Eivazi, Farnaz" w:date="2022-07-12T22:16:00Z">
              <w:r w:rsidDel="00821D45">
                <w:rPr>
                  <w:rFonts w:ascii="Calibri" w:hAnsi="Calibri"/>
                  <w:color w:val="000000"/>
                </w:rPr>
                <w:delText> </w:delText>
              </w:r>
              <w:r w:rsidDel="00821D45">
                <w:rPr>
                  <w:rFonts w:ascii="Calibri" w:hAnsi="Calibri"/>
                  <w:b/>
                  <w:bCs/>
                  <w:color w:val="000000"/>
                </w:rPr>
                <w:delText>Possible decrements:</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5808861" w14:textId="2A704464" w:rsidR="00E553A9" w:rsidDel="00821D45" w:rsidRDefault="00E553A9">
            <w:pPr>
              <w:pStyle w:val="Bulleted"/>
              <w:ind w:left="360" w:hanging="360"/>
              <w:rPr>
                <w:del w:id="1232" w:author="Eivazi, Farnaz" w:date="2022-07-12T22:16:00Z"/>
                <w:rFonts w:ascii="Calibri" w:hAnsi="Calibri"/>
                <w:b/>
                <w:bCs/>
                <w:color w:val="000000"/>
              </w:rPr>
              <w:pPrChange w:id="1233" w:author="Eivazi, Farnaz" w:date="2022-07-12T22:16:00Z">
                <w:pPr>
                  <w:jc w:val="right"/>
                </w:pPr>
              </w:pPrChange>
            </w:pPr>
            <w:del w:id="1234" w:author="Eivazi, Farnaz" w:date="2022-07-12T22:16:00Z">
              <w:r w:rsidDel="00821D45">
                <w:rPr>
                  <w:rFonts w:ascii="Calibri" w:hAnsi="Calibri"/>
                  <w:b/>
                  <w:bCs/>
                  <w:color w:val="000000"/>
                </w:rPr>
                <w:delText>-100</w:delText>
              </w:r>
            </w:del>
          </w:p>
        </w:tc>
      </w:tr>
      <w:tr w:rsidR="00E553A9" w:rsidDel="00821D45" w14:paraId="709386C8" w14:textId="7EF2E82C" w:rsidTr="001F5C86">
        <w:trPr>
          <w:trHeight w:val="300"/>
          <w:del w:id="1235" w:author="Eivazi, Farnaz" w:date="2022-07-12T22:16:00Z"/>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3FBE4F1" w14:textId="4B6116DE" w:rsidR="00E553A9" w:rsidDel="00821D45" w:rsidRDefault="00E553A9">
            <w:pPr>
              <w:pStyle w:val="Bulleted"/>
              <w:ind w:left="360" w:hanging="360"/>
              <w:rPr>
                <w:del w:id="1236" w:author="Eivazi, Farnaz" w:date="2022-07-12T22:16:00Z"/>
                <w:rFonts w:ascii="Calibri" w:hAnsi="Calibri"/>
                <w:color w:val="000000"/>
              </w:rPr>
              <w:pPrChange w:id="1237" w:author="Eivazi, Farnaz" w:date="2022-07-12T22:16:00Z">
                <w:pPr/>
              </w:pPrChange>
            </w:pPr>
            <w:del w:id="1238" w:author="Eivazi, Farnaz" w:date="2022-07-12T22:16:00Z">
              <w:r w:rsidDel="00821D45">
                <w:rPr>
                  <w:rFonts w:ascii="Calibri" w:hAnsi="Calibri"/>
                  <w:color w:val="000000"/>
                </w:rPr>
                <w:delText> </w:delText>
              </w:r>
            </w:del>
          </w:p>
        </w:tc>
        <w:tc>
          <w:tcPr>
            <w:tcW w:w="5670" w:type="dxa"/>
            <w:tcBorders>
              <w:top w:val="nil"/>
              <w:left w:val="nil"/>
              <w:bottom w:val="single" w:sz="4" w:space="0" w:color="auto"/>
              <w:right w:val="single" w:sz="4" w:space="0" w:color="auto"/>
            </w:tcBorders>
            <w:shd w:val="clear" w:color="auto" w:fill="auto"/>
            <w:noWrap/>
            <w:vAlign w:val="bottom"/>
            <w:hideMark/>
          </w:tcPr>
          <w:p w14:paraId="218AEC5C" w14:textId="1C8D04DD" w:rsidR="00E553A9" w:rsidDel="00821D45" w:rsidRDefault="00E553A9">
            <w:pPr>
              <w:pStyle w:val="Bulleted"/>
              <w:ind w:left="360" w:hanging="360"/>
              <w:rPr>
                <w:del w:id="1239" w:author="Eivazi, Farnaz" w:date="2022-07-12T22:16:00Z"/>
                <w:rFonts w:ascii="Calibri" w:hAnsi="Calibri"/>
                <w:color w:val="000000"/>
              </w:rPr>
              <w:pPrChange w:id="1240" w:author="Eivazi, Farnaz" w:date="2022-07-12T22:16:00Z">
                <w:pPr/>
              </w:pPrChange>
            </w:pPr>
            <w:del w:id="1241" w:author="Eivazi, Farnaz" w:date="2022-07-12T22:16:00Z">
              <w:r w:rsidDel="00821D45">
                <w:rPr>
                  <w:rFonts w:ascii="Calibri" w:hAnsi="Calibri"/>
                  <w:color w:val="000000"/>
                </w:rPr>
                <w:delText> </w:delText>
              </w:r>
            </w:del>
          </w:p>
        </w:tc>
        <w:tc>
          <w:tcPr>
            <w:tcW w:w="720" w:type="dxa"/>
            <w:tcBorders>
              <w:top w:val="nil"/>
              <w:left w:val="nil"/>
              <w:bottom w:val="single" w:sz="4" w:space="0" w:color="auto"/>
              <w:right w:val="single" w:sz="8" w:space="0" w:color="auto"/>
            </w:tcBorders>
            <w:shd w:val="clear" w:color="auto" w:fill="auto"/>
            <w:noWrap/>
            <w:vAlign w:val="bottom"/>
            <w:hideMark/>
          </w:tcPr>
          <w:p w14:paraId="40B811E6" w14:textId="4D277CFE" w:rsidR="00E553A9" w:rsidDel="00821D45" w:rsidRDefault="00E553A9">
            <w:pPr>
              <w:pStyle w:val="Bulleted"/>
              <w:ind w:left="360" w:hanging="360"/>
              <w:rPr>
                <w:del w:id="1242" w:author="Eivazi, Farnaz" w:date="2022-07-12T22:16:00Z"/>
                <w:rFonts w:ascii="Calibri" w:hAnsi="Calibri"/>
                <w:color w:val="000000"/>
              </w:rPr>
              <w:pPrChange w:id="1243" w:author="Eivazi, Farnaz" w:date="2022-07-12T22:16:00Z">
                <w:pPr/>
              </w:pPrChange>
            </w:pPr>
            <w:del w:id="1244" w:author="Eivazi, Farnaz" w:date="2022-07-12T22:16:00Z">
              <w:r w:rsidDel="00821D45">
                <w:rPr>
                  <w:rFonts w:ascii="Calibri" w:hAnsi="Calibri"/>
                  <w:color w:val="000000"/>
                </w:rPr>
                <w:delText> </w:delText>
              </w:r>
            </w:del>
          </w:p>
        </w:tc>
      </w:tr>
      <w:tr w:rsidR="00E553A9" w:rsidDel="00821D45" w14:paraId="6132E3E4" w14:textId="34A40D35" w:rsidTr="001F5C86">
        <w:trPr>
          <w:trHeight w:val="615"/>
          <w:del w:id="1245" w:author="Eivazi, Farnaz" w:date="2022-07-12T22:16:00Z"/>
        </w:trPr>
        <w:tc>
          <w:tcPr>
            <w:tcW w:w="3590" w:type="dxa"/>
            <w:tcBorders>
              <w:top w:val="nil"/>
              <w:left w:val="single" w:sz="8" w:space="0" w:color="auto"/>
              <w:bottom w:val="single" w:sz="8" w:space="0" w:color="auto"/>
              <w:right w:val="single" w:sz="4" w:space="0" w:color="auto"/>
            </w:tcBorders>
            <w:shd w:val="clear" w:color="auto" w:fill="auto"/>
            <w:noWrap/>
            <w:vAlign w:val="bottom"/>
            <w:hideMark/>
          </w:tcPr>
          <w:p w14:paraId="66A6ABE0" w14:textId="73C542FA" w:rsidR="00E553A9" w:rsidDel="00821D45" w:rsidRDefault="00E553A9">
            <w:pPr>
              <w:pStyle w:val="Bulleted"/>
              <w:ind w:left="360" w:hanging="360"/>
              <w:rPr>
                <w:del w:id="1246" w:author="Eivazi, Farnaz" w:date="2022-07-12T22:16:00Z"/>
                <w:rFonts w:ascii="Calibri" w:hAnsi="Calibri"/>
                <w:color w:val="000000"/>
              </w:rPr>
              <w:pPrChange w:id="1247" w:author="Eivazi, Farnaz" w:date="2022-07-12T22:16:00Z">
                <w:pPr/>
              </w:pPrChange>
            </w:pPr>
            <w:del w:id="1248" w:author="Eivazi, Farnaz" w:date="2022-07-12T22:16:00Z">
              <w:r w:rsidDel="00821D45">
                <w:rPr>
                  <w:rFonts w:ascii="Calibri" w:hAnsi="Calibri"/>
                  <w:color w:val="000000"/>
                </w:rPr>
                <w:delText> </w:delText>
              </w:r>
            </w:del>
          </w:p>
        </w:tc>
        <w:tc>
          <w:tcPr>
            <w:tcW w:w="5670" w:type="dxa"/>
            <w:tcBorders>
              <w:top w:val="nil"/>
              <w:left w:val="nil"/>
              <w:bottom w:val="single" w:sz="8" w:space="0" w:color="auto"/>
              <w:right w:val="single" w:sz="4" w:space="0" w:color="auto"/>
            </w:tcBorders>
            <w:shd w:val="clear" w:color="auto" w:fill="auto"/>
            <w:noWrap/>
            <w:vAlign w:val="bottom"/>
            <w:hideMark/>
          </w:tcPr>
          <w:p w14:paraId="231CAF15" w14:textId="5B763D12" w:rsidR="00E553A9" w:rsidDel="00821D45" w:rsidRDefault="00E553A9">
            <w:pPr>
              <w:pStyle w:val="Bulleted"/>
              <w:ind w:left="360" w:hanging="360"/>
              <w:rPr>
                <w:del w:id="1249" w:author="Eivazi, Farnaz" w:date="2022-07-12T22:16:00Z"/>
                <w:rFonts w:ascii="Calibri" w:hAnsi="Calibri"/>
                <w:color w:val="000000"/>
              </w:rPr>
              <w:pPrChange w:id="1250" w:author="Eivazi, Farnaz" w:date="2022-07-12T22:16:00Z">
                <w:pPr/>
              </w:pPrChange>
            </w:pPr>
            <w:del w:id="1251" w:author="Eivazi, Farnaz" w:date="2022-07-12T22:16:00Z">
              <w:r w:rsidDel="00821D45">
                <w:rPr>
                  <w:rFonts w:ascii="Calibri" w:hAnsi="Calibri"/>
                  <w:color w:val="000000"/>
                </w:rPr>
                <w:delText> </w:delText>
              </w:r>
              <w:r w:rsidDel="00821D45">
                <w:rPr>
                  <w:rFonts w:ascii="Calibri" w:hAnsi="Calibri"/>
                  <w:b/>
                  <w:bCs/>
                  <w:color w:val="000000"/>
                </w:rPr>
                <w:delText>Possible total grade:</w:delText>
              </w:r>
            </w:del>
          </w:p>
        </w:tc>
        <w:tc>
          <w:tcPr>
            <w:tcW w:w="720" w:type="dxa"/>
            <w:tcBorders>
              <w:top w:val="nil"/>
              <w:left w:val="nil"/>
              <w:bottom w:val="single" w:sz="8" w:space="0" w:color="auto"/>
              <w:right w:val="single" w:sz="8" w:space="0" w:color="auto"/>
            </w:tcBorders>
            <w:shd w:val="clear" w:color="auto" w:fill="auto"/>
            <w:noWrap/>
            <w:vAlign w:val="bottom"/>
            <w:hideMark/>
          </w:tcPr>
          <w:p w14:paraId="0DBB3026" w14:textId="5CCCB762" w:rsidR="00E553A9" w:rsidDel="00821D45" w:rsidRDefault="00E553A9">
            <w:pPr>
              <w:pStyle w:val="Bulleted"/>
              <w:ind w:left="360" w:hanging="360"/>
              <w:rPr>
                <w:del w:id="1252" w:author="Eivazi, Farnaz" w:date="2022-07-12T22:16:00Z"/>
                <w:rFonts w:ascii="Calibri" w:hAnsi="Calibri"/>
                <w:b/>
                <w:bCs/>
                <w:color w:val="000000"/>
              </w:rPr>
              <w:pPrChange w:id="1253" w:author="Eivazi, Farnaz" w:date="2022-07-12T22:16:00Z">
                <w:pPr>
                  <w:jc w:val="right"/>
                </w:pPr>
              </w:pPrChange>
            </w:pPr>
            <w:del w:id="1254" w:author="Eivazi, Farnaz" w:date="2022-07-12T22:16:00Z">
              <w:r w:rsidDel="00821D45">
                <w:rPr>
                  <w:rFonts w:ascii="Calibri" w:hAnsi="Calibri"/>
                  <w:b/>
                  <w:bCs/>
                  <w:color w:val="000000"/>
                </w:rPr>
                <w:delText>100</w:delText>
              </w:r>
            </w:del>
          </w:p>
        </w:tc>
      </w:tr>
    </w:tbl>
    <w:p w14:paraId="126D8783" w14:textId="77777777" w:rsidR="00E553A9" w:rsidRPr="00395521" w:rsidRDefault="00E553A9">
      <w:pPr>
        <w:pStyle w:val="Bulleted"/>
        <w:ind w:left="360" w:hanging="360"/>
        <w:rPr>
          <w:bCs/>
          <w:sz w:val="28"/>
        </w:rPr>
        <w:pPrChange w:id="1255" w:author="Eivazi, Farnaz" w:date="2022-07-12T22:19:00Z">
          <w:pPr>
            <w:pStyle w:val="Subtitle"/>
            <w:jc w:val="center"/>
          </w:pPr>
        </w:pPrChange>
      </w:pPr>
    </w:p>
    <w:sectPr w:rsidR="00E553A9" w:rsidRPr="00395521"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CAEB4" w14:textId="77777777" w:rsidR="004B789E" w:rsidRDefault="004B789E" w:rsidP="000C6F4C">
      <w:r>
        <w:separator/>
      </w:r>
    </w:p>
  </w:endnote>
  <w:endnote w:type="continuationSeparator" w:id="0">
    <w:p w14:paraId="73C3DD7E" w14:textId="77777777" w:rsidR="004B789E" w:rsidRDefault="004B789E"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0FDC7" w14:textId="77777777" w:rsidR="004B789E" w:rsidRDefault="004B789E" w:rsidP="000C6F4C">
      <w:r>
        <w:separator/>
      </w:r>
    </w:p>
  </w:footnote>
  <w:footnote w:type="continuationSeparator" w:id="0">
    <w:p w14:paraId="6BE560E5" w14:textId="77777777" w:rsidR="004B789E" w:rsidRDefault="004B789E"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1B28A4"/>
    <w:multiLevelType w:val="multilevel"/>
    <w:tmpl w:val="A9DAA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C626DE"/>
    <w:multiLevelType w:val="hybridMultilevel"/>
    <w:tmpl w:val="122A4F7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B2962"/>
    <w:multiLevelType w:val="multilevel"/>
    <w:tmpl w:val="A470E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6" w15:restartNumberingAfterBreak="0">
    <w:nsid w:val="1AE6141F"/>
    <w:multiLevelType w:val="hybridMultilevel"/>
    <w:tmpl w:val="239EB5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6915DB"/>
    <w:multiLevelType w:val="hybridMultilevel"/>
    <w:tmpl w:val="48F2039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23B207A"/>
    <w:multiLevelType w:val="hybridMultilevel"/>
    <w:tmpl w:val="D19E5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C50C6D"/>
    <w:multiLevelType w:val="hybridMultilevel"/>
    <w:tmpl w:val="C0AAD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57A73"/>
    <w:multiLevelType w:val="hybridMultilevel"/>
    <w:tmpl w:val="9BE4E6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10442A7"/>
    <w:multiLevelType w:val="hybridMultilevel"/>
    <w:tmpl w:val="911A22A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5BD42A8D"/>
    <w:multiLevelType w:val="hybridMultilevel"/>
    <w:tmpl w:val="F8B26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755F34"/>
    <w:multiLevelType w:val="hybridMultilevel"/>
    <w:tmpl w:val="4288C6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D13522C"/>
    <w:multiLevelType w:val="hybridMultilevel"/>
    <w:tmpl w:val="5A5E62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092B5C"/>
    <w:multiLevelType w:val="hybridMultilevel"/>
    <w:tmpl w:val="2E70FA0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E534316"/>
    <w:multiLevelType w:val="singleLevel"/>
    <w:tmpl w:val="04090003"/>
    <w:lvl w:ilvl="0">
      <w:start w:val="1"/>
      <w:numFmt w:val="bullet"/>
      <w:lvlText w:val="o"/>
      <w:lvlJc w:val="left"/>
      <w:pPr>
        <w:ind w:left="720" w:hanging="360"/>
      </w:pPr>
      <w:rPr>
        <w:rFonts w:ascii="Courier New" w:hAnsi="Courier New" w:cs="Courier New" w:hint="default"/>
      </w:rPr>
    </w:lvl>
  </w:abstractNum>
  <w:abstractNum w:abstractNumId="31" w15:restartNumberingAfterBreak="0">
    <w:nsid w:val="6F2E026A"/>
    <w:multiLevelType w:val="multilevel"/>
    <w:tmpl w:val="99F6D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241635">
    <w:abstractNumId w:val="7"/>
  </w:num>
  <w:num w:numId="2" w16cid:durableId="57897074">
    <w:abstractNumId w:val="26"/>
  </w:num>
  <w:num w:numId="3" w16cid:durableId="1676373664">
    <w:abstractNumId w:val="30"/>
  </w:num>
  <w:num w:numId="4" w16cid:durableId="69541846">
    <w:abstractNumId w:val="27"/>
  </w:num>
  <w:num w:numId="5" w16cid:durableId="1762526337">
    <w:abstractNumId w:val="0"/>
  </w:num>
  <w:num w:numId="6" w16cid:durableId="394085137">
    <w:abstractNumId w:val="15"/>
  </w:num>
  <w:num w:numId="7" w16cid:durableId="425001847">
    <w:abstractNumId w:val="8"/>
  </w:num>
  <w:num w:numId="8" w16cid:durableId="273562565">
    <w:abstractNumId w:val="2"/>
  </w:num>
  <w:num w:numId="9" w16cid:durableId="2137793791">
    <w:abstractNumId w:val="10"/>
  </w:num>
  <w:num w:numId="10" w16cid:durableId="1782459310">
    <w:abstractNumId w:val="12"/>
  </w:num>
  <w:num w:numId="11" w16cid:durableId="1946842337">
    <w:abstractNumId w:val="32"/>
  </w:num>
  <w:num w:numId="12" w16cid:durableId="374038721">
    <w:abstractNumId w:val="14"/>
  </w:num>
  <w:num w:numId="13" w16cid:durableId="719061980">
    <w:abstractNumId w:val="9"/>
  </w:num>
  <w:num w:numId="14" w16cid:durableId="144469884">
    <w:abstractNumId w:val="16"/>
  </w:num>
  <w:num w:numId="15" w16cid:durableId="1129277743">
    <w:abstractNumId w:val="20"/>
  </w:num>
  <w:num w:numId="16" w16cid:durableId="999312773">
    <w:abstractNumId w:val="30"/>
  </w:num>
  <w:num w:numId="17" w16cid:durableId="583414866">
    <w:abstractNumId w:val="23"/>
  </w:num>
  <w:num w:numId="18" w16cid:durableId="460928844">
    <w:abstractNumId w:val="22"/>
  </w:num>
  <w:num w:numId="19" w16cid:durableId="562254646">
    <w:abstractNumId w:val="30"/>
  </w:num>
  <w:num w:numId="20" w16cid:durableId="1363625107">
    <w:abstractNumId w:val="28"/>
  </w:num>
  <w:num w:numId="21" w16cid:durableId="1699043556">
    <w:abstractNumId w:val="25"/>
  </w:num>
  <w:num w:numId="22" w16cid:durableId="1903247363">
    <w:abstractNumId w:val="5"/>
  </w:num>
  <w:num w:numId="23" w16cid:durableId="142741742">
    <w:abstractNumId w:val="17"/>
  </w:num>
  <w:num w:numId="24" w16cid:durableId="916591367">
    <w:abstractNumId w:val="13"/>
  </w:num>
  <w:num w:numId="25" w16cid:durableId="1511988680">
    <w:abstractNumId w:val="31"/>
  </w:num>
  <w:num w:numId="26" w16cid:durableId="1347714887">
    <w:abstractNumId w:val="30"/>
  </w:num>
  <w:num w:numId="27" w16cid:durableId="314143814">
    <w:abstractNumId w:val="11"/>
  </w:num>
  <w:num w:numId="28" w16cid:durableId="1882085843">
    <w:abstractNumId w:val="30"/>
  </w:num>
  <w:num w:numId="29" w16cid:durableId="1040588036">
    <w:abstractNumId w:val="30"/>
  </w:num>
  <w:num w:numId="30" w16cid:durableId="299263945">
    <w:abstractNumId w:val="30"/>
  </w:num>
  <w:num w:numId="31" w16cid:durableId="577515497">
    <w:abstractNumId w:val="30"/>
  </w:num>
  <w:num w:numId="32" w16cid:durableId="1104812067">
    <w:abstractNumId w:val="30"/>
  </w:num>
  <w:num w:numId="33" w16cid:durableId="494422465">
    <w:abstractNumId w:val="30"/>
  </w:num>
  <w:num w:numId="34" w16cid:durableId="1249192786">
    <w:abstractNumId w:val="29"/>
  </w:num>
  <w:num w:numId="35" w16cid:durableId="716006729">
    <w:abstractNumId w:val="18"/>
  </w:num>
  <w:num w:numId="36" w16cid:durableId="943729580">
    <w:abstractNumId w:val="24"/>
  </w:num>
  <w:num w:numId="37" w16cid:durableId="1529414113">
    <w:abstractNumId w:val="6"/>
  </w:num>
  <w:num w:numId="38" w16cid:durableId="581060964">
    <w:abstractNumId w:val="21"/>
  </w:num>
  <w:num w:numId="39" w16cid:durableId="664941905">
    <w:abstractNumId w:val="19"/>
  </w:num>
  <w:num w:numId="40" w16cid:durableId="1490629837">
    <w:abstractNumId w:val="1"/>
  </w:num>
  <w:num w:numId="41" w16cid:durableId="414976114">
    <w:abstractNumId w:val="4"/>
  </w:num>
  <w:num w:numId="42" w16cid:durableId="166280813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ivazi, Farnaz">
    <w15:presenceInfo w15:providerId="AD" w15:userId="S-1-5-21-2023399381-3495046415-3316280272-242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1226B"/>
    <w:rsid w:val="00013A1D"/>
    <w:rsid w:val="000227BC"/>
    <w:rsid w:val="00022EAA"/>
    <w:rsid w:val="00052516"/>
    <w:rsid w:val="00061E20"/>
    <w:rsid w:val="00063C82"/>
    <w:rsid w:val="000966EC"/>
    <w:rsid w:val="0009717D"/>
    <w:rsid w:val="000A12A9"/>
    <w:rsid w:val="000B41BA"/>
    <w:rsid w:val="000C3544"/>
    <w:rsid w:val="000C4FDE"/>
    <w:rsid w:val="000C6F4C"/>
    <w:rsid w:val="000D3103"/>
    <w:rsid w:val="000E1F1F"/>
    <w:rsid w:val="000E2094"/>
    <w:rsid w:val="000E2321"/>
    <w:rsid w:val="000F3CFC"/>
    <w:rsid w:val="00102FA3"/>
    <w:rsid w:val="0010465C"/>
    <w:rsid w:val="001067E0"/>
    <w:rsid w:val="00110A76"/>
    <w:rsid w:val="001222CB"/>
    <w:rsid w:val="001374C7"/>
    <w:rsid w:val="00143393"/>
    <w:rsid w:val="00144534"/>
    <w:rsid w:val="00160BA2"/>
    <w:rsid w:val="00177F3C"/>
    <w:rsid w:val="001A168B"/>
    <w:rsid w:val="001B4A3E"/>
    <w:rsid w:val="001C319B"/>
    <w:rsid w:val="001D5144"/>
    <w:rsid w:val="001E4473"/>
    <w:rsid w:val="001F5C86"/>
    <w:rsid w:val="0021294A"/>
    <w:rsid w:val="00217A59"/>
    <w:rsid w:val="00221219"/>
    <w:rsid w:val="0022590D"/>
    <w:rsid w:val="002360FF"/>
    <w:rsid w:val="00237D63"/>
    <w:rsid w:val="00260D59"/>
    <w:rsid w:val="0026396C"/>
    <w:rsid w:val="00277CA5"/>
    <w:rsid w:val="00277D15"/>
    <w:rsid w:val="00277E21"/>
    <w:rsid w:val="00292C40"/>
    <w:rsid w:val="00294872"/>
    <w:rsid w:val="002A7BDE"/>
    <w:rsid w:val="002B061D"/>
    <w:rsid w:val="002D0F37"/>
    <w:rsid w:val="002E25AA"/>
    <w:rsid w:val="002F0AE6"/>
    <w:rsid w:val="002F5104"/>
    <w:rsid w:val="0030382E"/>
    <w:rsid w:val="00307639"/>
    <w:rsid w:val="00311835"/>
    <w:rsid w:val="00326E6E"/>
    <w:rsid w:val="00340805"/>
    <w:rsid w:val="00352EB7"/>
    <w:rsid w:val="00370F05"/>
    <w:rsid w:val="00383401"/>
    <w:rsid w:val="0038689F"/>
    <w:rsid w:val="00393600"/>
    <w:rsid w:val="00395521"/>
    <w:rsid w:val="003C040B"/>
    <w:rsid w:val="003D5649"/>
    <w:rsid w:val="00404C6A"/>
    <w:rsid w:val="004218EB"/>
    <w:rsid w:val="004422AE"/>
    <w:rsid w:val="00443588"/>
    <w:rsid w:val="00453E0B"/>
    <w:rsid w:val="00455BFB"/>
    <w:rsid w:val="004614BD"/>
    <w:rsid w:val="0046387A"/>
    <w:rsid w:val="00463EE7"/>
    <w:rsid w:val="004707E6"/>
    <w:rsid w:val="004821A6"/>
    <w:rsid w:val="00494B9A"/>
    <w:rsid w:val="004A6D1D"/>
    <w:rsid w:val="004B789E"/>
    <w:rsid w:val="004E428A"/>
    <w:rsid w:val="004E675B"/>
    <w:rsid w:val="00502487"/>
    <w:rsid w:val="00531CFE"/>
    <w:rsid w:val="00533844"/>
    <w:rsid w:val="005403E7"/>
    <w:rsid w:val="005601EA"/>
    <w:rsid w:val="005668E8"/>
    <w:rsid w:val="00590BF4"/>
    <w:rsid w:val="00594278"/>
    <w:rsid w:val="005B1C17"/>
    <w:rsid w:val="005D6A18"/>
    <w:rsid w:val="00613815"/>
    <w:rsid w:val="00620428"/>
    <w:rsid w:val="006231D5"/>
    <w:rsid w:val="006276BF"/>
    <w:rsid w:val="00636C04"/>
    <w:rsid w:val="00670790"/>
    <w:rsid w:val="00681BD8"/>
    <w:rsid w:val="006A1E72"/>
    <w:rsid w:val="006A4B97"/>
    <w:rsid w:val="006B2E87"/>
    <w:rsid w:val="006C1053"/>
    <w:rsid w:val="006C7E5E"/>
    <w:rsid w:val="006D4CC0"/>
    <w:rsid w:val="00723592"/>
    <w:rsid w:val="00725D85"/>
    <w:rsid w:val="00755780"/>
    <w:rsid w:val="00771AD8"/>
    <w:rsid w:val="00777E66"/>
    <w:rsid w:val="0078123A"/>
    <w:rsid w:val="00795C34"/>
    <w:rsid w:val="00795FB8"/>
    <w:rsid w:val="007B5FCC"/>
    <w:rsid w:val="007B651B"/>
    <w:rsid w:val="007C2C8F"/>
    <w:rsid w:val="007C498B"/>
    <w:rsid w:val="007E46B2"/>
    <w:rsid w:val="007F2C37"/>
    <w:rsid w:val="007F5B60"/>
    <w:rsid w:val="0080086F"/>
    <w:rsid w:val="00821477"/>
    <w:rsid w:val="00821C05"/>
    <w:rsid w:val="00821D45"/>
    <w:rsid w:val="008302EF"/>
    <w:rsid w:val="00834F8D"/>
    <w:rsid w:val="00835B58"/>
    <w:rsid w:val="00844896"/>
    <w:rsid w:val="008626C5"/>
    <w:rsid w:val="00862877"/>
    <w:rsid w:val="008645E7"/>
    <w:rsid w:val="00875F73"/>
    <w:rsid w:val="00876552"/>
    <w:rsid w:val="00885BD1"/>
    <w:rsid w:val="008878B1"/>
    <w:rsid w:val="00895D33"/>
    <w:rsid w:val="008A4CA8"/>
    <w:rsid w:val="008B3E09"/>
    <w:rsid w:val="008C1FF1"/>
    <w:rsid w:val="008D42EE"/>
    <w:rsid w:val="008D4881"/>
    <w:rsid w:val="008D4A3D"/>
    <w:rsid w:val="008E2DC6"/>
    <w:rsid w:val="008E6DBA"/>
    <w:rsid w:val="008E70BD"/>
    <w:rsid w:val="009061D3"/>
    <w:rsid w:val="0091205A"/>
    <w:rsid w:val="0091742B"/>
    <w:rsid w:val="009206A2"/>
    <w:rsid w:val="00925151"/>
    <w:rsid w:val="0094721A"/>
    <w:rsid w:val="009555B8"/>
    <w:rsid w:val="009678C5"/>
    <w:rsid w:val="009754C8"/>
    <w:rsid w:val="009975CF"/>
    <w:rsid w:val="009A428B"/>
    <w:rsid w:val="009A5515"/>
    <w:rsid w:val="009A6116"/>
    <w:rsid w:val="009B6F29"/>
    <w:rsid w:val="009C120B"/>
    <w:rsid w:val="009C469E"/>
    <w:rsid w:val="009D3A51"/>
    <w:rsid w:val="009F3075"/>
    <w:rsid w:val="00A12EF0"/>
    <w:rsid w:val="00A14332"/>
    <w:rsid w:val="00A166CC"/>
    <w:rsid w:val="00A17AE6"/>
    <w:rsid w:val="00A22212"/>
    <w:rsid w:val="00A35E25"/>
    <w:rsid w:val="00A512AF"/>
    <w:rsid w:val="00A53028"/>
    <w:rsid w:val="00A66D6B"/>
    <w:rsid w:val="00A70E99"/>
    <w:rsid w:val="00AA5506"/>
    <w:rsid w:val="00AE2BF4"/>
    <w:rsid w:val="00AF1AFB"/>
    <w:rsid w:val="00AF4928"/>
    <w:rsid w:val="00B01F66"/>
    <w:rsid w:val="00B17435"/>
    <w:rsid w:val="00B23FF3"/>
    <w:rsid w:val="00B309F0"/>
    <w:rsid w:val="00B5480E"/>
    <w:rsid w:val="00B70744"/>
    <w:rsid w:val="00B77D1E"/>
    <w:rsid w:val="00B84D43"/>
    <w:rsid w:val="00B92AF9"/>
    <w:rsid w:val="00BB18E1"/>
    <w:rsid w:val="00BB1EEB"/>
    <w:rsid w:val="00BD0561"/>
    <w:rsid w:val="00BD3067"/>
    <w:rsid w:val="00BE2332"/>
    <w:rsid w:val="00BE4745"/>
    <w:rsid w:val="00BE6FEA"/>
    <w:rsid w:val="00C044B0"/>
    <w:rsid w:val="00C07F99"/>
    <w:rsid w:val="00C12AC9"/>
    <w:rsid w:val="00C135AC"/>
    <w:rsid w:val="00C246F1"/>
    <w:rsid w:val="00C41CF1"/>
    <w:rsid w:val="00C436BC"/>
    <w:rsid w:val="00C46E31"/>
    <w:rsid w:val="00C55811"/>
    <w:rsid w:val="00C611D0"/>
    <w:rsid w:val="00C744B3"/>
    <w:rsid w:val="00C771BB"/>
    <w:rsid w:val="00CC28B4"/>
    <w:rsid w:val="00CC60BA"/>
    <w:rsid w:val="00D1219C"/>
    <w:rsid w:val="00D24A65"/>
    <w:rsid w:val="00D36F4D"/>
    <w:rsid w:val="00D42ABD"/>
    <w:rsid w:val="00D533E3"/>
    <w:rsid w:val="00D57497"/>
    <w:rsid w:val="00D6239C"/>
    <w:rsid w:val="00D649D5"/>
    <w:rsid w:val="00D9211F"/>
    <w:rsid w:val="00DB0C62"/>
    <w:rsid w:val="00DC43B0"/>
    <w:rsid w:val="00DD3B8F"/>
    <w:rsid w:val="00DE39D1"/>
    <w:rsid w:val="00DF088F"/>
    <w:rsid w:val="00E04CBF"/>
    <w:rsid w:val="00E056AB"/>
    <w:rsid w:val="00E40244"/>
    <w:rsid w:val="00E42EE3"/>
    <w:rsid w:val="00E553A9"/>
    <w:rsid w:val="00E66EDA"/>
    <w:rsid w:val="00E71527"/>
    <w:rsid w:val="00E71C59"/>
    <w:rsid w:val="00E9107F"/>
    <w:rsid w:val="00EA22BC"/>
    <w:rsid w:val="00EB44A0"/>
    <w:rsid w:val="00EC05AB"/>
    <w:rsid w:val="00EC7628"/>
    <w:rsid w:val="00EE1688"/>
    <w:rsid w:val="00EF719C"/>
    <w:rsid w:val="00F073F4"/>
    <w:rsid w:val="00F127C4"/>
    <w:rsid w:val="00F233F2"/>
    <w:rsid w:val="00F279A9"/>
    <w:rsid w:val="00F34902"/>
    <w:rsid w:val="00F350BA"/>
    <w:rsid w:val="00F50185"/>
    <w:rsid w:val="00F65E03"/>
    <w:rsid w:val="00F752B5"/>
    <w:rsid w:val="00F80A28"/>
    <w:rsid w:val="00FE79B6"/>
    <w:rsid w:val="00FF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styleId="Mention">
    <w:name w:val="Mention"/>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 w:type="character" w:styleId="FollowedHyperlink">
    <w:name w:val="FollowedHyperlink"/>
    <w:basedOn w:val="DefaultParagraphFont"/>
    <w:semiHidden/>
    <w:unhideWhenUsed/>
    <w:rsid w:val="00895D33"/>
    <w:rPr>
      <w:color w:val="800080" w:themeColor="followedHyperlink"/>
      <w:u w:val="single"/>
    </w:rPr>
  </w:style>
  <w:style w:type="paragraph" w:styleId="NormalWeb">
    <w:name w:val="Normal (Web)"/>
    <w:basedOn w:val="Normal"/>
    <w:uiPriority w:val="99"/>
    <w:unhideWhenUsed/>
    <w:rsid w:val="00925151"/>
    <w:pPr>
      <w:spacing w:before="100" w:beforeAutospacing="1" w:after="100" w:afterAutospacing="1"/>
    </w:pPr>
  </w:style>
  <w:style w:type="paragraph" w:styleId="Revision">
    <w:name w:val="Revision"/>
    <w:hidden/>
    <w:uiPriority w:val="99"/>
    <w:semiHidden/>
    <w:rsid w:val="0030763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38242">
      <w:bodyDiv w:val="1"/>
      <w:marLeft w:val="0"/>
      <w:marRight w:val="0"/>
      <w:marTop w:val="0"/>
      <w:marBottom w:val="0"/>
      <w:divBdr>
        <w:top w:val="none" w:sz="0" w:space="0" w:color="auto"/>
        <w:left w:val="none" w:sz="0" w:space="0" w:color="auto"/>
        <w:bottom w:val="none" w:sz="0" w:space="0" w:color="auto"/>
        <w:right w:val="none" w:sz="0" w:space="0" w:color="auto"/>
      </w:divBdr>
    </w:div>
    <w:div w:id="290602166">
      <w:bodyDiv w:val="1"/>
      <w:marLeft w:val="0"/>
      <w:marRight w:val="0"/>
      <w:marTop w:val="0"/>
      <w:marBottom w:val="0"/>
      <w:divBdr>
        <w:top w:val="none" w:sz="0" w:space="0" w:color="auto"/>
        <w:left w:val="none" w:sz="0" w:space="0" w:color="auto"/>
        <w:bottom w:val="none" w:sz="0" w:space="0" w:color="auto"/>
        <w:right w:val="none" w:sz="0" w:space="0" w:color="auto"/>
      </w:divBdr>
    </w:div>
    <w:div w:id="440684266">
      <w:bodyDiv w:val="1"/>
      <w:marLeft w:val="0"/>
      <w:marRight w:val="0"/>
      <w:marTop w:val="0"/>
      <w:marBottom w:val="0"/>
      <w:divBdr>
        <w:top w:val="none" w:sz="0" w:space="0" w:color="auto"/>
        <w:left w:val="none" w:sz="0" w:space="0" w:color="auto"/>
        <w:bottom w:val="none" w:sz="0" w:space="0" w:color="auto"/>
        <w:right w:val="none" w:sz="0" w:space="0" w:color="auto"/>
      </w:divBdr>
    </w:div>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asciitab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5C66D-71CF-4A24-904F-EEE6A06CF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Danyal Imran</cp:lastModifiedBy>
  <cp:revision>3</cp:revision>
  <cp:lastPrinted>2008-08-30T21:35:00Z</cp:lastPrinted>
  <dcterms:created xsi:type="dcterms:W3CDTF">2024-03-16T06:49:00Z</dcterms:created>
  <dcterms:modified xsi:type="dcterms:W3CDTF">2024-03-16T06:49:00Z</dcterms:modified>
</cp:coreProperties>
</file>