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3675946"/>
    <w:bookmarkEnd w:id="0"/>
    <w:p w14:paraId="0485063B" w14:textId="19896E79" w:rsidR="000A12A9" w:rsidRDefault="0080086F">
      <w:r w:rsidRPr="0080086F">
        <w:rPr>
          <w:noProof/>
        </w:rPr>
        <mc:AlternateContent>
          <mc:Choice Requires="wps">
            <w:drawing>
              <wp:anchor distT="0" distB="0" distL="114300" distR="114300" simplePos="0" relativeHeight="251658240"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58241"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44665D" w:rsidRPr="00C72214" w:rsidRDefault="0044665D"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44665D" w:rsidRPr="00C72214" w:rsidRDefault="0044665D"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5824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" filled="f" stroked="f">
                <v:textbox style="mso-fit-shape-to-text:t">
                  <w:txbxContent>
                    <w:p w14:paraId="502728AC" w14:textId="77777777" w:rsidR="0044665D" w:rsidRPr="00C72214" w:rsidRDefault="0044665D"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44665D" w:rsidRPr="00C72214" w:rsidRDefault="0044665D"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v:textbox>
              </v:shape>
            </w:pict>
          </mc:Fallback>
        </mc:AlternateContent>
      </w:r>
      <w:ins w:id="1" w:author="Eivazi, Farnaz" w:date="2022-07-09T13:24:00Z">
        <w:r w:rsidR="00EF5BAF">
          <w:t>x</w:t>
        </w:r>
      </w:ins>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49AD333" w14:textId="3075B465" w:rsidR="0080086F" w:rsidRDefault="0010694A" w:rsidP="0010694A">
      <w:pPr>
        <w:jc w:val="center"/>
      </w:pPr>
      <w:r>
        <w:rPr>
          <w:noProof/>
        </w:rPr>
        <w:drawing>
          <wp:inline distT="0" distB="0" distL="0" distR="0" wp14:anchorId="69DA69E1" wp14:editId="6A5337D4">
            <wp:extent cx="2571750" cy="1658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212" cy="1661880"/>
                    </a:xfrm>
                    <a:prstGeom prst="rect">
                      <a:avLst/>
                    </a:prstGeom>
                  </pic:spPr>
                </pic:pic>
              </a:graphicData>
            </a:graphic>
          </wp:inline>
        </w:drawing>
      </w:r>
    </w:p>
    <w:p w14:paraId="5D74427A" w14:textId="3C8B6E45" w:rsidR="0080086F" w:rsidRDefault="0080086F">
      <w:r w:rsidRPr="0080086F">
        <w:rPr>
          <w:noProof/>
        </w:rPr>
        <mc:AlternateContent>
          <mc:Choice Requires="wps">
            <w:drawing>
              <wp:anchor distT="0" distB="0" distL="114300" distR="114300" simplePos="0" relativeHeight="251658242"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58243"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44665D" w:rsidRPr="00C71214" w:rsidRDefault="0044665D"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5824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" filled="f" stroked="f">
                <v:textbox style="mso-fit-shape-to-text:t">
                  <w:txbxContent>
                    <w:p w14:paraId="4117F466" w14:textId="77777777" w:rsidR="0044665D" w:rsidRPr="00C71214" w:rsidRDefault="0044665D"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068E7021" w14:textId="4E3BEA81" w:rsidR="0080086F" w:rsidRDefault="0080086F" w:rsidP="00B23FF3"/>
    <w:p w14:paraId="27474523" w14:textId="77777777" w:rsidR="00F77543" w:rsidRPr="00F77543" w:rsidRDefault="00F77543" w:rsidP="00F77543">
      <w:pPr>
        <w:pStyle w:val="Heading2"/>
        <w:rPr>
          <w:b/>
          <w:bCs/>
          <w:u w:val="none"/>
        </w:rPr>
      </w:pPr>
      <w:r w:rsidRPr="00F77543">
        <w:rPr>
          <w:u w:val="none"/>
        </w:rPr>
        <w:t xml:space="preserve">A property management company manages individual properties they will build to rent, and charges them a management fee as the percentages of the monthly rental amount. The properties cannot overlap each other, and each property must be within the limits of the management company’s plot.  Write an application that lets the user create a management company and add the properties managed by the company to its list. Assume the maximum number of properties handled by the company is 5.  </w:t>
      </w:r>
    </w:p>
    <w:p w14:paraId="7230ADF0" w14:textId="743427D4" w:rsidR="0080086F" w:rsidRDefault="0080086F" w:rsidP="00F77543">
      <w:pPr>
        <w:spacing w:before="120"/>
      </w:pPr>
      <w:r>
        <w:t xml:space="preserve"> </w:t>
      </w:r>
    </w:p>
    <w:p w14:paraId="68334418" w14:textId="3A024E95" w:rsidR="0080086F" w:rsidRDefault="0080086F" w:rsidP="00B23FF3">
      <w:r w:rsidRPr="0080086F">
        <w:rPr>
          <w:noProof/>
        </w:rPr>
        <mc:AlternateContent>
          <mc:Choice Requires="wps">
            <w:drawing>
              <wp:anchor distT="0" distB="0" distL="114300" distR="114300" simplePos="0" relativeHeight="251658244"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58245"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39838144" w:rsidR="0044665D" w:rsidRPr="00C71214" w:rsidRDefault="0044665D"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Concepts </w:t>
                            </w: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covered</w:t>
                            </w: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Ga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" filled="f" stroked="f">
                <v:textbox style="mso-fit-shape-to-text:t">
                  <w:txbxContent>
                    <w:p w14:paraId="0C7C4171" w14:textId="39838144" w:rsidR="0044665D" w:rsidRPr="00C71214" w:rsidRDefault="0044665D"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Concepts </w:t>
                      </w: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covered</w:t>
                      </w: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by this assignment</w:t>
                      </w:r>
                    </w:p>
                  </w:txbxContent>
                </v:textbox>
              </v:shape>
            </w:pict>
          </mc:Fallback>
        </mc:AlternateContent>
      </w:r>
    </w:p>
    <w:p w14:paraId="4ACEBBD5" w14:textId="7808A60E" w:rsidR="0080086F" w:rsidRDefault="0080086F" w:rsidP="00B23FF3"/>
    <w:p w14:paraId="35F82A51" w14:textId="77777777" w:rsidR="0080086F" w:rsidRDefault="0080086F" w:rsidP="00B23FF3"/>
    <w:p w14:paraId="0EB36907"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Aggregation</w:t>
      </w:r>
    </w:p>
    <w:p w14:paraId="13D0DAFB" w14:textId="4FCF41EF"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Passing object to method</w:t>
      </w:r>
    </w:p>
    <w:p w14:paraId="4E6D93D1"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Array Structure</w:t>
      </w:r>
      <w:r w:rsidRPr="00F77543">
        <w:rPr>
          <w:rFonts w:asciiTheme="majorBidi" w:hAnsiTheme="majorBidi" w:cstheme="majorBidi"/>
          <w:sz w:val="24"/>
        </w:rPr>
        <w:tab/>
      </w:r>
    </w:p>
    <w:p w14:paraId="5CCCA173" w14:textId="5D215573"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Objects as elements of the Array</w:t>
      </w:r>
    </w:p>
    <w:p w14:paraId="315AA187" w14:textId="62D7FEA2"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Processing array elements</w:t>
      </w:r>
    </w:p>
    <w:p w14:paraId="7CF38F55" w14:textId="13506F3C"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Copy Constructor</w:t>
      </w:r>
    </w:p>
    <w:p w14:paraId="1E27FA2D" w14:textId="5F62CA38" w:rsidR="00C46E31" w:rsidRPr="00F77543" w:rsidRDefault="00F77543" w:rsidP="00F77543">
      <w:pPr>
        <w:pStyle w:val="NoSpacing"/>
        <w:numPr>
          <w:ilvl w:val="0"/>
          <w:numId w:val="17"/>
        </w:numPr>
        <w:rPr>
          <w:rFonts w:asciiTheme="majorBidi" w:hAnsiTheme="majorBidi" w:cstheme="majorBidi"/>
        </w:rPr>
      </w:pPr>
      <w:r w:rsidRPr="00F77543">
        <w:rPr>
          <w:rFonts w:asciiTheme="majorBidi" w:hAnsiTheme="majorBidi" w:cstheme="majorBidi"/>
          <w:sz w:val="24"/>
        </w:rPr>
        <w:t>Junit tes</w:t>
      </w:r>
      <w:r w:rsidR="008C469E">
        <w:rPr>
          <w:rFonts w:asciiTheme="majorBidi" w:hAnsiTheme="majorBidi" w:cstheme="majorBidi"/>
          <w:sz w:val="24"/>
        </w:rPr>
        <w:t>ting</w:t>
      </w:r>
    </w:p>
    <w:p w14:paraId="16B7BCA0" w14:textId="09F3A66B"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58247"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44665D" w:rsidRPr="00F85B35" w:rsidRDefault="0044665D"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" filled="f" stroked="f">
                <v:textbox style="mso-fit-shape-to-text:t">
                  <w:txbxContent>
                    <w:p w14:paraId="37BA200A" w14:textId="77777777" w:rsidR="0044665D" w:rsidRPr="00F85B35" w:rsidRDefault="0044665D"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58246"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65616820" w14:textId="77777777" w:rsidR="00AF05AC" w:rsidRPr="00D062A4" w:rsidRDefault="002001A6" w:rsidP="00AF05AC">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Data 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Plot</w:t>
      </w:r>
      <w:del w:id="2" w:author="Eivazi, Farnaz" w:date="2022-07-11T14:44:00Z">
        <w:r w:rsidR="00AF05AC" w:rsidRPr="00AF05AC" w:rsidDel="00A8099F">
          <w:rPr>
            <w:rFonts w:asciiTheme="majorBidi" w:hAnsiTheme="majorBidi" w:cstheme="majorBidi"/>
            <w:b/>
            <w:bCs/>
            <w:iCs/>
            <w:sz w:val="28"/>
            <w:highlight w:val="yellow"/>
          </w:rPr>
          <w:delText>.java</w:delText>
        </w:r>
      </w:del>
    </w:p>
    <w:p w14:paraId="36F275C0" w14:textId="08E01231" w:rsidR="00AF05AC" w:rsidRPr="00AF05AC" w:rsidRDefault="00AF05AC" w:rsidP="002001A6">
      <w:pPr>
        <w:pStyle w:val="Bulleted"/>
        <w:rPr>
          <w:rFonts w:asciiTheme="majorBidi" w:hAnsiTheme="majorBidi" w:cstheme="majorBidi"/>
          <w:bCs/>
          <w:iCs/>
          <w:sz w:val="24"/>
          <w:szCs w:val="24"/>
        </w:rPr>
      </w:pPr>
      <w:r w:rsidRPr="00F47AF8">
        <w:rPr>
          <w:rFonts w:asciiTheme="majorBidi" w:hAnsiTheme="majorBidi" w:cstheme="majorBidi"/>
          <w:bCs/>
          <w:iCs/>
          <w:sz w:val="24"/>
          <w:szCs w:val="24"/>
          <w:rPrChange w:id="3" w:author="Eivazi, Farnaz" w:date="2022-07-11T22:49:00Z">
            <w:rPr>
              <w:rFonts w:asciiTheme="majorBidi" w:hAnsiTheme="majorBidi" w:cstheme="majorBidi"/>
              <w:bCs/>
              <w:iCs/>
              <w:sz w:val="24"/>
              <w:szCs w:val="24"/>
              <w:highlight w:val="yellow"/>
            </w:rPr>
          </w:rPrChange>
        </w:rPr>
        <w:t xml:space="preserve">You must create this class based on the given </w:t>
      </w:r>
      <w:ins w:id="4" w:author="Eivazi, Farnaz" w:date="2022-07-11T14:45:00Z">
        <w:r w:rsidR="00205455" w:rsidRPr="00F47AF8">
          <w:rPr>
            <w:rFonts w:asciiTheme="majorBidi" w:hAnsiTheme="majorBidi" w:cstheme="majorBidi"/>
            <w:bCs/>
            <w:iCs/>
            <w:sz w:val="24"/>
            <w:szCs w:val="24"/>
            <w:rPrChange w:id="5" w:author="Eivazi, Farnaz" w:date="2022-07-11T22:49:00Z">
              <w:rPr>
                <w:rFonts w:asciiTheme="majorBidi" w:hAnsiTheme="majorBidi" w:cstheme="majorBidi"/>
                <w:bCs/>
                <w:iCs/>
                <w:sz w:val="24"/>
                <w:szCs w:val="24"/>
                <w:highlight w:val="yellow"/>
              </w:rPr>
            </w:rPrChange>
          </w:rPr>
          <w:t xml:space="preserve">Plot </w:t>
        </w:r>
      </w:ins>
      <w:r w:rsidRPr="00F47AF8">
        <w:rPr>
          <w:rFonts w:asciiTheme="majorBidi" w:hAnsiTheme="majorBidi" w:cstheme="majorBidi"/>
          <w:bCs/>
          <w:iCs/>
          <w:sz w:val="24"/>
          <w:szCs w:val="24"/>
        </w:rPr>
        <w:t>Javadoc</w:t>
      </w:r>
      <w:ins w:id="6" w:author="Eivazi, Farnaz" w:date="2022-07-11T22:49:00Z">
        <w:r w:rsidR="00F47AF8" w:rsidRPr="00F47AF8">
          <w:rPr>
            <w:rFonts w:asciiTheme="majorBidi" w:hAnsiTheme="majorBidi" w:cstheme="majorBidi"/>
            <w:bCs/>
            <w:iCs/>
            <w:sz w:val="24"/>
            <w:szCs w:val="24"/>
          </w:rPr>
          <w:t>.</w:t>
        </w:r>
      </w:ins>
      <w:r w:rsidRPr="00F47AF8">
        <w:rPr>
          <w:rFonts w:asciiTheme="majorBidi" w:hAnsiTheme="majorBidi" w:cstheme="majorBidi"/>
          <w:bCs/>
          <w:iCs/>
          <w:sz w:val="24"/>
          <w:szCs w:val="24"/>
        </w:rPr>
        <w:t xml:space="preserve"> </w:t>
      </w:r>
      <w:ins w:id="7" w:author="Eivazi, Farnaz" w:date="2022-07-11T22:57:00Z">
        <w:r w:rsidR="005959D0" w:rsidRPr="005959D0">
          <w:rPr>
            <w:rFonts w:asciiTheme="majorBidi" w:hAnsiTheme="majorBidi" w:cstheme="majorBidi"/>
            <w:bCs/>
            <w:iCs/>
            <w:sz w:val="24"/>
            <w:szCs w:val="24"/>
          </w:rPr>
          <w:t xml:space="preserve">You may </w:t>
        </w:r>
      </w:ins>
      <w:ins w:id="8" w:author="Eivazi, Farnaz" w:date="2022-07-11T22:58:00Z">
        <w:r w:rsidR="005959D0">
          <w:rPr>
            <w:rFonts w:asciiTheme="majorBidi" w:hAnsiTheme="majorBidi" w:cstheme="majorBidi"/>
            <w:bCs/>
            <w:iCs/>
            <w:sz w:val="24"/>
            <w:szCs w:val="24"/>
          </w:rPr>
          <w:t>add</w:t>
        </w:r>
      </w:ins>
      <w:ins w:id="9" w:author="Eivazi, Farnaz" w:date="2022-07-11T22:57:00Z">
        <w:r w:rsidR="005959D0" w:rsidRPr="005959D0">
          <w:rPr>
            <w:rFonts w:asciiTheme="majorBidi" w:hAnsiTheme="majorBidi" w:cstheme="majorBidi"/>
            <w:bCs/>
            <w:iCs/>
            <w:sz w:val="24"/>
            <w:szCs w:val="24"/>
          </w:rPr>
          <w:t xml:space="preserve"> additional </w:t>
        </w:r>
      </w:ins>
      <w:ins w:id="10" w:author="Eivazi, Farnaz" w:date="2022-07-11T22:58:00Z">
        <w:r w:rsidR="005959D0">
          <w:rPr>
            <w:rFonts w:asciiTheme="majorBidi" w:hAnsiTheme="majorBidi" w:cstheme="majorBidi"/>
            <w:bCs/>
            <w:iCs/>
            <w:sz w:val="24"/>
            <w:szCs w:val="24"/>
          </w:rPr>
          <w:t xml:space="preserve">attributes and/or </w:t>
        </w:r>
      </w:ins>
      <w:ins w:id="11" w:author="Eivazi, Farnaz" w:date="2022-07-11T22:57:00Z">
        <w:r w:rsidR="005959D0" w:rsidRPr="005959D0">
          <w:rPr>
            <w:rFonts w:asciiTheme="majorBidi" w:hAnsiTheme="majorBidi" w:cstheme="majorBidi"/>
            <w:bCs/>
            <w:iCs/>
            <w:sz w:val="24"/>
            <w:szCs w:val="24"/>
          </w:rPr>
          <w:t>methods to include in this class</w:t>
        </w:r>
      </w:ins>
      <w:ins w:id="12" w:author="Eivazi, Farnaz" w:date="2022-07-11T22:58:00Z">
        <w:r w:rsidR="005959D0">
          <w:rPr>
            <w:rFonts w:asciiTheme="majorBidi" w:hAnsiTheme="majorBidi" w:cstheme="majorBidi"/>
            <w:bCs/>
            <w:iCs/>
            <w:sz w:val="24"/>
            <w:szCs w:val="24"/>
          </w:rPr>
          <w:t xml:space="preserve">. </w:t>
        </w:r>
      </w:ins>
      <w:del w:id="13" w:author="Eivazi, Farnaz" w:date="2022-07-11T14:45:00Z">
        <w:r w:rsidRPr="00F47AF8" w:rsidDel="00205455">
          <w:rPr>
            <w:rFonts w:asciiTheme="majorBidi" w:hAnsiTheme="majorBidi" w:cstheme="majorBidi"/>
            <w:bCs/>
            <w:iCs/>
            <w:sz w:val="24"/>
            <w:szCs w:val="24"/>
            <w:rPrChange w:id="14" w:author="Eivazi, Farnaz" w:date="2022-07-11T22:49:00Z">
              <w:rPr>
                <w:rFonts w:asciiTheme="majorBidi" w:hAnsiTheme="majorBidi" w:cstheme="majorBidi"/>
                <w:bCs/>
                <w:iCs/>
                <w:sz w:val="24"/>
                <w:szCs w:val="24"/>
                <w:highlight w:val="yellow"/>
              </w:rPr>
            </w:rPrChange>
          </w:rPr>
          <w:delText>html file; plot.html</w:delText>
        </w:r>
      </w:del>
    </w:p>
    <w:p w14:paraId="752BADDB" w14:textId="404C39B0" w:rsidR="002001A6" w:rsidRDefault="002001A6" w:rsidP="002001A6">
      <w:pPr>
        <w:pStyle w:val="Bulleted"/>
        <w:spacing w:after="0"/>
        <w:rPr>
          <w:ins w:id="15" w:author="Eivazi, Farnaz" w:date="2022-07-11T23:16:00Z"/>
          <w:rFonts w:asciiTheme="majorBidi" w:hAnsiTheme="majorBidi" w:cstheme="majorBidi"/>
          <w:sz w:val="24"/>
          <w:szCs w:val="24"/>
        </w:rPr>
      </w:pPr>
      <w:r w:rsidRPr="00AF05AC">
        <w:rPr>
          <w:rFonts w:asciiTheme="majorBidi" w:hAnsiTheme="majorBidi" w:cstheme="majorBidi"/>
          <w:sz w:val="24"/>
          <w:szCs w:val="24"/>
        </w:rPr>
        <w:t xml:space="preserve">The class </w:t>
      </w:r>
      <w:r w:rsidRPr="00AF05AC">
        <w:rPr>
          <w:rFonts w:asciiTheme="majorBidi" w:hAnsiTheme="majorBidi" w:cstheme="majorBidi"/>
          <w:i/>
          <w:sz w:val="24"/>
          <w:szCs w:val="24"/>
        </w:rPr>
        <w:t xml:space="preserve">Plot </w:t>
      </w:r>
      <w:r w:rsidRPr="00AF05AC">
        <w:rPr>
          <w:rFonts w:asciiTheme="majorBidi" w:hAnsiTheme="majorBidi" w:cstheme="majorBidi"/>
          <w:sz w:val="24"/>
          <w:szCs w:val="24"/>
        </w:rPr>
        <w:t>will contain:</w:t>
      </w:r>
    </w:p>
    <w:p w14:paraId="474DDC7E" w14:textId="4CA8C723" w:rsidR="006C7CD4" w:rsidRPr="006C7CD4" w:rsidRDefault="006C7CD4">
      <w:pPr>
        <w:pStyle w:val="Bulleted"/>
        <w:spacing w:after="0"/>
        <w:ind w:left="360"/>
        <w:rPr>
          <w:rFonts w:asciiTheme="majorBidi" w:hAnsiTheme="majorBidi" w:cstheme="majorBidi"/>
          <w:b/>
          <w:sz w:val="24"/>
          <w:szCs w:val="24"/>
          <w:rPrChange w:id="16" w:author="Eivazi, Farnaz" w:date="2022-07-11T23:16:00Z">
            <w:rPr>
              <w:rFonts w:asciiTheme="majorBidi" w:hAnsiTheme="majorBidi" w:cstheme="majorBidi"/>
              <w:sz w:val="24"/>
              <w:szCs w:val="24"/>
            </w:rPr>
          </w:rPrChange>
        </w:rPr>
        <w:pPrChange w:id="17" w:author="Eivazi, Farnaz" w:date="2022-07-11T23:16:00Z">
          <w:pPr>
            <w:pStyle w:val="Bulleted"/>
            <w:spacing w:after="0"/>
          </w:pPr>
        </w:pPrChange>
      </w:pPr>
      <w:ins w:id="18" w:author="Eivazi, Farnaz" w:date="2022-07-11T23:16:00Z">
        <w:r w:rsidRPr="006C7CD4">
          <w:rPr>
            <w:rFonts w:asciiTheme="majorBidi" w:hAnsiTheme="majorBidi" w:cstheme="majorBidi"/>
            <w:b/>
            <w:sz w:val="24"/>
            <w:szCs w:val="24"/>
            <w:rPrChange w:id="19" w:author="Eivazi, Farnaz" w:date="2022-07-11T23:16:00Z">
              <w:rPr>
                <w:rFonts w:asciiTheme="majorBidi" w:hAnsiTheme="majorBidi" w:cstheme="majorBidi"/>
                <w:sz w:val="24"/>
                <w:szCs w:val="24"/>
              </w:rPr>
            </w:rPrChange>
          </w:rPr>
          <w:t>Attributes:</w:t>
        </w:r>
      </w:ins>
    </w:p>
    <w:p w14:paraId="27B9AB83" w14:textId="416134A7" w:rsidR="002001A6" w:rsidRDefault="002001A6" w:rsidP="006C7CD4">
      <w:pPr>
        <w:pStyle w:val="Bulleted"/>
        <w:spacing w:after="0"/>
        <w:ind w:left="720"/>
        <w:rPr>
          <w:ins w:id="20" w:author="Eivazi, Farnaz" w:date="2022-07-11T23:16:00Z"/>
          <w:rFonts w:asciiTheme="majorBidi" w:hAnsiTheme="majorBidi" w:cstheme="majorBidi"/>
          <w:sz w:val="24"/>
          <w:szCs w:val="24"/>
        </w:rPr>
      </w:pPr>
      <w:r w:rsidRPr="00AF05AC">
        <w:rPr>
          <w:rFonts w:asciiTheme="majorBidi" w:hAnsiTheme="majorBidi" w:cstheme="majorBidi"/>
          <w:sz w:val="24"/>
          <w:szCs w:val="24"/>
        </w:rPr>
        <w:t>Instance variables to represent the x and y coordinates of the upper left corner of the location, and depth and width to represent the vertical and horizontal extents of the plot.</w:t>
      </w:r>
    </w:p>
    <w:p w14:paraId="492DD1FE" w14:textId="78D14A96" w:rsidR="006C7CD4" w:rsidRPr="006C7CD4" w:rsidRDefault="006C7CD4">
      <w:pPr>
        <w:pStyle w:val="Bulleted"/>
        <w:spacing w:after="0"/>
        <w:ind w:left="360"/>
        <w:rPr>
          <w:ins w:id="21" w:author="Eivazi, Farnaz" w:date="2022-07-11T22:51:00Z"/>
          <w:rFonts w:asciiTheme="majorBidi" w:hAnsiTheme="majorBidi" w:cstheme="majorBidi"/>
          <w:b/>
          <w:sz w:val="24"/>
          <w:szCs w:val="24"/>
          <w:rPrChange w:id="22" w:author="Eivazi, Farnaz" w:date="2022-07-11T23:16:00Z">
            <w:rPr>
              <w:ins w:id="23" w:author="Eivazi, Farnaz" w:date="2022-07-11T22:51:00Z"/>
              <w:rFonts w:asciiTheme="majorBidi" w:hAnsiTheme="majorBidi" w:cstheme="majorBidi"/>
              <w:sz w:val="24"/>
              <w:szCs w:val="24"/>
            </w:rPr>
          </w:rPrChange>
        </w:rPr>
        <w:pPrChange w:id="24" w:author="Eivazi, Farnaz" w:date="2022-07-11T23:16:00Z">
          <w:pPr>
            <w:pStyle w:val="Bulleted"/>
            <w:numPr>
              <w:numId w:val="20"/>
            </w:numPr>
            <w:spacing w:after="0"/>
            <w:ind w:left="1080" w:hanging="360"/>
          </w:pPr>
        </w:pPrChange>
      </w:pPr>
      <w:ins w:id="25" w:author="Eivazi, Farnaz" w:date="2022-07-11T23:16:00Z">
        <w:r w:rsidRPr="006C7CD4">
          <w:rPr>
            <w:rFonts w:asciiTheme="majorBidi" w:hAnsiTheme="majorBidi" w:cstheme="majorBidi"/>
            <w:b/>
            <w:sz w:val="24"/>
            <w:szCs w:val="24"/>
            <w:rPrChange w:id="26" w:author="Eivazi, Farnaz" w:date="2022-07-11T23:16:00Z">
              <w:rPr>
                <w:rFonts w:asciiTheme="majorBidi" w:hAnsiTheme="majorBidi" w:cstheme="majorBidi"/>
                <w:sz w:val="24"/>
                <w:szCs w:val="24"/>
              </w:rPr>
            </w:rPrChange>
          </w:rPr>
          <w:t>Methods:</w:t>
        </w:r>
      </w:ins>
    </w:p>
    <w:p w14:paraId="77415DB4" w14:textId="61E3BA84" w:rsidR="005959D0" w:rsidRDefault="005959D0">
      <w:pPr>
        <w:pStyle w:val="Bulleted"/>
        <w:numPr>
          <w:ilvl w:val="0"/>
          <w:numId w:val="20"/>
        </w:numPr>
        <w:spacing w:after="0"/>
        <w:rPr>
          <w:ins w:id="27" w:author="Eivazi, Farnaz" w:date="2022-07-11T22:59:00Z"/>
          <w:rFonts w:asciiTheme="majorBidi" w:hAnsiTheme="majorBidi" w:cstheme="majorBidi"/>
          <w:sz w:val="24"/>
          <w:szCs w:val="24"/>
        </w:rPr>
      </w:pPr>
      <w:ins w:id="28" w:author="Eivazi, Farnaz" w:date="2022-07-11T22:51:00Z">
        <w:r w:rsidRPr="00AF05AC">
          <w:rPr>
            <w:rFonts w:asciiTheme="majorBidi" w:hAnsiTheme="majorBidi" w:cstheme="majorBidi"/>
            <w:sz w:val="24"/>
            <w:szCs w:val="24"/>
          </w:rPr>
          <w:t>Constructors</w:t>
        </w:r>
      </w:ins>
    </w:p>
    <w:p w14:paraId="6DCF951E" w14:textId="3D33A263" w:rsidR="005959D0" w:rsidRPr="00AF05AC" w:rsidDel="005959D0" w:rsidRDefault="005959D0">
      <w:pPr>
        <w:pStyle w:val="Bulleted"/>
        <w:numPr>
          <w:ilvl w:val="0"/>
          <w:numId w:val="20"/>
        </w:numPr>
        <w:spacing w:after="0"/>
        <w:rPr>
          <w:del w:id="29" w:author="Eivazi, Farnaz" w:date="2022-07-11T22:51:00Z"/>
          <w:rFonts w:asciiTheme="majorBidi" w:hAnsiTheme="majorBidi" w:cstheme="majorBidi"/>
          <w:sz w:val="24"/>
          <w:szCs w:val="24"/>
        </w:rPr>
      </w:pPr>
      <w:ins w:id="30" w:author="Eivazi, Farnaz" w:date="2022-07-11T22:59:00Z">
        <w:r>
          <w:rPr>
            <w:rFonts w:asciiTheme="majorBidi" w:hAnsiTheme="majorBidi" w:cstheme="majorBidi"/>
            <w:sz w:val="24"/>
            <w:szCs w:val="24"/>
          </w:rPr>
          <w:t>Getter</w:t>
        </w:r>
      </w:ins>
      <w:ins w:id="31" w:author="Eivazi, Farnaz" w:date="2022-07-11T23:00:00Z">
        <w:r>
          <w:rPr>
            <w:rFonts w:asciiTheme="majorBidi" w:hAnsiTheme="majorBidi" w:cstheme="majorBidi"/>
            <w:sz w:val="24"/>
            <w:szCs w:val="24"/>
          </w:rPr>
          <w:t>/Setter method</w:t>
        </w:r>
        <w:r w:rsidR="00044F7F">
          <w:rPr>
            <w:rFonts w:asciiTheme="majorBidi" w:hAnsiTheme="majorBidi" w:cstheme="majorBidi"/>
            <w:sz w:val="24"/>
            <w:szCs w:val="24"/>
          </w:rPr>
          <w:t>s</w:t>
        </w:r>
      </w:ins>
    </w:p>
    <w:p w14:paraId="18F58B4C" w14:textId="12469C9E" w:rsidR="002001A6" w:rsidRPr="00AF05AC" w:rsidRDefault="002001A6">
      <w:pPr>
        <w:pStyle w:val="Bulleted"/>
        <w:numPr>
          <w:ilvl w:val="0"/>
          <w:numId w:val="20"/>
        </w:numPr>
        <w:spacing w:after="0"/>
        <w:rPr>
          <w:rFonts w:asciiTheme="majorBidi" w:hAnsiTheme="majorBidi" w:cstheme="majorBidi"/>
          <w:sz w:val="24"/>
          <w:szCs w:val="24"/>
        </w:rPr>
      </w:pPr>
      <w:del w:id="32" w:author="Eivazi, Farnaz" w:date="2022-07-11T22:51:00Z">
        <w:r w:rsidRPr="00AF05AC" w:rsidDel="005959D0">
          <w:rPr>
            <w:rFonts w:asciiTheme="majorBidi" w:hAnsiTheme="majorBidi" w:cstheme="majorBidi"/>
            <w:sz w:val="24"/>
            <w:szCs w:val="24"/>
          </w:rPr>
          <w:lastRenderedPageBreak/>
          <w:delText xml:space="preserve">A </w:delText>
        </w:r>
        <w:r w:rsidRPr="00AF05AC" w:rsidDel="005959D0">
          <w:rPr>
            <w:rFonts w:ascii="Courier New" w:hAnsi="Courier New" w:cs="Courier New"/>
            <w:sz w:val="24"/>
            <w:szCs w:val="24"/>
          </w:rPr>
          <w:delText>toString</w:delText>
        </w:r>
        <w:r w:rsidRPr="00AF05AC" w:rsidDel="005959D0">
          <w:rPr>
            <w:rFonts w:asciiTheme="majorBidi" w:hAnsiTheme="majorBidi" w:cstheme="majorBidi"/>
            <w:sz w:val="24"/>
            <w:szCs w:val="24"/>
          </w:rPr>
          <w:delText xml:space="preserve"> method to represent a Plot </w:delText>
        </w:r>
        <w:r w:rsidR="00AF05AC" w:rsidRPr="00AF05AC" w:rsidDel="005959D0">
          <w:rPr>
            <w:rFonts w:asciiTheme="majorBidi" w:hAnsiTheme="majorBidi" w:cstheme="majorBidi"/>
            <w:sz w:val="24"/>
            <w:szCs w:val="24"/>
            <w:highlight w:val="yellow"/>
          </w:rPr>
          <w:delText>instance</w:delText>
        </w:r>
      </w:del>
    </w:p>
    <w:p w14:paraId="1EED99C2" w14:textId="7A4EC6AA" w:rsidR="002001A6" w:rsidRPr="00AF05AC" w:rsidDel="005959D0" w:rsidRDefault="002001A6">
      <w:pPr>
        <w:pStyle w:val="Bulleted"/>
        <w:numPr>
          <w:ilvl w:val="0"/>
          <w:numId w:val="20"/>
        </w:numPr>
        <w:spacing w:after="0"/>
        <w:rPr>
          <w:del w:id="33" w:author="Eivazi, Farnaz" w:date="2022-07-11T22:51:00Z"/>
          <w:rFonts w:asciiTheme="majorBidi" w:hAnsiTheme="majorBidi" w:cstheme="majorBidi"/>
          <w:sz w:val="24"/>
          <w:szCs w:val="24"/>
        </w:rPr>
      </w:pPr>
      <w:del w:id="34" w:author="Eivazi, Farnaz" w:date="2022-07-11T22:51:00Z">
        <w:r w:rsidRPr="00AF05AC" w:rsidDel="005959D0">
          <w:rPr>
            <w:rFonts w:asciiTheme="majorBidi" w:hAnsiTheme="majorBidi" w:cstheme="majorBidi"/>
            <w:sz w:val="24"/>
            <w:szCs w:val="24"/>
          </w:rPr>
          <w:delText>Constructors</w:delText>
        </w:r>
        <w:r w:rsidR="00AF05AC" w:rsidDel="005959D0">
          <w:rPr>
            <w:rFonts w:asciiTheme="majorBidi" w:hAnsiTheme="majorBidi" w:cstheme="majorBidi"/>
            <w:sz w:val="24"/>
            <w:szCs w:val="24"/>
          </w:rPr>
          <w:delText>;</w:delText>
        </w:r>
        <w:r w:rsidRPr="00AF05AC" w:rsidDel="005959D0">
          <w:rPr>
            <w:rFonts w:asciiTheme="majorBidi" w:hAnsiTheme="majorBidi" w:cstheme="majorBidi"/>
            <w:sz w:val="24"/>
            <w:szCs w:val="24"/>
          </w:rPr>
          <w:delText xml:space="preserve"> </w:delText>
        </w:r>
      </w:del>
      <w:del w:id="35" w:author="Eivazi, Farnaz" w:date="2022-07-08T23:06:00Z">
        <w:r w:rsidRPr="00AF05AC" w:rsidDel="00BB4475">
          <w:rPr>
            <w:rFonts w:asciiTheme="majorBidi" w:hAnsiTheme="majorBidi" w:cstheme="majorBidi"/>
            <w:sz w:val="24"/>
            <w:szCs w:val="24"/>
          </w:rPr>
          <w:delText>Refer to Javadoc for Plot class.</w:delText>
        </w:r>
      </w:del>
    </w:p>
    <w:p w14:paraId="1C307554" w14:textId="53EAD878" w:rsidR="002001A6" w:rsidRPr="00AF05AC" w:rsidRDefault="002001A6">
      <w:pPr>
        <w:pStyle w:val="Bulleted"/>
        <w:numPr>
          <w:ilvl w:val="0"/>
          <w:numId w:val="20"/>
        </w:numPr>
        <w:spacing w:after="0"/>
        <w:rPr>
          <w:rFonts w:asciiTheme="majorBidi" w:hAnsiTheme="majorBidi" w:cstheme="majorBidi"/>
          <w:sz w:val="24"/>
          <w:szCs w:val="24"/>
        </w:rPr>
      </w:pPr>
      <w:r w:rsidRPr="00AF05AC">
        <w:rPr>
          <w:rFonts w:asciiTheme="majorBidi" w:hAnsiTheme="majorBidi" w:cstheme="majorBidi"/>
          <w:sz w:val="24"/>
          <w:szCs w:val="24"/>
        </w:rPr>
        <w:t xml:space="preserve">A method named </w:t>
      </w:r>
      <w:r w:rsidRPr="00AF05AC">
        <w:rPr>
          <w:rFonts w:ascii="Courier New" w:hAnsi="Courier New" w:cs="Courier New"/>
          <w:sz w:val="24"/>
          <w:szCs w:val="24"/>
        </w:rPr>
        <w:t>overlaps</w:t>
      </w:r>
      <w:r w:rsidRPr="00AF05AC">
        <w:rPr>
          <w:rFonts w:asciiTheme="majorBidi" w:hAnsiTheme="majorBidi" w:cstheme="majorBidi"/>
          <w:sz w:val="24"/>
          <w:szCs w:val="24"/>
        </w:rPr>
        <w:t xml:space="preserve"> that takes a Plot instance and determines if it is overlapped by the current plot.</w:t>
      </w:r>
      <w:ins w:id="36" w:author="Eivazi, Farnaz" w:date="2022-07-11T22:51:00Z">
        <w:r w:rsidR="005959D0">
          <w:rPr>
            <w:rFonts w:asciiTheme="majorBidi" w:hAnsiTheme="majorBidi" w:cstheme="majorBidi"/>
            <w:sz w:val="24"/>
            <w:szCs w:val="24"/>
          </w:rPr>
          <w:t xml:space="preserve"> </w:t>
        </w:r>
      </w:ins>
    </w:p>
    <w:p w14:paraId="69E3BE3E" w14:textId="12F5AE77" w:rsidR="005959D0" w:rsidRPr="00AF05AC" w:rsidRDefault="002001A6">
      <w:pPr>
        <w:pStyle w:val="Bulleted"/>
        <w:numPr>
          <w:ilvl w:val="0"/>
          <w:numId w:val="20"/>
        </w:numPr>
        <w:spacing w:after="0"/>
        <w:rPr>
          <w:ins w:id="37" w:author="Eivazi, Farnaz" w:date="2022-07-11T22:51:00Z"/>
          <w:rFonts w:asciiTheme="majorBidi" w:hAnsiTheme="majorBidi" w:cstheme="majorBidi"/>
          <w:sz w:val="24"/>
          <w:szCs w:val="24"/>
        </w:rPr>
      </w:pPr>
      <w:r w:rsidRPr="00AF05AC">
        <w:rPr>
          <w:rFonts w:asciiTheme="majorBidi" w:hAnsiTheme="majorBidi" w:cstheme="majorBidi"/>
          <w:sz w:val="24"/>
          <w:szCs w:val="24"/>
        </w:rPr>
        <w:t xml:space="preserve">A method named </w:t>
      </w:r>
      <w:r w:rsidRPr="00AF05AC">
        <w:rPr>
          <w:rFonts w:ascii="Courier New" w:hAnsi="Courier New" w:cs="Courier New"/>
          <w:sz w:val="24"/>
          <w:szCs w:val="24"/>
        </w:rPr>
        <w:t>encompasses</w:t>
      </w:r>
      <w:r w:rsidRPr="00AF05AC">
        <w:rPr>
          <w:rFonts w:asciiTheme="majorBidi" w:hAnsiTheme="majorBidi" w:cstheme="majorBidi"/>
          <w:sz w:val="24"/>
          <w:szCs w:val="24"/>
        </w:rPr>
        <w:t xml:space="preserve"> that takes a Plot instance and determines if the current plot contains it.  Note that the determination should be inclusive, in other words, if an edge lies on the edge of the current plot, this is acceptable.</w:t>
      </w:r>
      <w:ins w:id="38" w:author="Eivazi, Farnaz" w:date="2022-07-11T22:51:00Z">
        <w:r w:rsidR="005959D0" w:rsidRPr="005959D0">
          <w:rPr>
            <w:rFonts w:asciiTheme="majorBidi" w:hAnsiTheme="majorBidi" w:cstheme="majorBidi"/>
            <w:sz w:val="24"/>
            <w:szCs w:val="24"/>
          </w:rPr>
          <w:t xml:space="preserve"> </w:t>
        </w:r>
      </w:ins>
    </w:p>
    <w:p w14:paraId="61064AF4" w14:textId="36A6B3F0" w:rsidR="005959D0" w:rsidRDefault="005959D0">
      <w:pPr>
        <w:pStyle w:val="Bulleted"/>
        <w:numPr>
          <w:ilvl w:val="0"/>
          <w:numId w:val="20"/>
        </w:numPr>
        <w:spacing w:after="0"/>
        <w:rPr>
          <w:ins w:id="39" w:author="Eivazi, Farnaz" w:date="2022-07-11T22:54:00Z"/>
          <w:rFonts w:asciiTheme="majorBidi" w:hAnsiTheme="majorBidi" w:cstheme="majorBidi"/>
          <w:sz w:val="24"/>
          <w:szCs w:val="24"/>
        </w:rPr>
      </w:pPr>
      <w:ins w:id="40" w:author="Eivazi, Farnaz" w:date="2022-07-11T22:51:00Z">
        <w:r w:rsidRPr="00AF05AC">
          <w:rPr>
            <w:rFonts w:asciiTheme="majorBidi" w:hAnsiTheme="majorBidi" w:cstheme="majorBidi"/>
            <w:sz w:val="24"/>
            <w:szCs w:val="24"/>
          </w:rPr>
          <w:t xml:space="preserve">A </w:t>
        </w:r>
        <w:r w:rsidRPr="00AF05AC">
          <w:rPr>
            <w:rFonts w:ascii="Courier New" w:hAnsi="Courier New" w:cs="Courier New"/>
            <w:sz w:val="24"/>
            <w:szCs w:val="24"/>
          </w:rPr>
          <w:t>toString</w:t>
        </w:r>
        <w:r w:rsidRPr="00AF05AC">
          <w:rPr>
            <w:rFonts w:asciiTheme="majorBidi" w:hAnsiTheme="majorBidi" w:cstheme="majorBidi"/>
            <w:sz w:val="24"/>
            <w:szCs w:val="24"/>
          </w:rPr>
          <w:t xml:space="preserve"> method to represent a Plot </w:t>
        </w:r>
        <w:r w:rsidRPr="005959D0">
          <w:rPr>
            <w:rFonts w:asciiTheme="majorBidi" w:hAnsiTheme="majorBidi" w:cstheme="majorBidi"/>
            <w:sz w:val="24"/>
            <w:szCs w:val="24"/>
            <w:rPrChange w:id="41" w:author="Eivazi, Farnaz" w:date="2022-07-11T22:53:00Z">
              <w:rPr>
                <w:rFonts w:asciiTheme="majorBidi" w:hAnsiTheme="majorBidi" w:cstheme="majorBidi"/>
                <w:sz w:val="24"/>
                <w:szCs w:val="24"/>
                <w:highlight w:val="yellow"/>
              </w:rPr>
            </w:rPrChange>
          </w:rPr>
          <w:t>instance</w:t>
        </w:r>
      </w:ins>
      <w:ins w:id="42" w:author="Eivazi, Farnaz" w:date="2022-07-11T22:53:00Z">
        <w:r>
          <w:rPr>
            <w:rFonts w:asciiTheme="majorBidi" w:hAnsiTheme="majorBidi" w:cstheme="majorBidi"/>
            <w:sz w:val="24"/>
            <w:szCs w:val="24"/>
          </w:rPr>
          <w:t xml:space="preserve">. </w:t>
        </w:r>
      </w:ins>
      <w:ins w:id="43" w:author="Eivazi, Farnaz" w:date="2022-07-11T22:54:00Z">
        <w:r>
          <w:rPr>
            <w:rFonts w:asciiTheme="majorBidi" w:hAnsiTheme="majorBidi" w:cstheme="majorBidi"/>
            <w:sz w:val="24"/>
            <w:szCs w:val="24"/>
          </w:rPr>
          <w:t>A plot should be represented in the following format:</w:t>
        </w:r>
      </w:ins>
    </w:p>
    <w:p w14:paraId="15A93405" w14:textId="7FF397B7" w:rsidR="005959D0" w:rsidRDefault="005959D0">
      <w:pPr>
        <w:pStyle w:val="Bulleted"/>
        <w:spacing w:after="0"/>
        <w:ind w:left="1440"/>
        <w:rPr>
          <w:ins w:id="44" w:author="Eivazi, Farnaz" w:date="2022-07-11T22:56:00Z"/>
          <w:rFonts w:asciiTheme="majorBidi" w:hAnsiTheme="majorBidi" w:cstheme="majorBidi"/>
          <w:sz w:val="24"/>
          <w:szCs w:val="24"/>
        </w:rPr>
        <w:pPrChange w:id="45" w:author="Eivazi, Farnaz" w:date="2022-07-12T14:22:00Z">
          <w:pPr>
            <w:pStyle w:val="Bulleted"/>
            <w:spacing w:after="0"/>
            <w:ind w:left="1080"/>
          </w:pPr>
        </w:pPrChange>
      </w:pPr>
      <w:ins w:id="46" w:author="Eivazi, Farnaz" w:date="2022-07-11T22:54:00Z">
        <w:r>
          <w:rPr>
            <w:rFonts w:asciiTheme="majorBidi" w:hAnsiTheme="majorBidi" w:cstheme="majorBidi"/>
            <w:sz w:val="24"/>
            <w:szCs w:val="24"/>
          </w:rPr>
          <w:t>[x</w:t>
        </w:r>
        <w:proofErr w:type="gramStart"/>
        <w:r>
          <w:rPr>
            <w:rFonts w:asciiTheme="majorBidi" w:hAnsiTheme="majorBidi" w:cstheme="majorBidi"/>
            <w:sz w:val="24"/>
            <w:szCs w:val="24"/>
          </w:rPr>
          <w:t>],</w:t>
        </w:r>
      </w:ins>
      <w:ins w:id="47" w:author="Eivazi, Farnaz" w:date="2022-07-11T22:55:00Z">
        <w:r>
          <w:rPr>
            <w:rFonts w:asciiTheme="majorBidi" w:hAnsiTheme="majorBidi" w:cstheme="majorBidi"/>
            <w:sz w:val="24"/>
            <w:szCs w:val="24"/>
          </w:rPr>
          <w:t>[</w:t>
        </w:r>
        <w:proofErr w:type="gramEnd"/>
        <w:r>
          <w:rPr>
            <w:rFonts w:asciiTheme="majorBidi" w:hAnsiTheme="majorBidi" w:cstheme="majorBidi"/>
            <w:sz w:val="24"/>
            <w:szCs w:val="24"/>
          </w:rPr>
          <w:t xml:space="preserve">y],[width],[depth] </w:t>
        </w:r>
      </w:ins>
    </w:p>
    <w:p w14:paraId="193D8D26" w14:textId="5A951427" w:rsidR="005959D0" w:rsidRPr="00AF05AC" w:rsidRDefault="005959D0">
      <w:pPr>
        <w:pStyle w:val="Bulleted"/>
        <w:spacing w:after="0"/>
        <w:ind w:left="1440"/>
        <w:rPr>
          <w:ins w:id="48" w:author="Eivazi, Farnaz" w:date="2022-07-11T22:51:00Z"/>
          <w:rFonts w:asciiTheme="majorBidi" w:hAnsiTheme="majorBidi" w:cstheme="majorBidi"/>
          <w:sz w:val="24"/>
          <w:szCs w:val="24"/>
        </w:rPr>
        <w:pPrChange w:id="49" w:author="Eivazi, Farnaz" w:date="2022-07-12T14:22:00Z">
          <w:pPr>
            <w:pStyle w:val="Bulleted"/>
            <w:numPr>
              <w:numId w:val="20"/>
            </w:numPr>
            <w:spacing w:after="0"/>
            <w:ind w:left="1080" w:hanging="360"/>
          </w:pPr>
        </w:pPrChange>
      </w:pPr>
      <w:ins w:id="50" w:author="Eivazi, Farnaz" w:date="2022-07-11T22:56:00Z">
        <w:r>
          <w:rPr>
            <w:rFonts w:asciiTheme="majorBidi" w:hAnsiTheme="majorBidi" w:cstheme="majorBidi"/>
            <w:sz w:val="24"/>
            <w:szCs w:val="24"/>
          </w:rPr>
          <w:t>N</w:t>
        </w:r>
      </w:ins>
      <w:ins w:id="51" w:author="Eivazi, Farnaz" w:date="2022-07-11T22:55:00Z">
        <w:r>
          <w:rPr>
            <w:rFonts w:asciiTheme="majorBidi" w:hAnsiTheme="majorBidi" w:cstheme="majorBidi"/>
            <w:sz w:val="24"/>
            <w:szCs w:val="24"/>
          </w:rPr>
          <w:t xml:space="preserve">otice </w:t>
        </w:r>
      </w:ins>
      <w:ins w:id="52" w:author="Eivazi, Farnaz" w:date="2022-07-11T22:56:00Z">
        <w:r>
          <w:rPr>
            <w:rFonts w:asciiTheme="majorBidi" w:hAnsiTheme="majorBidi" w:cstheme="majorBidi"/>
            <w:sz w:val="24"/>
            <w:szCs w:val="24"/>
          </w:rPr>
          <w:t xml:space="preserve">there is </w:t>
        </w:r>
      </w:ins>
      <w:ins w:id="53" w:author="Eivazi, Farnaz" w:date="2022-07-11T22:55:00Z">
        <w:r>
          <w:rPr>
            <w:rFonts w:asciiTheme="majorBidi" w:hAnsiTheme="majorBidi" w:cstheme="majorBidi"/>
            <w:sz w:val="24"/>
            <w:szCs w:val="24"/>
          </w:rPr>
          <w:t xml:space="preserve">no space </w:t>
        </w:r>
      </w:ins>
      <w:ins w:id="54" w:author="Eivazi, Farnaz" w:date="2022-07-11T22:56:00Z">
        <w:r>
          <w:rPr>
            <w:rFonts w:asciiTheme="majorBidi" w:hAnsiTheme="majorBidi" w:cstheme="majorBidi"/>
            <w:sz w:val="24"/>
            <w:szCs w:val="24"/>
          </w:rPr>
          <w:t xml:space="preserve">between attributes; for the exact format you can refer to the example given in the </w:t>
        </w:r>
        <w:r w:rsidRPr="005959D0">
          <w:rPr>
            <w:rFonts w:asciiTheme="majorBidi" w:hAnsiTheme="majorBidi" w:cstheme="majorBidi"/>
            <w:sz w:val="24"/>
            <w:szCs w:val="24"/>
          </w:rPr>
          <w:t>PlotTestGFA</w:t>
        </w:r>
        <w:r>
          <w:rPr>
            <w:rFonts w:asciiTheme="majorBidi" w:hAnsiTheme="majorBidi" w:cstheme="majorBidi"/>
            <w:sz w:val="24"/>
            <w:szCs w:val="24"/>
          </w:rPr>
          <w:t>.java file.</w:t>
        </w:r>
      </w:ins>
    </w:p>
    <w:p w14:paraId="53E6E433" w14:textId="3828F23B" w:rsidR="002020D1" w:rsidRPr="00AF05AC" w:rsidDel="002020D1" w:rsidRDefault="002020D1" w:rsidP="002001A6">
      <w:pPr>
        <w:pStyle w:val="Bulleted"/>
        <w:numPr>
          <w:ilvl w:val="0"/>
          <w:numId w:val="20"/>
        </w:numPr>
        <w:spacing w:after="0"/>
        <w:rPr>
          <w:del w:id="55" w:author="Eivazi, Farnaz" w:date="2022-07-08T23:07:00Z"/>
          <w:rFonts w:asciiTheme="majorBidi" w:hAnsiTheme="majorBidi" w:cstheme="majorBidi"/>
          <w:sz w:val="24"/>
          <w:szCs w:val="24"/>
        </w:rPr>
      </w:pPr>
    </w:p>
    <w:p w14:paraId="1A37E9BE" w14:textId="77777777" w:rsidR="002001A6" w:rsidRDefault="002001A6" w:rsidP="00A35E25">
      <w:pPr>
        <w:pStyle w:val="Bulleted"/>
        <w:rPr>
          <w:rFonts w:asciiTheme="majorBidi" w:hAnsiTheme="majorBidi" w:cstheme="majorBidi"/>
          <w:b/>
          <w:bCs/>
          <w:iCs/>
          <w:color w:val="17365D" w:themeColor="text2" w:themeShade="BF"/>
          <w:sz w:val="28"/>
        </w:rPr>
      </w:pPr>
    </w:p>
    <w:p w14:paraId="1EA39E81" w14:textId="441BC82A" w:rsidR="00A35E25" w:rsidRPr="00D062A4" w:rsidRDefault="00A35E25" w:rsidP="00A35E25">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 xml:space="preserve">Data </w:t>
      </w:r>
      <w:r w:rsidR="0029704B">
        <w:rPr>
          <w:rFonts w:asciiTheme="majorBidi" w:hAnsiTheme="majorBidi" w:cstheme="majorBidi"/>
          <w:b/>
          <w:bCs/>
          <w:iCs/>
          <w:color w:val="17365D" w:themeColor="text2" w:themeShade="BF"/>
          <w:sz w:val="28"/>
        </w:rPr>
        <w:t>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sidR="0029704B">
        <w:rPr>
          <w:rFonts w:asciiTheme="majorBidi" w:hAnsiTheme="majorBidi" w:cstheme="majorBidi"/>
          <w:b/>
          <w:bCs/>
          <w:iCs/>
          <w:sz w:val="28"/>
        </w:rPr>
        <w:t>Property</w:t>
      </w:r>
      <w:del w:id="56" w:author="Eivazi, Farnaz" w:date="2022-07-11T14:45:00Z">
        <w:r w:rsidDel="00205455">
          <w:rPr>
            <w:rFonts w:asciiTheme="majorBidi" w:hAnsiTheme="majorBidi" w:cstheme="majorBidi"/>
            <w:b/>
            <w:bCs/>
            <w:iCs/>
            <w:sz w:val="28"/>
          </w:rPr>
          <w:delText>.java</w:delText>
        </w:r>
      </w:del>
    </w:p>
    <w:p w14:paraId="2FB7D20C" w14:textId="4163983F" w:rsidR="005959D0" w:rsidRPr="00AF05AC" w:rsidRDefault="00AF05AC" w:rsidP="005959D0">
      <w:pPr>
        <w:pStyle w:val="Bulleted"/>
        <w:rPr>
          <w:ins w:id="57" w:author="Eivazi, Farnaz" w:date="2022-07-11T22:58:00Z"/>
          <w:rFonts w:asciiTheme="majorBidi" w:hAnsiTheme="majorBidi" w:cstheme="majorBidi"/>
          <w:bCs/>
          <w:iCs/>
          <w:sz w:val="24"/>
          <w:szCs w:val="24"/>
        </w:rPr>
      </w:pPr>
      <w:r w:rsidRPr="00AF05AC">
        <w:rPr>
          <w:rFonts w:asciiTheme="majorBidi" w:hAnsiTheme="majorBidi" w:cstheme="majorBidi"/>
          <w:bCs/>
          <w:iCs/>
          <w:sz w:val="24"/>
          <w:szCs w:val="24"/>
        </w:rPr>
        <w:t xml:space="preserve">You must create this class based on the given </w:t>
      </w:r>
      <w:ins w:id="58" w:author="Eivazi, Farnaz" w:date="2022-07-11T14:46:00Z">
        <w:r w:rsidR="00205455">
          <w:rPr>
            <w:rFonts w:asciiTheme="majorBidi" w:hAnsiTheme="majorBidi" w:cstheme="majorBidi"/>
            <w:bCs/>
            <w:iCs/>
            <w:sz w:val="24"/>
            <w:szCs w:val="24"/>
          </w:rPr>
          <w:t>Property</w:t>
        </w:r>
        <w:r w:rsidR="00205455" w:rsidRPr="00AF05AC">
          <w:rPr>
            <w:rFonts w:asciiTheme="majorBidi" w:hAnsiTheme="majorBidi" w:cstheme="majorBidi"/>
            <w:bCs/>
            <w:iCs/>
            <w:sz w:val="24"/>
            <w:szCs w:val="24"/>
          </w:rPr>
          <w:t xml:space="preserve"> </w:t>
        </w:r>
      </w:ins>
      <w:r w:rsidRPr="00AF05AC">
        <w:rPr>
          <w:rFonts w:asciiTheme="majorBidi" w:hAnsiTheme="majorBidi" w:cstheme="majorBidi"/>
          <w:bCs/>
          <w:iCs/>
          <w:sz w:val="24"/>
          <w:szCs w:val="24"/>
        </w:rPr>
        <w:t>Javadoc</w:t>
      </w:r>
      <w:ins w:id="59" w:author="Eivazi, Farnaz" w:date="2022-07-11T23:13:00Z">
        <w:r w:rsidR="006C7CD4">
          <w:rPr>
            <w:rFonts w:asciiTheme="majorBidi" w:hAnsiTheme="majorBidi" w:cstheme="majorBidi"/>
            <w:bCs/>
            <w:iCs/>
            <w:sz w:val="24"/>
            <w:szCs w:val="24"/>
          </w:rPr>
          <w:t>.</w:t>
        </w:r>
      </w:ins>
      <w:ins w:id="60" w:author="Eivazi, Farnaz" w:date="2022-07-11T22:58:00Z">
        <w:r w:rsidR="005959D0" w:rsidRPr="005959D0">
          <w:rPr>
            <w:rFonts w:asciiTheme="majorBidi" w:hAnsiTheme="majorBidi" w:cstheme="majorBidi"/>
            <w:bCs/>
            <w:iCs/>
            <w:sz w:val="24"/>
            <w:szCs w:val="24"/>
          </w:rPr>
          <w:t xml:space="preserve"> You may </w:t>
        </w:r>
        <w:r w:rsidR="005959D0">
          <w:rPr>
            <w:rFonts w:asciiTheme="majorBidi" w:hAnsiTheme="majorBidi" w:cstheme="majorBidi"/>
            <w:bCs/>
            <w:iCs/>
            <w:sz w:val="24"/>
            <w:szCs w:val="24"/>
          </w:rPr>
          <w:t>add</w:t>
        </w:r>
        <w:r w:rsidR="005959D0" w:rsidRPr="005959D0">
          <w:rPr>
            <w:rFonts w:asciiTheme="majorBidi" w:hAnsiTheme="majorBidi" w:cstheme="majorBidi"/>
            <w:bCs/>
            <w:iCs/>
            <w:sz w:val="24"/>
            <w:szCs w:val="24"/>
          </w:rPr>
          <w:t xml:space="preserve"> additional </w:t>
        </w:r>
        <w:r w:rsidR="005959D0">
          <w:rPr>
            <w:rFonts w:asciiTheme="majorBidi" w:hAnsiTheme="majorBidi" w:cstheme="majorBidi"/>
            <w:bCs/>
            <w:iCs/>
            <w:sz w:val="24"/>
            <w:szCs w:val="24"/>
          </w:rPr>
          <w:t xml:space="preserve">attributes and/or </w:t>
        </w:r>
        <w:r w:rsidR="005959D0" w:rsidRPr="005959D0">
          <w:rPr>
            <w:rFonts w:asciiTheme="majorBidi" w:hAnsiTheme="majorBidi" w:cstheme="majorBidi"/>
            <w:bCs/>
            <w:iCs/>
            <w:sz w:val="24"/>
            <w:szCs w:val="24"/>
          </w:rPr>
          <w:t>methods to include in this class</w:t>
        </w:r>
        <w:r w:rsidR="005959D0">
          <w:rPr>
            <w:rFonts w:asciiTheme="majorBidi" w:hAnsiTheme="majorBidi" w:cstheme="majorBidi"/>
            <w:bCs/>
            <w:iCs/>
            <w:sz w:val="24"/>
            <w:szCs w:val="24"/>
          </w:rPr>
          <w:t xml:space="preserve">. </w:t>
        </w:r>
      </w:ins>
    </w:p>
    <w:p w14:paraId="67D05510" w14:textId="313A96CC" w:rsidR="00AF05AC" w:rsidRPr="00AF05AC" w:rsidDel="005959D0" w:rsidRDefault="00AF05AC" w:rsidP="005959D0">
      <w:pPr>
        <w:pStyle w:val="Bulleted"/>
        <w:rPr>
          <w:del w:id="61" w:author="Eivazi, Farnaz" w:date="2022-07-11T22:58:00Z"/>
          <w:rFonts w:asciiTheme="majorBidi" w:hAnsiTheme="majorBidi" w:cstheme="majorBidi"/>
          <w:bCs/>
          <w:iCs/>
          <w:sz w:val="24"/>
          <w:szCs w:val="24"/>
        </w:rPr>
      </w:pPr>
      <w:del w:id="62" w:author="Eivazi, Farnaz" w:date="2022-07-11T14:47:00Z">
        <w:r w:rsidRPr="00205455" w:rsidDel="00205455">
          <w:rPr>
            <w:rFonts w:asciiTheme="majorBidi" w:hAnsiTheme="majorBidi" w:cstheme="majorBidi"/>
            <w:bCs/>
            <w:iCs/>
            <w:highlight w:val="yellow"/>
            <w:rPrChange w:id="63" w:author="Eivazi, Farnaz" w:date="2022-07-11T14:47:00Z">
              <w:rPr>
                <w:rFonts w:asciiTheme="majorBidi" w:hAnsiTheme="majorBidi" w:cstheme="majorBidi"/>
                <w:bCs/>
                <w:iCs/>
              </w:rPr>
            </w:rPrChange>
          </w:rPr>
          <w:delText xml:space="preserve"> </w:delText>
        </w:r>
      </w:del>
      <w:del w:id="64" w:author="Eivazi, Farnaz" w:date="2022-07-11T14:46:00Z">
        <w:r w:rsidRPr="00205455" w:rsidDel="00205455">
          <w:rPr>
            <w:rFonts w:asciiTheme="majorBidi" w:hAnsiTheme="majorBidi" w:cstheme="majorBidi"/>
            <w:bCs/>
            <w:iCs/>
            <w:highlight w:val="yellow"/>
            <w:rPrChange w:id="65" w:author="Eivazi, Farnaz" w:date="2022-07-11T14:47:00Z">
              <w:rPr>
                <w:rFonts w:asciiTheme="majorBidi" w:hAnsiTheme="majorBidi" w:cstheme="majorBidi"/>
                <w:bCs/>
                <w:iCs/>
              </w:rPr>
            </w:rPrChange>
          </w:rPr>
          <w:delText>html file; property.html</w:delText>
        </w:r>
      </w:del>
    </w:p>
    <w:p w14:paraId="1C4D9816" w14:textId="7682B08B" w:rsidR="00AF05AC" w:rsidDel="005959D0" w:rsidRDefault="00AF05AC" w:rsidP="005959D0">
      <w:pPr>
        <w:pStyle w:val="Bulleted"/>
        <w:rPr>
          <w:del w:id="66" w:author="Eivazi, Farnaz" w:date="2022-07-11T22:58:00Z"/>
          <w:rFonts w:asciiTheme="majorBidi" w:hAnsiTheme="majorBidi" w:cstheme="majorBidi"/>
        </w:rPr>
      </w:pPr>
    </w:p>
    <w:p w14:paraId="169A26BA" w14:textId="375715F4" w:rsidR="00F77543" w:rsidRDefault="00F77543" w:rsidP="00F77543">
      <w:pPr>
        <w:rPr>
          <w:ins w:id="67" w:author="Eivazi, Farnaz" w:date="2022-07-11T23:16:00Z"/>
          <w:rFonts w:asciiTheme="majorBidi" w:hAnsiTheme="majorBidi" w:cstheme="majorBidi"/>
          <w:szCs w:val="22"/>
        </w:rPr>
      </w:pPr>
      <w:r w:rsidRPr="00AF05AC">
        <w:rPr>
          <w:rFonts w:asciiTheme="majorBidi" w:hAnsiTheme="majorBidi" w:cstheme="majorBidi"/>
          <w:szCs w:val="22"/>
        </w:rPr>
        <w:t xml:space="preserve">The class </w:t>
      </w:r>
      <w:r w:rsidRPr="00AF05AC">
        <w:rPr>
          <w:rFonts w:asciiTheme="majorBidi" w:hAnsiTheme="majorBidi" w:cstheme="majorBidi"/>
          <w:i/>
          <w:iCs/>
          <w:szCs w:val="22"/>
        </w:rPr>
        <w:t>Property</w:t>
      </w:r>
      <w:r w:rsidRPr="00AF05AC">
        <w:rPr>
          <w:rFonts w:asciiTheme="majorBidi" w:hAnsiTheme="majorBidi" w:cstheme="majorBidi"/>
          <w:szCs w:val="22"/>
        </w:rPr>
        <w:t xml:space="preserve"> will contain: </w:t>
      </w:r>
    </w:p>
    <w:p w14:paraId="397E8D11" w14:textId="77777777" w:rsidR="006C7CD4" w:rsidRPr="00522102" w:rsidRDefault="006C7CD4" w:rsidP="006C7CD4">
      <w:pPr>
        <w:pStyle w:val="Bulleted"/>
        <w:spacing w:after="0"/>
        <w:ind w:left="360"/>
        <w:rPr>
          <w:ins w:id="68" w:author="Eivazi, Farnaz" w:date="2022-07-11T23:16:00Z"/>
          <w:rFonts w:asciiTheme="majorBidi" w:hAnsiTheme="majorBidi" w:cstheme="majorBidi"/>
          <w:b/>
          <w:sz w:val="24"/>
          <w:szCs w:val="24"/>
        </w:rPr>
      </w:pPr>
      <w:ins w:id="69" w:author="Eivazi, Farnaz" w:date="2022-07-11T23:16:00Z">
        <w:r w:rsidRPr="00522102">
          <w:rPr>
            <w:rFonts w:asciiTheme="majorBidi" w:hAnsiTheme="majorBidi" w:cstheme="majorBidi"/>
            <w:b/>
            <w:sz w:val="24"/>
            <w:szCs w:val="24"/>
          </w:rPr>
          <w:t>Attributes:</w:t>
        </w:r>
      </w:ins>
    </w:p>
    <w:p w14:paraId="22F2038A" w14:textId="46F6870A" w:rsidR="006C7CD4" w:rsidRPr="00AF05AC" w:rsidDel="006C7CD4" w:rsidRDefault="006C7CD4" w:rsidP="00F77543">
      <w:pPr>
        <w:rPr>
          <w:del w:id="70" w:author="Eivazi, Farnaz" w:date="2022-07-11T23:17:00Z"/>
          <w:rFonts w:asciiTheme="majorBidi" w:hAnsiTheme="majorBidi" w:cstheme="majorBidi"/>
          <w:szCs w:val="22"/>
        </w:rPr>
      </w:pPr>
    </w:p>
    <w:p w14:paraId="04CAEC39" w14:textId="7344FC97" w:rsidR="006C7CD4" w:rsidRDefault="00F77543" w:rsidP="006C7CD4">
      <w:pPr>
        <w:widowControl w:val="0"/>
        <w:autoSpaceDE w:val="0"/>
        <w:autoSpaceDN w:val="0"/>
        <w:adjustRightInd w:val="0"/>
        <w:ind w:left="720"/>
        <w:rPr>
          <w:ins w:id="71" w:author="Eivazi, Farnaz" w:date="2022-07-11T23:17:00Z"/>
          <w:rFonts w:asciiTheme="majorBidi" w:hAnsiTheme="majorBidi" w:cstheme="majorBidi"/>
          <w:szCs w:val="22"/>
        </w:rPr>
      </w:pPr>
      <w:r w:rsidRPr="006C7CD4">
        <w:rPr>
          <w:rFonts w:asciiTheme="majorBidi" w:hAnsiTheme="majorBidi" w:cstheme="majorBidi"/>
          <w:szCs w:val="22"/>
          <w:rPrChange w:id="72" w:author="Eivazi, Farnaz" w:date="2022-07-11T23:17:00Z">
            <w:rPr/>
          </w:rPrChange>
        </w:rPr>
        <w:t xml:space="preserve">Instance variables for property name, city, rental amount, owner, and plot.  </w:t>
      </w:r>
      <w:del w:id="73" w:author="Eivazi, Farnaz" w:date="2022-07-11T22:59:00Z">
        <w:r w:rsidRPr="006C7CD4" w:rsidDel="005959D0">
          <w:rPr>
            <w:rFonts w:asciiTheme="majorBidi" w:hAnsiTheme="majorBidi" w:cstheme="majorBidi"/>
            <w:szCs w:val="22"/>
            <w:rPrChange w:id="74" w:author="Eivazi, Farnaz" w:date="2022-07-11T23:17:00Z">
              <w:rPr/>
            </w:rPrChange>
          </w:rPr>
          <w:delText xml:space="preserve">Refer to </w:delText>
        </w:r>
        <w:r w:rsidR="00AF05AC" w:rsidRPr="006C7CD4" w:rsidDel="005959D0">
          <w:rPr>
            <w:rFonts w:asciiTheme="majorBidi" w:hAnsiTheme="majorBidi" w:cstheme="majorBidi"/>
            <w:szCs w:val="22"/>
            <w:rPrChange w:id="75" w:author="Eivazi, Farnaz" w:date="2022-07-11T23:17:00Z">
              <w:rPr/>
            </w:rPrChange>
          </w:rPr>
          <w:delText>Javadoc</w:delText>
        </w:r>
        <w:r w:rsidRPr="006C7CD4" w:rsidDel="005959D0">
          <w:rPr>
            <w:rFonts w:asciiTheme="majorBidi" w:hAnsiTheme="majorBidi" w:cstheme="majorBidi"/>
            <w:szCs w:val="22"/>
            <w:rPrChange w:id="76" w:author="Eivazi, Farnaz" w:date="2022-07-11T23:17:00Z">
              <w:rPr/>
            </w:rPrChange>
          </w:rPr>
          <w:delText xml:space="preserve"> for the data types of each instance variable.</w:delText>
        </w:r>
      </w:del>
    </w:p>
    <w:p w14:paraId="389B2245" w14:textId="07B1ECA4" w:rsidR="006C7CD4" w:rsidRPr="006C7CD4" w:rsidRDefault="006C7CD4">
      <w:pPr>
        <w:widowControl w:val="0"/>
        <w:autoSpaceDE w:val="0"/>
        <w:autoSpaceDN w:val="0"/>
        <w:adjustRightInd w:val="0"/>
        <w:ind w:left="360"/>
        <w:rPr>
          <w:ins w:id="77" w:author="Eivazi, Farnaz" w:date="2022-07-11T23:00:00Z"/>
          <w:rFonts w:asciiTheme="majorBidi" w:hAnsiTheme="majorBidi" w:cstheme="majorBidi"/>
          <w:b/>
          <w:szCs w:val="22"/>
          <w:rPrChange w:id="78" w:author="Eivazi, Farnaz" w:date="2022-07-11T23:17:00Z">
            <w:rPr>
              <w:ins w:id="79" w:author="Eivazi, Farnaz" w:date="2022-07-11T23:00:00Z"/>
            </w:rPr>
          </w:rPrChange>
        </w:rPr>
        <w:pPrChange w:id="80" w:author="Eivazi, Farnaz" w:date="2022-07-11T23:17:00Z">
          <w:pPr>
            <w:pStyle w:val="ListParagraph"/>
            <w:widowControl w:val="0"/>
            <w:numPr>
              <w:numId w:val="18"/>
            </w:numPr>
            <w:autoSpaceDE w:val="0"/>
            <w:autoSpaceDN w:val="0"/>
            <w:adjustRightInd w:val="0"/>
            <w:ind w:hanging="360"/>
          </w:pPr>
        </w:pPrChange>
      </w:pPr>
      <w:ins w:id="81" w:author="Eivazi, Farnaz" w:date="2022-07-11T23:17:00Z">
        <w:r w:rsidRPr="006C7CD4">
          <w:rPr>
            <w:rFonts w:asciiTheme="majorBidi" w:hAnsiTheme="majorBidi" w:cstheme="majorBidi"/>
            <w:b/>
            <w:szCs w:val="22"/>
            <w:rPrChange w:id="82" w:author="Eivazi, Farnaz" w:date="2022-07-11T23:17:00Z">
              <w:rPr>
                <w:rFonts w:asciiTheme="majorBidi" w:hAnsiTheme="majorBidi" w:cstheme="majorBidi"/>
                <w:szCs w:val="22"/>
              </w:rPr>
            </w:rPrChange>
          </w:rPr>
          <w:t>Methods:</w:t>
        </w:r>
      </w:ins>
    </w:p>
    <w:p w14:paraId="40920CFE" w14:textId="53E80A51" w:rsidR="00044F7F" w:rsidRDefault="00044F7F">
      <w:pPr>
        <w:pStyle w:val="ListParagraph"/>
        <w:widowControl w:val="0"/>
        <w:numPr>
          <w:ilvl w:val="0"/>
          <w:numId w:val="18"/>
        </w:numPr>
        <w:autoSpaceDE w:val="0"/>
        <w:autoSpaceDN w:val="0"/>
        <w:adjustRightInd w:val="0"/>
        <w:ind w:left="1080"/>
        <w:rPr>
          <w:ins w:id="83" w:author="Eivazi, Farnaz" w:date="2022-07-11T23:00:00Z"/>
          <w:rFonts w:asciiTheme="majorBidi" w:hAnsiTheme="majorBidi" w:cstheme="majorBidi"/>
          <w:szCs w:val="22"/>
        </w:rPr>
        <w:pPrChange w:id="84" w:author="Eivazi, Farnaz" w:date="2022-07-12T14:48:00Z">
          <w:pPr>
            <w:pStyle w:val="ListParagraph"/>
            <w:widowControl w:val="0"/>
            <w:numPr>
              <w:numId w:val="18"/>
            </w:numPr>
            <w:autoSpaceDE w:val="0"/>
            <w:autoSpaceDN w:val="0"/>
            <w:adjustRightInd w:val="0"/>
            <w:ind w:hanging="360"/>
          </w:pPr>
        </w:pPrChange>
      </w:pPr>
      <w:ins w:id="85" w:author="Eivazi, Farnaz" w:date="2022-07-11T23:00:00Z">
        <w:r>
          <w:rPr>
            <w:rFonts w:asciiTheme="majorBidi" w:hAnsiTheme="majorBidi" w:cstheme="majorBidi"/>
            <w:szCs w:val="22"/>
          </w:rPr>
          <w:t>Constructors</w:t>
        </w:r>
      </w:ins>
    </w:p>
    <w:p w14:paraId="07E0A137" w14:textId="1E7F823D" w:rsidR="00044F7F" w:rsidRPr="006E0DC4" w:rsidRDefault="00044F7F">
      <w:pPr>
        <w:pStyle w:val="Bulleted"/>
        <w:widowControl w:val="0"/>
        <w:numPr>
          <w:ilvl w:val="0"/>
          <w:numId w:val="18"/>
        </w:numPr>
        <w:autoSpaceDE w:val="0"/>
        <w:autoSpaceDN w:val="0"/>
        <w:adjustRightInd w:val="0"/>
        <w:spacing w:after="0"/>
        <w:ind w:left="1080"/>
        <w:rPr>
          <w:ins w:id="86" w:author="Eivazi, Farnaz" w:date="2022-07-12T14:49:00Z"/>
          <w:rFonts w:asciiTheme="majorBidi" w:hAnsiTheme="majorBidi" w:cstheme="majorBidi"/>
          <w:rPrChange w:id="87" w:author="Eivazi, Farnaz" w:date="2022-07-12T14:49:00Z">
            <w:rPr>
              <w:ins w:id="88" w:author="Eivazi, Farnaz" w:date="2022-07-12T14:49:00Z"/>
              <w:rFonts w:asciiTheme="majorBidi" w:hAnsiTheme="majorBidi" w:cstheme="majorBidi"/>
              <w:sz w:val="24"/>
              <w:szCs w:val="24"/>
            </w:rPr>
          </w:rPrChange>
        </w:rPr>
      </w:pPr>
      <w:ins w:id="89" w:author="Eivazi, Farnaz" w:date="2022-07-11T23:00:00Z">
        <w:r w:rsidRPr="00044F7F">
          <w:rPr>
            <w:rFonts w:asciiTheme="majorBidi" w:hAnsiTheme="majorBidi" w:cstheme="majorBidi"/>
            <w:sz w:val="24"/>
            <w:szCs w:val="24"/>
          </w:rPr>
          <w:t>Getter/Setter methods</w:t>
        </w:r>
      </w:ins>
    </w:p>
    <w:p w14:paraId="2A1E96B3" w14:textId="77777777" w:rsidR="006E0DC4" w:rsidRDefault="006E0DC4">
      <w:pPr>
        <w:pStyle w:val="Bulleted"/>
        <w:numPr>
          <w:ilvl w:val="0"/>
          <w:numId w:val="18"/>
        </w:numPr>
        <w:spacing w:after="0"/>
        <w:ind w:left="1080"/>
        <w:rPr>
          <w:ins w:id="90" w:author="Eivazi, Farnaz" w:date="2022-07-12T14:49:00Z"/>
          <w:rFonts w:asciiTheme="majorBidi" w:hAnsiTheme="majorBidi" w:cstheme="majorBidi"/>
          <w:sz w:val="24"/>
          <w:szCs w:val="24"/>
        </w:rPr>
        <w:pPrChange w:id="91" w:author="Eivazi, Farnaz" w:date="2022-07-12T14:49:00Z">
          <w:pPr>
            <w:pStyle w:val="Bulleted"/>
            <w:numPr>
              <w:numId w:val="18"/>
            </w:numPr>
            <w:spacing w:after="0"/>
            <w:ind w:left="720" w:hanging="360"/>
          </w:pPr>
        </w:pPrChange>
      </w:pPr>
      <w:ins w:id="92" w:author="Eivazi, Farnaz" w:date="2022-07-12T14:49:00Z">
        <w:r w:rsidRPr="00AF05AC">
          <w:rPr>
            <w:rFonts w:ascii="Courier New" w:hAnsi="Courier New" w:cs="Courier New"/>
          </w:rPr>
          <w:t>toString</w:t>
        </w:r>
        <w:r w:rsidRPr="00AF05AC">
          <w:rPr>
            <w:rFonts w:asciiTheme="majorBidi" w:hAnsiTheme="majorBidi" w:cstheme="majorBidi"/>
          </w:rPr>
          <w:t xml:space="preserve"> method to represent a Property </w:t>
        </w:r>
        <w:r w:rsidRPr="00CF54AE">
          <w:rPr>
            <w:rFonts w:asciiTheme="majorBidi" w:hAnsiTheme="majorBidi" w:cstheme="majorBidi"/>
          </w:rPr>
          <w:t>instance</w:t>
        </w:r>
        <w:r w:rsidRPr="00AF05AC">
          <w:rPr>
            <w:rFonts w:asciiTheme="majorBidi" w:hAnsiTheme="majorBidi" w:cstheme="majorBidi"/>
          </w:rPr>
          <w:t xml:space="preserve">. </w:t>
        </w:r>
        <w:r>
          <w:rPr>
            <w:rFonts w:asciiTheme="majorBidi" w:hAnsiTheme="majorBidi" w:cstheme="majorBidi"/>
            <w:sz w:val="24"/>
            <w:szCs w:val="24"/>
          </w:rPr>
          <w:t>A property should be represented in the following format:</w:t>
        </w:r>
      </w:ins>
    </w:p>
    <w:p w14:paraId="72881117" w14:textId="77777777" w:rsidR="006E0DC4" w:rsidRDefault="006E0DC4" w:rsidP="006E0DC4">
      <w:pPr>
        <w:pStyle w:val="Bulleted"/>
        <w:spacing w:after="0"/>
        <w:ind w:left="1440"/>
        <w:rPr>
          <w:ins w:id="93" w:author="Eivazi, Farnaz" w:date="2022-07-12T14:49:00Z"/>
          <w:rFonts w:asciiTheme="majorBidi" w:hAnsiTheme="majorBidi" w:cstheme="majorBidi"/>
          <w:sz w:val="24"/>
          <w:szCs w:val="24"/>
        </w:rPr>
      </w:pPr>
      <w:ins w:id="94" w:author="Eivazi, Farnaz" w:date="2022-07-12T14:49:00Z">
        <w:r>
          <w:rPr>
            <w:rFonts w:asciiTheme="majorBidi" w:hAnsiTheme="majorBidi" w:cstheme="majorBidi"/>
            <w:sz w:val="24"/>
            <w:szCs w:val="24"/>
          </w:rPr>
          <w:t>[</w:t>
        </w:r>
        <w:r w:rsidRPr="00AF05AC">
          <w:rPr>
            <w:rFonts w:asciiTheme="majorBidi" w:hAnsiTheme="majorBidi" w:cstheme="majorBidi"/>
          </w:rPr>
          <w:t>property name</w:t>
        </w:r>
        <w:proofErr w:type="gramStart"/>
        <w:r>
          <w:rPr>
            <w:rFonts w:asciiTheme="majorBidi" w:hAnsiTheme="majorBidi" w:cstheme="majorBidi"/>
            <w:sz w:val="24"/>
            <w:szCs w:val="24"/>
          </w:rPr>
          <w:t>],[</w:t>
        </w:r>
        <w:proofErr w:type="gramEnd"/>
        <w:r w:rsidRPr="00044F7F">
          <w:rPr>
            <w:rFonts w:asciiTheme="majorBidi" w:hAnsiTheme="majorBidi" w:cstheme="majorBidi"/>
          </w:rPr>
          <w:t xml:space="preserve"> </w:t>
        </w:r>
        <w:r w:rsidRPr="00AF05AC">
          <w:rPr>
            <w:rFonts w:asciiTheme="majorBidi" w:hAnsiTheme="majorBidi" w:cstheme="majorBidi"/>
          </w:rPr>
          <w:t>city</w:t>
        </w:r>
        <w:r>
          <w:rPr>
            <w:rFonts w:asciiTheme="majorBidi" w:hAnsiTheme="majorBidi" w:cstheme="majorBidi"/>
            <w:sz w:val="24"/>
            <w:szCs w:val="24"/>
          </w:rPr>
          <w:t>],[</w:t>
        </w:r>
        <w:r w:rsidRPr="00044F7F">
          <w:rPr>
            <w:rFonts w:asciiTheme="majorBidi" w:hAnsiTheme="majorBidi" w:cstheme="majorBidi"/>
          </w:rPr>
          <w:t xml:space="preserve"> </w:t>
        </w:r>
        <w:r w:rsidRPr="00AF05AC">
          <w:rPr>
            <w:rFonts w:asciiTheme="majorBidi" w:hAnsiTheme="majorBidi" w:cstheme="majorBidi"/>
          </w:rPr>
          <w:t>owner</w:t>
        </w:r>
        <w:r>
          <w:rPr>
            <w:rFonts w:asciiTheme="majorBidi" w:hAnsiTheme="majorBidi" w:cstheme="majorBidi"/>
            <w:sz w:val="24"/>
            <w:szCs w:val="24"/>
          </w:rPr>
          <w:t>],[</w:t>
        </w:r>
        <w:r w:rsidRPr="00044F7F">
          <w:rPr>
            <w:rFonts w:asciiTheme="majorBidi" w:hAnsiTheme="majorBidi" w:cstheme="majorBidi"/>
          </w:rPr>
          <w:t xml:space="preserve"> </w:t>
        </w:r>
        <w:r w:rsidRPr="00AF05AC">
          <w:rPr>
            <w:rFonts w:asciiTheme="majorBidi" w:hAnsiTheme="majorBidi" w:cstheme="majorBidi"/>
          </w:rPr>
          <w:t>rental amount</w:t>
        </w:r>
        <w:r>
          <w:rPr>
            <w:rFonts w:asciiTheme="majorBidi" w:hAnsiTheme="majorBidi" w:cstheme="majorBidi"/>
            <w:sz w:val="24"/>
            <w:szCs w:val="24"/>
          </w:rPr>
          <w:t xml:space="preserve">] </w:t>
        </w:r>
      </w:ins>
    </w:p>
    <w:p w14:paraId="690484CE" w14:textId="77777777" w:rsidR="006E0DC4" w:rsidRPr="00AF05AC" w:rsidRDefault="006E0DC4" w:rsidP="006E0DC4">
      <w:pPr>
        <w:pStyle w:val="Bulleted"/>
        <w:spacing w:after="0"/>
        <w:ind w:left="1440"/>
        <w:rPr>
          <w:ins w:id="95" w:author="Eivazi, Farnaz" w:date="2022-07-12T14:49:00Z"/>
          <w:rFonts w:asciiTheme="majorBidi" w:hAnsiTheme="majorBidi" w:cstheme="majorBidi"/>
        </w:rPr>
      </w:pPr>
      <w:ins w:id="96" w:author="Eivazi, Farnaz" w:date="2022-07-12T14:49:00Z">
        <w:r>
          <w:rPr>
            <w:rFonts w:asciiTheme="majorBidi" w:hAnsiTheme="majorBidi" w:cstheme="majorBidi"/>
            <w:sz w:val="24"/>
            <w:szCs w:val="24"/>
          </w:rPr>
          <w:t xml:space="preserve">Notice there is no space between attributes; for the exact format you can refer to the example given in the </w:t>
        </w:r>
        <w:r w:rsidRPr="00044F7F">
          <w:rPr>
            <w:rFonts w:asciiTheme="majorBidi" w:hAnsiTheme="majorBidi" w:cstheme="majorBidi"/>
            <w:sz w:val="24"/>
            <w:szCs w:val="24"/>
          </w:rPr>
          <w:t>PropertyTestGFA</w:t>
        </w:r>
        <w:r>
          <w:rPr>
            <w:rFonts w:asciiTheme="majorBidi" w:hAnsiTheme="majorBidi" w:cstheme="majorBidi"/>
            <w:sz w:val="24"/>
            <w:szCs w:val="24"/>
          </w:rPr>
          <w:t>.java file.</w:t>
        </w:r>
        <w:r w:rsidRPr="00AF05AC">
          <w:rPr>
            <w:rFonts w:asciiTheme="majorBidi" w:hAnsiTheme="majorBidi" w:cstheme="majorBidi"/>
          </w:rPr>
          <w:t xml:space="preserve"> </w:t>
        </w:r>
      </w:ins>
    </w:p>
    <w:p w14:paraId="1CB423D9" w14:textId="691D4A72" w:rsidR="006E0DC4" w:rsidRPr="0070006C" w:rsidDel="006E0DC4" w:rsidRDefault="006E0DC4">
      <w:pPr>
        <w:pStyle w:val="Bulleted"/>
        <w:widowControl w:val="0"/>
        <w:numPr>
          <w:ilvl w:val="0"/>
          <w:numId w:val="18"/>
        </w:numPr>
        <w:autoSpaceDE w:val="0"/>
        <w:autoSpaceDN w:val="0"/>
        <w:adjustRightInd w:val="0"/>
        <w:spacing w:after="0"/>
        <w:ind w:left="1080"/>
        <w:rPr>
          <w:del w:id="97" w:author="Eivazi, Farnaz" w:date="2022-07-12T14:49:00Z"/>
          <w:rFonts w:asciiTheme="majorBidi" w:hAnsiTheme="majorBidi" w:cstheme="majorBidi"/>
        </w:rPr>
        <w:pPrChange w:id="98" w:author="Eivazi, Farnaz" w:date="2022-07-12T14:48:00Z">
          <w:pPr>
            <w:pStyle w:val="ListParagraph"/>
            <w:widowControl w:val="0"/>
            <w:numPr>
              <w:numId w:val="18"/>
            </w:numPr>
            <w:autoSpaceDE w:val="0"/>
            <w:autoSpaceDN w:val="0"/>
            <w:adjustRightInd w:val="0"/>
            <w:ind w:hanging="360"/>
          </w:pPr>
        </w:pPrChange>
      </w:pPr>
    </w:p>
    <w:p w14:paraId="68DE768F" w14:textId="039AEA5B" w:rsidR="00F77543" w:rsidRPr="00AF05AC" w:rsidDel="006E0DC4" w:rsidRDefault="00F77543">
      <w:pPr>
        <w:pStyle w:val="Bulleted"/>
        <w:spacing w:after="0"/>
        <w:ind w:left="1440"/>
        <w:rPr>
          <w:del w:id="99" w:author="Eivazi, Farnaz" w:date="2022-07-12T14:49:00Z"/>
          <w:rFonts w:asciiTheme="majorBidi" w:hAnsiTheme="majorBidi" w:cstheme="majorBidi"/>
        </w:rPr>
        <w:pPrChange w:id="100" w:author="Eivazi, Farnaz" w:date="2022-07-12T14:48:00Z">
          <w:pPr>
            <w:pStyle w:val="ListParagraph"/>
            <w:widowControl w:val="0"/>
            <w:numPr>
              <w:numId w:val="18"/>
            </w:numPr>
            <w:autoSpaceDE w:val="0"/>
            <w:autoSpaceDN w:val="0"/>
            <w:adjustRightInd w:val="0"/>
            <w:ind w:hanging="360"/>
          </w:pPr>
        </w:pPrChange>
      </w:pPr>
      <w:del w:id="101" w:author="Eivazi, Farnaz" w:date="2022-07-12T14:49:00Z">
        <w:r w:rsidRPr="00AF05AC" w:rsidDel="006E0DC4">
          <w:rPr>
            <w:rFonts w:ascii="Courier New" w:hAnsi="Courier New" w:cs="Courier New"/>
          </w:rPr>
          <w:delText>toString</w:delText>
        </w:r>
        <w:r w:rsidRPr="00AF05AC" w:rsidDel="006E0DC4">
          <w:rPr>
            <w:rFonts w:asciiTheme="majorBidi" w:hAnsiTheme="majorBidi" w:cstheme="majorBidi"/>
          </w:rPr>
          <w:delText xml:space="preserve"> method to represent a Property </w:delText>
        </w:r>
        <w:r w:rsidR="00AF05AC" w:rsidRPr="00044F7F" w:rsidDel="006E0DC4">
          <w:rPr>
            <w:rFonts w:asciiTheme="majorBidi" w:hAnsiTheme="majorBidi" w:cstheme="majorBidi"/>
            <w:rPrChange w:id="102" w:author="Eivazi, Farnaz" w:date="2022-07-11T23:01:00Z">
              <w:rPr>
                <w:rFonts w:asciiTheme="majorBidi" w:hAnsiTheme="majorBidi" w:cstheme="majorBidi"/>
                <w:highlight w:val="yellow"/>
              </w:rPr>
            </w:rPrChange>
          </w:rPr>
          <w:delText>instance</w:delText>
        </w:r>
        <w:r w:rsidRPr="00AF05AC" w:rsidDel="006E0DC4">
          <w:rPr>
            <w:rFonts w:asciiTheme="majorBidi" w:hAnsiTheme="majorBidi" w:cstheme="majorBidi"/>
          </w:rPr>
          <w:delText xml:space="preserve">. </w:delText>
        </w:r>
      </w:del>
    </w:p>
    <w:p w14:paraId="6CBBC62C" w14:textId="41555AFA" w:rsidR="00381B28" w:rsidRPr="00AF05AC" w:rsidDel="00044F7F" w:rsidRDefault="00F77543" w:rsidP="00A74B6B">
      <w:pPr>
        <w:pStyle w:val="ListParagraph"/>
        <w:widowControl w:val="0"/>
        <w:numPr>
          <w:ilvl w:val="0"/>
          <w:numId w:val="18"/>
        </w:numPr>
        <w:autoSpaceDE w:val="0"/>
        <w:autoSpaceDN w:val="0"/>
        <w:adjustRightInd w:val="0"/>
        <w:rPr>
          <w:del w:id="103" w:author="Eivazi, Farnaz" w:date="2022-07-11T23:01:00Z"/>
          <w:rFonts w:asciiTheme="majorBidi" w:hAnsiTheme="majorBidi" w:cstheme="majorBidi"/>
          <w:szCs w:val="22"/>
        </w:rPr>
      </w:pPr>
      <w:del w:id="104" w:author="Eivazi, Farnaz" w:date="2022-07-11T23:01:00Z">
        <w:r w:rsidRPr="5F20CE34" w:rsidDel="00044F7F">
          <w:rPr>
            <w:rFonts w:asciiTheme="majorBidi" w:hAnsiTheme="majorBidi" w:cstheme="majorBidi"/>
          </w:rPr>
          <w:delText xml:space="preserve">getter and setter methods. </w:delText>
        </w:r>
        <w:r w:rsidR="008B53C6" w:rsidRPr="5F20CE34" w:rsidDel="00044F7F">
          <w:rPr>
            <w:rFonts w:asciiTheme="majorBidi" w:hAnsiTheme="majorBidi" w:cstheme="majorBidi"/>
          </w:rPr>
          <w:delText xml:space="preserve"> </w:delText>
        </w:r>
      </w:del>
    </w:p>
    <w:p w14:paraId="51B8C443" w14:textId="44734794" w:rsidR="00381B28" w:rsidRPr="00044F7F" w:rsidDel="00205455" w:rsidRDefault="00381B28">
      <w:pPr>
        <w:ind w:left="360"/>
        <w:rPr>
          <w:del w:id="105" w:author="Eivazi, Farnaz" w:date="2022-07-11T14:46:00Z"/>
          <w:rFonts w:asciiTheme="majorBidi" w:hAnsiTheme="majorBidi" w:cstheme="majorBidi"/>
          <w:strike/>
          <w:szCs w:val="22"/>
          <w:highlight w:val="yellow"/>
          <w:rPrChange w:id="106" w:author="Eivazi, Farnaz" w:date="2022-07-11T23:01:00Z">
            <w:rPr>
              <w:del w:id="107" w:author="Eivazi, Farnaz" w:date="2022-07-11T14:46:00Z"/>
              <w:strike/>
              <w:highlight w:val="yellow"/>
            </w:rPr>
          </w:rPrChange>
        </w:rPr>
        <w:pPrChange w:id="108" w:author="Eivazi, Farnaz" w:date="2022-07-11T23:01:00Z">
          <w:pPr>
            <w:pStyle w:val="ListParagraph"/>
            <w:widowControl w:val="0"/>
            <w:numPr>
              <w:numId w:val="18"/>
            </w:numPr>
            <w:autoSpaceDE w:val="0"/>
            <w:autoSpaceDN w:val="0"/>
            <w:adjustRightInd w:val="0"/>
            <w:ind w:hanging="360"/>
          </w:pPr>
        </w:pPrChange>
      </w:pPr>
      <w:del w:id="109" w:author="Eivazi, Farnaz" w:date="2022-07-11T23:00:00Z">
        <w:r w:rsidRPr="5F20CE34" w:rsidDel="00044F7F">
          <w:rPr>
            <w:rFonts w:asciiTheme="majorBidi" w:hAnsiTheme="majorBidi" w:cstheme="majorBidi"/>
            <w:highlight w:val="yellow"/>
            <w:rPrChange w:id="110" w:author="Eivazi, Farnaz" w:date="2022-07-11T23:01:00Z">
              <w:rPr>
                <w:highlight w:val="yellow"/>
              </w:rPr>
            </w:rPrChange>
          </w:rPr>
          <w:delText>Constructors</w:delText>
        </w:r>
      </w:del>
      <w:del w:id="111" w:author="Eivazi, Farnaz" w:date="2022-07-11T14:46:00Z">
        <w:r w:rsidRPr="5F20CE34" w:rsidDel="00205455">
          <w:rPr>
            <w:rFonts w:asciiTheme="majorBidi" w:hAnsiTheme="majorBidi" w:cstheme="majorBidi"/>
            <w:highlight w:val="yellow"/>
            <w:rPrChange w:id="112" w:author="Eivazi, Farnaz" w:date="2022-07-11T23:01:00Z">
              <w:rPr>
                <w:highlight w:val="yellow"/>
              </w:rPr>
            </w:rPrChange>
          </w:rPr>
          <w:delText>:</w:delText>
        </w:r>
      </w:del>
    </w:p>
    <w:p w14:paraId="655684BD" w14:textId="77777777" w:rsidR="00205455" w:rsidRPr="00AF05AC" w:rsidRDefault="00205455">
      <w:pPr>
        <w:rPr>
          <w:ins w:id="113" w:author="Eivazi, Farnaz" w:date="2022-07-11T14:46:00Z"/>
          <w:strike/>
          <w:highlight w:val="yellow"/>
        </w:rPr>
        <w:pPrChange w:id="114" w:author="Eivazi, Farnaz" w:date="2022-07-11T23:01:00Z">
          <w:pPr>
            <w:pStyle w:val="ListParagraph"/>
            <w:widowControl w:val="0"/>
            <w:numPr>
              <w:numId w:val="18"/>
            </w:numPr>
            <w:autoSpaceDE w:val="0"/>
            <w:autoSpaceDN w:val="0"/>
            <w:adjustRightInd w:val="0"/>
            <w:ind w:hanging="360"/>
          </w:pPr>
        </w:pPrChange>
      </w:pPr>
    </w:p>
    <w:p w14:paraId="27E5E563" w14:textId="183FF58A" w:rsidR="00381B28" w:rsidRPr="00AF05AC" w:rsidDel="00205455" w:rsidRDefault="00A74B6B">
      <w:pPr>
        <w:pStyle w:val="ListParagraph"/>
        <w:widowControl w:val="0"/>
        <w:numPr>
          <w:ilvl w:val="0"/>
          <w:numId w:val="18"/>
        </w:numPr>
        <w:autoSpaceDE w:val="0"/>
        <w:autoSpaceDN w:val="0"/>
        <w:adjustRightInd w:val="0"/>
        <w:rPr>
          <w:del w:id="115" w:author="Eivazi, Farnaz" w:date="2022-07-11T14:46:00Z"/>
          <w:rFonts w:asciiTheme="majorBidi" w:hAnsiTheme="majorBidi" w:cstheme="majorBidi"/>
          <w:strike/>
          <w:szCs w:val="22"/>
          <w:highlight w:val="yellow"/>
        </w:rPr>
        <w:pPrChange w:id="116" w:author="Eivazi, Farnaz" w:date="2022-07-11T14:46:00Z">
          <w:pPr>
            <w:pStyle w:val="ListParagraph"/>
            <w:widowControl w:val="0"/>
            <w:numPr>
              <w:ilvl w:val="1"/>
              <w:numId w:val="18"/>
            </w:numPr>
            <w:autoSpaceDE w:val="0"/>
            <w:autoSpaceDN w:val="0"/>
            <w:adjustRightInd w:val="0"/>
            <w:ind w:left="1440" w:hanging="360"/>
          </w:pPr>
        </w:pPrChange>
      </w:pPr>
      <w:del w:id="117" w:author="Eivazi, Farnaz" w:date="2022-07-11T14:46:00Z">
        <w:r w:rsidRPr="00AF05AC" w:rsidDel="00205455">
          <w:rPr>
            <w:rFonts w:asciiTheme="majorBidi" w:hAnsiTheme="majorBidi" w:cstheme="majorBidi"/>
            <w:strike/>
            <w:szCs w:val="22"/>
            <w:highlight w:val="yellow"/>
          </w:rPr>
          <w:delText>One parameterized constructor will have parameters for property name, city, rent amount, owner, x and y location of the upper left corner of the property’s plot, the plot’s width and its depth.</w:delText>
        </w:r>
      </w:del>
    </w:p>
    <w:p w14:paraId="43716C80" w14:textId="7AA2AB3C" w:rsidR="00A74B6B" w:rsidRPr="00AF05AC" w:rsidDel="00205455" w:rsidRDefault="00A74B6B">
      <w:pPr>
        <w:pStyle w:val="ListParagraph"/>
        <w:widowControl w:val="0"/>
        <w:numPr>
          <w:ilvl w:val="0"/>
          <w:numId w:val="18"/>
        </w:numPr>
        <w:autoSpaceDE w:val="0"/>
        <w:autoSpaceDN w:val="0"/>
        <w:adjustRightInd w:val="0"/>
        <w:rPr>
          <w:del w:id="118" w:author="Eivazi, Farnaz" w:date="2022-07-11T14:46:00Z"/>
          <w:rFonts w:asciiTheme="majorBidi" w:hAnsiTheme="majorBidi" w:cstheme="majorBidi"/>
          <w:strike/>
          <w:szCs w:val="22"/>
          <w:highlight w:val="yellow"/>
        </w:rPr>
        <w:pPrChange w:id="119" w:author="Eivazi, Farnaz" w:date="2022-07-11T14:46:00Z">
          <w:pPr>
            <w:pStyle w:val="ListParagraph"/>
            <w:widowControl w:val="0"/>
            <w:numPr>
              <w:ilvl w:val="1"/>
              <w:numId w:val="18"/>
            </w:numPr>
            <w:autoSpaceDE w:val="0"/>
            <w:autoSpaceDN w:val="0"/>
            <w:adjustRightInd w:val="0"/>
            <w:ind w:left="1440" w:hanging="360"/>
          </w:pPr>
        </w:pPrChange>
      </w:pPr>
      <w:del w:id="120" w:author="Eivazi, Farnaz" w:date="2022-07-11T14:46:00Z">
        <w:r w:rsidRPr="00AF05AC" w:rsidDel="00205455">
          <w:rPr>
            <w:rFonts w:asciiTheme="majorBidi" w:hAnsiTheme="majorBidi" w:cstheme="majorBidi"/>
            <w:strike/>
            <w:szCs w:val="22"/>
            <w:highlight w:val="yellow"/>
          </w:rPr>
          <w:delText xml:space="preserve"> A second constructor will only have parameters for name, city, rental amount, and owner, and will generate a default x, y, width, and depth.</w:delText>
        </w:r>
      </w:del>
    </w:p>
    <w:p w14:paraId="7481C1A6" w14:textId="65D2215D" w:rsidR="00381B28" w:rsidRPr="00AF05AC" w:rsidDel="00205455" w:rsidRDefault="00381B28">
      <w:pPr>
        <w:pStyle w:val="ListParagraph"/>
        <w:widowControl w:val="0"/>
        <w:numPr>
          <w:ilvl w:val="0"/>
          <w:numId w:val="18"/>
        </w:numPr>
        <w:autoSpaceDE w:val="0"/>
        <w:autoSpaceDN w:val="0"/>
        <w:adjustRightInd w:val="0"/>
        <w:rPr>
          <w:del w:id="121" w:author="Eivazi, Farnaz" w:date="2022-07-11T14:46:00Z"/>
          <w:rFonts w:asciiTheme="majorBidi" w:hAnsiTheme="majorBidi" w:cstheme="majorBidi"/>
          <w:szCs w:val="22"/>
          <w:highlight w:val="yellow"/>
        </w:rPr>
      </w:pPr>
      <w:del w:id="122" w:author="Eivazi, Farnaz" w:date="2022-07-11T14:46:00Z">
        <w:r w:rsidRPr="5F20CE34" w:rsidDel="00205455">
          <w:rPr>
            <w:rFonts w:asciiTheme="majorBidi" w:hAnsiTheme="majorBidi" w:cstheme="majorBidi"/>
            <w:highlight w:val="yellow"/>
          </w:rPr>
          <w:delText>Refer to Javadoc of the Property class.</w:delText>
        </w:r>
      </w:del>
    </w:p>
    <w:p w14:paraId="39774077" w14:textId="0451A568" w:rsidR="00F77543" w:rsidRPr="00AF05AC" w:rsidDel="00205455" w:rsidRDefault="00F77543">
      <w:pPr>
        <w:pStyle w:val="ListParagraph"/>
        <w:widowControl w:val="0"/>
        <w:numPr>
          <w:ilvl w:val="0"/>
          <w:numId w:val="18"/>
        </w:numPr>
        <w:autoSpaceDE w:val="0"/>
        <w:autoSpaceDN w:val="0"/>
        <w:adjustRightInd w:val="0"/>
        <w:rPr>
          <w:del w:id="123" w:author="Eivazi, Farnaz" w:date="2022-07-11T14:46:00Z"/>
          <w:rFonts w:asciiTheme="majorBidi" w:hAnsiTheme="majorBidi" w:cstheme="majorBidi"/>
          <w:szCs w:val="22"/>
        </w:rPr>
        <w:pPrChange w:id="124" w:author="Eivazi, Farnaz" w:date="2022-07-11T14:46:00Z">
          <w:pPr>
            <w:pStyle w:val="ListParagraph"/>
            <w:widowControl w:val="0"/>
            <w:autoSpaceDE w:val="0"/>
            <w:autoSpaceDN w:val="0"/>
            <w:adjustRightInd w:val="0"/>
          </w:pPr>
        </w:pPrChange>
      </w:pPr>
    </w:p>
    <w:p w14:paraId="1445887E" w14:textId="04BAF7EC" w:rsidR="00F77543" w:rsidRPr="00AF05AC" w:rsidDel="00205455" w:rsidRDefault="00F77543" w:rsidP="00F77543">
      <w:pPr>
        <w:pStyle w:val="Bulleted"/>
        <w:spacing w:before="120"/>
        <w:rPr>
          <w:del w:id="125" w:author="Eivazi, Farnaz" w:date="2022-07-11T14:48:00Z"/>
          <w:rFonts w:asciiTheme="majorBidi" w:hAnsiTheme="majorBidi" w:cstheme="majorBidi"/>
          <w:iCs/>
          <w:color w:val="FF0000"/>
        </w:rPr>
      </w:pPr>
      <w:del w:id="126" w:author="Eivazi, Farnaz" w:date="2022-07-11T14:48:00Z">
        <w:r w:rsidRPr="00AF05AC" w:rsidDel="00205455">
          <w:rPr>
            <w:rFonts w:asciiTheme="majorBidi" w:hAnsiTheme="majorBidi" w:cstheme="majorBidi"/>
            <w:b/>
            <w:bCs/>
            <w:iCs/>
            <w:strike/>
            <w:color w:val="17365D" w:themeColor="text2" w:themeShade="BF"/>
            <w:sz w:val="28"/>
            <w:highlight w:val="yellow"/>
          </w:rPr>
          <w:delText>Data Structure</w:delText>
        </w:r>
        <w:r w:rsidRPr="00AF05AC" w:rsidDel="00205455">
          <w:rPr>
            <w:rFonts w:asciiTheme="majorBidi" w:hAnsiTheme="majorBidi" w:cstheme="majorBidi"/>
            <w:strike/>
            <w:highlight w:val="yellow"/>
          </w:rPr>
          <w:delText xml:space="preserve"> – </w:delText>
        </w:r>
        <w:r w:rsidRPr="00AF05AC" w:rsidDel="00205455">
          <w:rPr>
            <w:rFonts w:asciiTheme="majorBidi" w:hAnsiTheme="majorBidi" w:cstheme="majorBidi"/>
            <w:iCs/>
            <w:strike/>
            <w:highlight w:val="yellow"/>
          </w:rPr>
          <w:delText xml:space="preserve">An </w:delText>
        </w:r>
        <w:r w:rsidR="00AF05AC" w:rsidRPr="00AF05AC" w:rsidDel="00205455">
          <w:rPr>
            <w:rFonts w:asciiTheme="majorBidi" w:hAnsiTheme="majorBidi" w:cstheme="majorBidi"/>
            <w:iCs/>
            <w:strike/>
            <w:highlight w:val="yellow"/>
          </w:rPr>
          <w:delText>a</w:delText>
        </w:r>
        <w:r w:rsidRPr="00AF05AC" w:rsidDel="00205455">
          <w:rPr>
            <w:rFonts w:asciiTheme="majorBidi" w:hAnsiTheme="majorBidi" w:cstheme="majorBidi"/>
            <w:iCs/>
            <w:strike/>
            <w:highlight w:val="yellow"/>
          </w:rPr>
          <w:delText>rray of Property objects to hold the properties that the management company handles</w:delText>
        </w:r>
        <w:r w:rsidR="00E8385C" w:rsidRPr="00AF05AC" w:rsidDel="00205455">
          <w:rPr>
            <w:rFonts w:asciiTheme="majorBidi" w:hAnsiTheme="majorBidi" w:cstheme="majorBidi"/>
            <w:iCs/>
            <w:strike/>
            <w:highlight w:val="yellow"/>
          </w:rPr>
          <w:delText xml:space="preserve">. This array will be declared as an attribute of the </w:delText>
        </w:r>
        <w:r w:rsidR="00E8385C" w:rsidRPr="00AF05AC" w:rsidDel="00205455">
          <w:rPr>
            <w:rFonts w:asciiTheme="majorBidi" w:hAnsiTheme="majorBidi" w:cstheme="majorBidi"/>
            <w:b/>
            <w:iCs/>
            <w:strike/>
            <w:highlight w:val="yellow"/>
          </w:rPr>
          <w:delText>ManagementComp</w:delText>
        </w:r>
        <w:r w:rsidR="00837CCB" w:rsidRPr="00AF05AC" w:rsidDel="00205455">
          <w:rPr>
            <w:rFonts w:asciiTheme="majorBidi" w:hAnsiTheme="majorBidi" w:cstheme="majorBidi"/>
            <w:b/>
            <w:iCs/>
            <w:strike/>
            <w:highlight w:val="yellow"/>
          </w:rPr>
          <w:delText>a</w:delText>
        </w:r>
        <w:r w:rsidR="00E8385C" w:rsidRPr="00AF05AC" w:rsidDel="00205455">
          <w:rPr>
            <w:rFonts w:asciiTheme="majorBidi" w:hAnsiTheme="majorBidi" w:cstheme="majorBidi"/>
            <w:b/>
            <w:iCs/>
            <w:strike/>
            <w:highlight w:val="yellow"/>
          </w:rPr>
          <w:delText>ny</w:delText>
        </w:r>
        <w:r w:rsidR="00E8385C" w:rsidRPr="00AF05AC" w:rsidDel="00205455">
          <w:rPr>
            <w:rFonts w:asciiTheme="majorBidi" w:hAnsiTheme="majorBidi" w:cstheme="majorBidi"/>
            <w:iCs/>
            <w:strike/>
            <w:highlight w:val="yellow"/>
          </w:rPr>
          <w:delText xml:space="preserve"> class.</w:delText>
        </w:r>
        <w:r w:rsidR="00AF05AC" w:rsidDel="00205455">
          <w:rPr>
            <w:rFonts w:asciiTheme="majorBidi" w:hAnsiTheme="majorBidi" w:cstheme="majorBidi"/>
            <w:iCs/>
            <w:highlight w:val="yellow"/>
          </w:rPr>
          <w:delText xml:space="preserve">  </w:delText>
        </w:r>
        <w:r w:rsidR="00AF05AC" w:rsidRPr="00AF05AC" w:rsidDel="00205455">
          <w:rPr>
            <w:rFonts w:asciiTheme="majorBidi" w:hAnsiTheme="majorBidi" w:cstheme="majorBidi"/>
            <w:iCs/>
            <w:color w:val="FF0000"/>
          </w:rPr>
          <w:delText>Moved this paragraph below Data Manager class – ManagementCompany.java</w:delText>
        </w:r>
      </w:del>
    </w:p>
    <w:p w14:paraId="68DAB034" w14:textId="4FCFF21F" w:rsidR="00E8385C" w:rsidRPr="00B038DC" w:rsidDel="006C7CD4" w:rsidRDefault="00E8385C" w:rsidP="00F77543">
      <w:pPr>
        <w:pStyle w:val="Bulleted"/>
        <w:spacing w:before="120"/>
        <w:rPr>
          <w:del w:id="127" w:author="Eivazi, Farnaz" w:date="2022-07-11T23:17:00Z"/>
          <w:rFonts w:asciiTheme="majorBidi" w:hAnsiTheme="majorBidi" w:cstheme="majorBidi"/>
          <w:i/>
        </w:rPr>
      </w:pPr>
    </w:p>
    <w:p w14:paraId="44006935" w14:textId="39574BCA" w:rsidR="00F77543" w:rsidRDefault="00F77543" w:rsidP="00F77543">
      <w:pPr>
        <w:pStyle w:val="Bulleted"/>
        <w:rPr>
          <w:rFonts w:asciiTheme="majorBidi" w:hAnsiTheme="majorBidi" w:cstheme="majorBidi"/>
          <w:u w:val="single"/>
        </w:rPr>
      </w:pPr>
      <w:r>
        <w:rPr>
          <w:rFonts w:asciiTheme="majorBidi" w:hAnsiTheme="majorBidi" w:cstheme="majorBidi"/>
          <w:b/>
          <w:bCs/>
          <w:iCs/>
          <w:color w:val="17365D" w:themeColor="text2" w:themeShade="BF"/>
          <w:sz w:val="28"/>
        </w:rPr>
        <w:lastRenderedPageBreak/>
        <w:t>Data Manager</w:t>
      </w:r>
      <w:r w:rsidRPr="00D062A4">
        <w:rPr>
          <w:rFonts w:asciiTheme="majorBidi" w:hAnsiTheme="majorBidi" w:cstheme="majorBidi"/>
          <w:b/>
          <w:bCs/>
          <w:iCs/>
          <w:color w:val="17365D" w:themeColor="text2" w:themeShade="BF"/>
          <w:sz w:val="28"/>
        </w:rPr>
        <w:t xml:space="preserve"> class</w:t>
      </w:r>
      <w:r>
        <w:rPr>
          <w:rFonts w:asciiTheme="majorBidi" w:hAnsiTheme="majorBidi" w:cstheme="majorBidi"/>
          <w:b/>
          <w:bCs/>
          <w:iCs/>
          <w:color w:val="17365D" w:themeColor="text2" w:themeShade="BF"/>
          <w:sz w:val="28"/>
        </w:rPr>
        <w:t xml:space="preserve"> – </w:t>
      </w:r>
      <w:r w:rsidRPr="00F77543">
        <w:rPr>
          <w:rFonts w:asciiTheme="majorBidi" w:hAnsiTheme="majorBidi" w:cstheme="majorBidi"/>
          <w:b/>
          <w:bCs/>
          <w:iCs/>
          <w:sz w:val="28"/>
        </w:rPr>
        <w:t>Man</w:t>
      </w:r>
      <w:r>
        <w:rPr>
          <w:rFonts w:asciiTheme="majorBidi" w:hAnsiTheme="majorBidi" w:cstheme="majorBidi"/>
          <w:b/>
          <w:bCs/>
          <w:iCs/>
          <w:sz w:val="28"/>
        </w:rPr>
        <w:t>a</w:t>
      </w:r>
      <w:r w:rsidRPr="00F77543">
        <w:rPr>
          <w:rFonts w:asciiTheme="majorBidi" w:hAnsiTheme="majorBidi" w:cstheme="majorBidi"/>
          <w:b/>
          <w:bCs/>
          <w:iCs/>
          <w:sz w:val="28"/>
        </w:rPr>
        <w:t>gementCompany</w:t>
      </w:r>
      <w:del w:id="128" w:author="Eivazi, Farnaz" w:date="2022-07-11T23:03:00Z">
        <w:r w:rsidRPr="00F77543" w:rsidDel="00044F7F">
          <w:rPr>
            <w:rFonts w:asciiTheme="majorBidi" w:hAnsiTheme="majorBidi" w:cstheme="majorBidi"/>
            <w:b/>
            <w:bCs/>
            <w:iCs/>
            <w:sz w:val="28"/>
          </w:rPr>
          <w:delText>.java</w:delText>
        </w:r>
      </w:del>
    </w:p>
    <w:p w14:paraId="3F3C3695" w14:textId="127096A5" w:rsidR="00044F7F" w:rsidRDefault="00044F7F" w:rsidP="00044F7F">
      <w:pPr>
        <w:pStyle w:val="Bulleted"/>
        <w:rPr>
          <w:ins w:id="129" w:author="Eivazi, Farnaz" w:date="2022-07-11T23:04:00Z"/>
          <w:rFonts w:asciiTheme="majorBidi" w:hAnsiTheme="majorBidi" w:cstheme="majorBidi"/>
          <w:bCs/>
          <w:iCs/>
          <w:sz w:val="24"/>
          <w:szCs w:val="24"/>
        </w:rPr>
      </w:pPr>
      <w:ins w:id="130" w:author="Eivazi, Farnaz" w:date="2022-07-11T23:03:00Z">
        <w:r w:rsidRPr="00AF05AC">
          <w:rPr>
            <w:rFonts w:asciiTheme="majorBidi" w:hAnsiTheme="majorBidi" w:cstheme="majorBidi"/>
            <w:bCs/>
            <w:iCs/>
            <w:sz w:val="24"/>
            <w:szCs w:val="24"/>
          </w:rPr>
          <w:t xml:space="preserve">You must create this class based on the given </w:t>
        </w:r>
      </w:ins>
      <w:ins w:id="131" w:author="Eivazi, Farnaz" w:date="2022-07-11T23:04:00Z">
        <w:r w:rsidRPr="00044F7F">
          <w:rPr>
            <w:rFonts w:asciiTheme="majorBidi" w:hAnsiTheme="majorBidi" w:cstheme="majorBidi"/>
            <w:bCs/>
            <w:iCs/>
            <w:sz w:val="24"/>
            <w:szCs w:val="24"/>
          </w:rPr>
          <w:t>ManagementCompany</w:t>
        </w:r>
        <w:r>
          <w:rPr>
            <w:rFonts w:asciiTheme="majorBidi" w:hAnsiTheme="majorBidi" w:cstheme="majorBidi"/>
            <w:bCs/>
            <w:iCs/>
            <w:sz w:val="24"/>
            <w:szCs w:val="24"/>
          </w:rPr>
          <w:t xml:space="preserve"> </w:t>
        </w:r>
      </w:ins>
      <w:ins w:id="132" w:author="Eivazi, Farnaz" w:date="2022-07-11T23:03:00Z">
        <w:r w:rsidRPr="00AF05AC">
          <w:rPr>
            <w:rFonts w:asciiTheme="majorBidi" w:hAnsiTheme="majorBidi" w:cstheme="majorBidi"/>
            <w:bCs/>
            <w:iCs/>
            <w:sz w:val="24"/>
            <w:szCs w:val="24"/>
          </w:rPr>
          <w:t>Javadoc</w:t>
        </w:r>
      </w:ins>
      <w:ins w:id="133" w:author="Eivazi, Farnaz" w:date="2022-07-12T15:27:00Z">
        <w:r w:rsidR="00E240E7">
          <w:rPr>
            <w:rFonts w:asciiTheme="majorBidi" w:hAnsiTheme="majorBidi" w:cstheme="majorBidi"/>
            <w:bCs/>
            <w:iCs/>
            <w:sz w:val="24"/>
            <w:szCs w:val="24"/>
          </w:rPr>
          <w:t>.</w:t>
        </w:r>
      </w:ins>
      <w:ins w:id="134" w:author="Eivazi, Farnaz" w:date="2022-07-11T23:03:00Z">
        <w:r w:rsidRPr="005959D0">
          <w:rPr>
            <w:rFonts w:asciiTheme="majorBidi" w:hAnsiTheme="majorBidi" w:cstheme="majorBidi"/>
            <w:bCs/>
            <w:iCs/>
            <w:sz w:val="24"/>
            <w:szCs w:val="24"/>
          </w:rPr>
          <w:t xml:space="preserve"> You may </w:t>
        </w:r>
        <w:r>
          <w:rPr>
            <w:rFonts w:asciiTheme="majorBidi" w:hAnsiTheme="majorBidi" w:cstheme="majorBidi"/>
            <w:bCs/>
            <w:iCs/>
            <w:sz w:val="24"/>
            <w:szCs w:val="24"/>
          </w:rPr>
          <w:t>add</w:t>
        </w:r>
        <w:r w:rsidRPr="005959D0">
          <w:rPr>
            <w:rFonts w:asciiTheme="majorBidi" w:hAnsiTheme="majorBidi" w:cstheme="majorBidi"/>
            <w:bCs/>
            <w:iCs/>
            <w:sz w:val="24"/>
            <w:szCs w:val="24"/>
          </w:rPr>
          <w:t xml:space="preserve"> additional </w:t>
        </w:r>
        <w:r>
          <w:rPr>
            <w:rFonts w:asciiTheme="majorBidi" w:hAnsiTheme="majorBidi" w:cstheme="majorBidi"/>
            <w:bCs/>
            <w:iCs/>
            <w:sz w:val="24"/>
            <w:szCs w:val="24"/>
          </w:rPr>
          <w:t xml:space="preserve">attributes and/or </w:t>
        </w:r>
        <w:r w:rsidRPr="005959D0">
          <w:rPr>
            <w:rFonts w:asciiTheme="majorBidi" w:hAnsiTheme="majorBidi" w:cstheme="majorBidi"/>
            <w:bCs/>
            <w:iCs/>
            <w:sz w:val="24"/>
            <w:szCs w:val="24"/>
          </w:rPr>
          <w:t>methods to include in this class</w:t>
        </w:r>
        <w:r>
          <w:rPr>
            <w:rFonts w:asciiTheme="majorBidi" w:hAnsiTheme="majorBidi" w:cstheme="majorBidi"/>
            <w:bCs/>
            <w:iCs/>
            <w:sz w:val="24"/>
            <w:szCs w:val="24"/>
          </w:rPr>
          <w:t xml:space="preserve">. </w:t>
        </w:r>
      </w:ins>
    </w:p>
    <w:p w14:paraId="63A3CDF5" w14:textId="45B0CD93" w:rsidR="00044F7F" w:rsidRDefault="00044F7F" w:rsidP="00044F7F">
      <w:pPr>
        <w:pStyle w:val="Bulleted"/>
        <w:rPr>
          <w:ins w:id="135" w:author="Eivazi, Farnaz" w:date="2022-07-11T23:17:00Z"/>
          <w:rFonts w:asciiTheme="majorBidi" w:hAnsiTheme="majorBidi" w:cstheme="majorBidi"/>
          <w:bCs/>
          <w:iCs/>
          <w:sz w:val="24"/>
          <w:szCs w:val="24"/>
        </w:rPr>
      </w:pPr>
      <w:ins w:id="136" w:author="Eivazi, Farnaz" w:date="2022-07-11T23:04:00Z">
        <w:r>
          <w:rPr>
            <w:rFonts w:asciiTheme="majorBidi" w:hAnsiTheme="majorBidi" w:cstheme="majorBidi"/>
            <w:bCs/>
            <w:iCs/>
            <w:sz w:val="24"/>
            <w:szCs w:val="24"/>
          </w:rPr>
          <w:t xml:space="preserve">The class </w:t>
        </w:r>
        <w:r w:rsidRPr="00044F7F">
          <w:rPr>
            <w:rFonts w:asciiTheme="majorBidi" w:hAnsiTheme="majorBidi" w:cstheme="majorBidi"/>
            <w:bCs/>
            <w:i/>
            <w:iCs/>
            <w:sz w:val="24"/>
            <w:szCs w:val="24"/>
            <w:rPrChange w:id="137" w:author="Eivazi, Farnaz" w:date="2022-07-11T23:04:00Z">
              <w:rPr>
                <w:rFonts w:asciiTheme="majorBidi" w:hAnsiTheme="majorBidi" w:cstheme="majorBidi"/>
                <w:bCs/>
                <w:iCs/>
                <w:sz w:val="24"/>
                <w:szCs w:val="24"/>
              </w:rPr>
            </w:rPrChange>
          </w:rPr>
          <w:t>ManagementCompany</w:t>
        </w:r>
        <w:r>
          <w:rPr>
            <w:rFonts w:asciiTheme="majorBidi" w:hAnsiTheme="majorBidi" w:cstheme="majorBidi"/>
            <w:bCs/>
            <w:iCs/>
            <w:sz w:val="24"/>
            <w:szCs w:val="24"/>
          </w:rPr>
          <w:t xml:space="preserve"> will contain:</w:t>
        </w:r>
      </w:ins>
    </w:p>
    <w:p w14:paraId="59262D9B" w14:textId="77777777" w:rsidR="006C7CD4" w:rsidRPr="00522102" w:rsidRDefault="006C7CD4" w:rsidP="006C7CD4">
      <w:pPr>
        <w:pStyle w:val="Bulleted"/>
        <w:spacing w:after="0"/>
        <w:ind w:left="360"/>
        <w:rPr>
          <w:ins w:id="138" w:author="Eivazi, Farnaz" w:date="2022-07-11T23:17:00Z"/>
          <w:rFonts w:asciiTheme="majorBidi" w:hAnsiTheme="majorBidi" w:cstheme="majorBidi"/>
          <w:b/>
          <w:sz w:val="24"/>
          <w:szCs w:val="24"/>
        </w:rPr>
      </w:pPr>
      <w:ins w:id="139" w:author="Eivazi, Farnaz" w:date="2022-07-11T23:17:00Z">
        <w:r w:rsidRPr="00522102">
          <w:rPr>
            <w:rFonts w:asciiTheme="majorBidi" w:hAnsiTheme="majorBidi" w:cstheme="majorBidi"/>
            <w:b/>
            <w:sz w:val="24"/>
            <w:szCs w:val="24"/>
          </w:rPr>
          <w:t>Attributes:</w:t>
        </w:r>
      </w:ins>
    </w:p>
    <w:p w14:paraId="5F9E6526" w14:textId="0A92013C" w:rsidR="00044F7F" w:rsidRDefault="00044F7F" w:rsidP="00044F7F">
      <w:pPr>
        <w:pStyle w:val="Bulleted"/>
        <w:numPr>
          <w:ilvl w:val="0"/>
          <w:numId w:val="32"/>
        </w:numPr>
        <w:rPr>
          <w:ins w:id="140" w:author="Eivazi, Farnaz" w:date="2022-07-11T23:06:00Z"/>
          <w:rFonts w:asciiTheme="majorBidi" w:hAnsiTheme="majorBidi" w:cstheme="majorBidi"/>
          <w:bCs/>
          <w:iCs/>
          <w:sz w:val="24"/>
          <w:szCs w:val="24"/>
        </w:rPr>
      </w:pPr>
      <w:ins w:id="141" w:author="Eivazi, Farnaz" w:date="2022-07-11T23:04:00Z">
        <w:r>
          <w:rPr>
            <w:rFonts w:asciiTheme="majorBidi" w:hAnsiTheme="majorBidi" w:cstheme="majorBidi"/>
            <w:bCs/>
            <w:iCs/>
            <w:sz w:val="24"/>
            <w:szCs w:val="24"/>
          </w:rPr>
          <w:t xml:space="preserve">Instance variables for </w:t>
        </w:r>
      </w:ins>
      <w:ins w:id="142" w:author="Eivazi, Farnaz" w:date="2022-07-11T23:05:00Z">
        <w:r w:rsidRPr="00044F7F">
          <w:rPr>
            <w:rFonts w:asciiTheme="majorBidi" w:hAnsiTheme="majorBidi" w:cstheme="majorBidi"/>
            <w:bCs/>
            <w:iCs/>
            <w:sz w:val="24"/>
            <w:szCs w:val="24"/>
          </w:rPr>
          <w:t>ManagementCompany</w:t>
        </w:r>
        <w:r>
          <w:rPr>
            <w:rFonts w:asciiTheme="majorBidi" w:hAnsiTheme="majorBidi" w:cstheme="majorBidi"/>
            <w:bCs/>
            <w:iCs/>
            <w:sz w:val="24"/>
            <w:szCs w:val="24"/>
          </w:rPr>
          <w:t xml:space="preserve"> name, Tax Id, management </w:t>
        </w:r>
      </w:ins>
      <w:ins w:id="143" w:author="Eivazi, Farnaz" w:date="2022-07-11T23:06:00Z">
        <w:r>
          <w:rPr>
            <w:rFonts w:asciiTheme="majorBidi" w:hAnsiTheme="majorBidi" w:cstheme="majorBidi"/>
            <w:bCs/>
            <w:iCs/>
            <w:sz w:val="24"/>
            <w:szCs w:val="24"/>
          </w:rPr>
          <w:t>fee percentage</w:t>
        </w:r>
      </w:ins>
      <w:ins w:id="144" w:author="Eivazi, Farnaz" w:date="2022-07-11T23:10:00Z">
        <w:r w:rsidR="006C7CD4">
          <w:rPr>
            <w:rFonts w:asciiTheme="majorBidi" w:hAnsiTheme="majorBidi" w:cstheme="majorBidi"/>
            <w:bCs/>
            <w:iCs/>
            <w:sz w:val="24"/>
            <w:szCs w:val="24"/>
          </w:rPr>
          <w:t>.</w:t>
        </w:r>
      </w:ins>
    </w:p>
    <w:p w14:paraId="0D2C6005" w14:textId="5A54A763" w:rsidR="00044F7F" w:rsidRDefault="00044F7F" w:rsidP="00044F7F">
      <w:pPr>
        <w:pStyle w:val="Bulleted"/>
        <w:numPr>
          <w:ilvl w:val="0"/>
          <w:numId w:val="32"/>
        </w:numPr>
        <w:rPr>
          <w:ins w:id="145" w:author="Eivazi, Farnaz" w:date="2022-07-11T23:07:00Z"/>
          <w:rFonts w:asciiTheme="majorBidi" w:hAnsiTheme="majorBidi" w:cstheme="majorBidi"/>
          <w:bCs/>
          <w:iCs/>
          <w:sz w:val="24"/>
          <w:szCs w:val="24"/>
        </w:rPr>
      </w:pPr>
      <w:ins w:id="146" w:author="Eivazi, Farnaz" w:date="2022-07-11T23:06:00Z">
        <w:r>
          <w:rPr>
            <w:rFonts w:asciiTheme="majorBidi" w:hAnsiTheme="majorBidi" w:cstheme="majorBidi"/>
            <w:bCs/>
            <w:iCs/>
            <w:sz w:val="24"/>
            <w:szCs w:val="24"/>
          </w:rPr>
          <w:t xml:space="preserve">Constant </w:t>
        </w:r>
      </w:ins>
      <w:ins w:id="147" w:author="Eivazi, Farnaz" w:date="2022-07-11T23:07:00Z">
        <w:r>
          <w:rPr>
            <w:rFonts w:asciiTheme="majorBidi" w:hAnsiTheme="majorBidi" w:cstheme="majorBidi"/>
            <w:bCs/>
            <w:iCs/>
            <w:sz w:val="24"/>
            <w:szCs w:val="24"/>
          </w:rPr>
          <w:t>c</w:t>
        </w:r>
      </w:ins>
      <w:ins w:id="148" w:author="Eivazi, Farnaz" w:date="2022-07-11T23:06:00Z">
        <w:r>
          <w:rPr>
            <w:rFonts w:asciiTheme="majorBidi" w:hAnsiTheme="majorBidi" w:cstheme="majorBidi"/>
            <w:bCs/>
            <w:iCs/>
            <w:sz w:val="24"/>
            <w:szCs w:val="24"/>
          </w:rPr>
          <w:t>lass variables</w:t>
        </w:r>
      </w:ins>
      <w:ins w:id="149" w:author="Eivazi, Farnaz" w:date="2022-07-11T23:07:00Z">
        <w:r>
          <w:rPr>
            <w:rFonts w:asciiTheme="majorBidi" w:hAnsiTheme="majorBidi" w:cstheme="majorBidi"/>
            <w:bCs/>
            <w:iCs/>
            <w:sz w:val="24"/>
            <w:szCs w:val="24"/>
          </w:rPr>
          <w:t>:</w:t>
        </w:r>
      </w:ins>
    </w:p>
    <w:p w14:paraId="7CA659AD" w14:textId="1F1C5143" w:rsidR="00044F7F" w:rsidRPr="00044F7F" w:rsidRDefault="00044F7F" w:rsidP="00044F7F">
      <w:pPr>
        <w:pStyle w:val="Bulleted"/>
        <w:numPr>
          <w:ilvl w:val="1"/>
          <w:numId w:val="32"/>
        </w:numPr>
        <w:rPr>
          <w:ins w:id="150" w:author="Eivazi, Farnaz" w:date="2022-07-11T23:08:00Z"/>
          <w:rFonts w:asciiTheme="majorBidi" w:hAnsiTheme="majorBidi" w:cstheme="majorBidi"/>
          <w:bCs/>
          <w:iCs/>
          <w:sz w:val="24"/>
          <w:szCs w:val="24"/>
          <w:rPrChange w:id="151" w:author="Eivazi, Farnaz" w:date="2022-07-11T23:08:00Z">
            <w:rPr>
              <w:ins w:id="152" w:author="Eivazi, Farnaz" w:date="2022-07-11T23:08:00Z"/>
              <w:rFonts w:asciiTheme="majorBidi" w:hAnsiTheme="majorBidi" w:cstheme="majorBidi"/>
            </w:rPr>
          </w:rPrChange>
        </w:rPr>
      </w:pPr>
      <w:ins w:id="153" w:author="Eivazi, Farnaz" w:date="2022-07-11T23:07:00Z">
        <w:r>
          <w:rPr>
            <w:rFonts w:asciiTheme="majorBidi" w:hAnsiTheme="majorBidi" w:cstheme="majorBidi"/>
          </w:rPr>
          <w:t>MAX_PROPERTY</w:t>
        </w:r>
      </w:ins>
      <w:ins w:id="154" w:author="Eivazi, Farnaz" w:date="2022-07-11T23:09:00Z">
        <w:r>
          <w:rPr>
            <w:rFonts w:asciiTheme="majorBidi" w:hAnsiTheme="majorBidi" w:cstheme="majorBidi"/>
          </w:rPr>
          <w:t xml:space="preserve">: </w:t>
        </w:r>
      </w:ins>
      <w:ins w:id="155" w:author="Eivazi, Farnaz" w:date="2022-07-11T23:07:00Z">
        <w:r>
          <w:rPr>
            <w:rFonts w:asciiTheme="majorBidi" w:hAnsiTheme="majorBidi" w:cstheme="majorBidi"/>
          </w:rPr>
          <w:t xml:space="preserve">a constant set to 5 – the max number of properties a management </w:t>
        </w:r>
      </w:ins>
      <w:ins w:id="156" w:author="Eivazi, Farnaz" w:date="2022-07-11T23:08:00Z">
        <w:r>
          <w:rPr>
            <w:rFonts w:asciiTheme="majorBidi" w:hAnsiTheme="majorBidi" w:cstheme="majorBidi"/>
          </w:rPr>
          <w:t>company can have.</w:t>
        </w:r>
      </w:ins>
    </w:p>
    <w:p w14:paraId="0675F05E" w14:textId="1F2CA893" w:rsidR="00044F7F" w:rsidRDefault="00044F7F" w:rsidP="00044F7F">
      <w:pPr>
        <w:pStyle w:val="Bulleted"/>
        <w:numPr>
          <w:ilvl w:val="1"/>
          <w:numId w:val="32"/>
        </w:numPr>
        <w:rPr>
          <w:ins w:id="157" w:author="Eivazi, Farnaz" w:date="2022-07-11T23:09:00Z"/>
          <w:rFonts w:asciiTheme="majorBidi" w:hAnsiTheme="majorBidi" w:cstheme="majorBidi"/>
          <w:bCs/>
          <w:iCs/>
          <w:sz w:val="24"/>
          <w:szCs w:val="24"/>
        </w:rPr>
      </w:pPr>
      <w:ins w:id="158" w:author="Eivazi, Farnaz" w:date="2022-07-11T23:08:00Z">
        <w:r w:rsidRPr="00044F7F">
          <w:rPr>
            <w:rFonts w:asciiTheme="majorBidi" w:hAnsiTheme="majorBidi" w:cstheme="majorBidi"/>
            <w:bCs/>
            <w:iCs/>
            <w:sz w:val="24"/>
            <w:szCs w:val="24"/>
          </w:rPr>
          <w:t>MGMT_WIDTH</w:t>
        </w:r>
      </w:ins>
      <w:ins w:id="159" w:author="Eivazi, Farnaz" w:date="2022-07-11T23:09:00Z">
        <w:r>
          <w:rPr>
            <w:rFonts w:asciiTheme="majorBidi" w:hAnsiTheme="majorBidi" w:cstheme="majorBidi"/>
            <w:bCs/>
            <w:iCs/>
            <w:sz w:val="24"/>
            <w:szCs w:val="24"/>
          </w:rPr>
          <w:t>: a constant set to 10 – the width of the management company’s plot</w:t>
        </w:r>
      </w:ins>
    </w:p>
    <w:p w14:paraId="0F4BCFB2" w14:textId="0261624C" w:rsidR="00044F7F" w:rsidRDefault="00044F7F" w:rsidP="00044F7F">
      <w:pPr>
        <w:pStyle w:val="Bulleted"/>
        <w:numPr>
          <w:ilvl w:val="1"/>
          <w:numId w:val="32"/>
        </w:numPr>
        <w:rPr>
          <w:ins w:id="160" w:author="Eivazi, Farnaz" w:date="2022-07-11T23:10:00Z"/>
          <w:rFonts w:asciiTheme="majorBidi" w:hAnsiTheme="majorBidi" w:cstheme="majorBidi"/>
          <w:bCs/>
          <w:iCs/>
          <w:sz w:val="24"/>
          <w:szCs w:val="24"/>
        </w:rPr>
      </w:pPr>
      <w:ins w:id="161" w:author="Eivazi, Farnaz" w:date="2022-07-11T23:10:00Z">
        <w:r w:rsidRPr="00044F7F">
          <w:rPr>
            <w:rFonts w:asciiTheme="majorBidi" w:hAnsiTheme="majorBidi" w:cstheme="majorBidi"/>
            <w:bCs/>
            <w:iCs/>
            <w:sz w:val="24"/>
            <w:szCs w:val="24"/>
          </w:rPr>
          <w:t>MGMT_DEPTH</w:t>
        </w:r>
        <w:r>
          <w:rPr>
            <w:rFonts w:asciiTheme="majorBidi" w:hAnsiTheme="majorBidi" w:cstheme="majorBidi"/>
            <w:bCs/>
            <w:iCs/>
            <w:sz w:val="24"/>
            <w:szCs w:val="24"/>
          </w:rPr>
          <w:t>: a constant set to 10 – the depth of the management company’s plot</w:t>
        </w:r>
      </w:ins>
    </w:p>
    <w:p w14:paraId="6D04A1F2" w14:textId="3A619D86" w:rsidR="006C7CD4" w:rsidRPr="006C7CD4" w:rsidRDefault="006C7CD4" w:rsidP="006C7CD4">
      <w:pPr>
        <w:pStyle w:val="Bulleted"/>
        <w:numPr>
          <w:ilvl w:val="0"/>
          <w:numId w:val="32"/>
        </w:numPr>
        <w:rPr>
          <w:ins w:id="162" w:author="Eivazi, Farnaz" w:date="2022-07-11T23:12:00Z"/>
          <w:rFonts w:asciiTheme="majorBidi" w:hAnsiTheme="majorBidi" w:cstheme="majorBidi"/>
          <w:bCs/>
          <w:iCs/>
          <w:sz w:val="24"/>
          <w:szCs w:val="24"/>
          <w:rPrChange w:id="163" w:author="Eivazi, Farnaz" w:date="2022-07-11T23:12:00Z">
            <w:rPr>
              <w:ins w:id="164" w:author="Eivazi, Farnaz" w:date="2022-07-11T23:12:00Z"/>
              <w:rFonts w:asciiTheme="majorBidi" w:hAnsiTheme="majorBidi" w:cstheme="majorBidi"/>
            </w:rPr>
          </w:rPrChange>
        </w:rPr>
      </w:pPr>
      <w:ins w:id="165" w:author="Eivazi, Farnaz" w:date="2022-07-11T23:11:00Z">
        <w:r>
          <w:rPr>
            <w:rFonts w:asciiTheme="majorBidi" w:hAnsiTheme="majorBidi" w:cstheme="majorBidi"/>
            <w:bCs/>
            <w:iCs/>
            <w:sz w:val="24"/>
            <w:szCs w:val="24"/>
          </w:rPr>
          <w:t xml:space="preserve">Instance array variable named </w:t>
        </w:r>
        <w:r w:rsidRPr="006C7CD4">
          <w:rPr>
            <w:rFonts w:asciiTheme="majorBidi" w:hAnsiTheme="majorBidi" w:cstheme="majorBidi"/>
            <w:bCs/>
            <w:iCs/>
            <w:sz w:val="24"/>
            <w:szCs w:val="24"/>
          </w:rPr>
          <w:t>properties</w:t>
        </w:r>
        <w:r>
          <w:rPr>
            <w:rFonts w:asciiTheme="majorBidi" w:hAnsiTheme="majorBidi" w:cstheme="majorBidi"/>
            <w:bCs/>
            <w:iCs/>
            <w:sz w:val="24"/>
            <w:szCs w:val="24"/>
          </w:rPr>
          <w:t xml:space="preserve"> that stores the properties of a </w:t>
        </w:r>
        <w:r>
          <w:rPr>
            <w:rFonts w:asciiTheme="majorBidi" w:hAnsiTheme="majorBidi" w:cstheme="majorBidi"/>
          </w:rPr>
          <w:t>management company</w:t>
        </w:r>
      </w:ins>
    </w:p>
    <w:p w14:paraId="4DE4FC04" w14:textId="7FC49159" w:rsidR="006C7CD4" w:rsidRPr="006C7CD4" w:rsidRDefault="006C7CD4" w:rsidP="006C7CD4">
      <w:pPr>
        <w:pStyle w:val="Bulleted"/>
        <w:numPr>
          <w:ilvl w:val="0"/>
          <w:numId w:val="32"/>
        </w:numPr>
        <w:rPr>
          <w:ins w:id="166" w:author="Eivazi, Farnaz" w:date="2022-07-11T23:14:00Z"/>
          <w:rFonts w:asciiTheme="majorBidi" w:hAnsiTheme="majorBidi" w:cstheme="majorBidi"/>
          <w:bCs/>
          <w:iCs/>
          <w:sz w:val="24"/>
          <w:szCs w:val="24"/>
          <w:rPrChange w:id="167" w:author="Eivazi, Farnaz" w:date="2022-07-11T23:14:00Z">
            <w:rPr>
              <w:ins w:id="168" w:author="Eivazi, Farnaz" w:date="2022-07-11T23:14:00Z"/>
              <w:rFonts w:asciiTheme="majorBidi" w:hAnsiTheme="majorBidi" w:cstheme="majorBidi"/>
            </w:rPr>
          </w:rPrChange>
        </w:rPr>
      </w:pPr>
      <w:ins w:id="169" w:author="Eivazi, Farnaz" w:date="2022-07-11T23:12:00Z">
        <w:r>
          <w:rPr>
            <w:rFonts w:asciiTheme="majorBidi" w:hAnsiTheme="majorBidi" w:cstheme="majorBidi"/>
            <w:bCs/>
            <w:iCs/>
            <w:sz w:val="24"/>
            <w:szCs w:val="24"/>
          </w:rPr>
          <w:t xml:space="preserve">Instance variable named plot </w:t>
        </w:r>
        <w:r w:rsidRPr="006C7CD4">
          <w:rPr>
            <w:rFonts w:asciiTheme="majorBidi" w:hAnsiTheme="majorBidi" w:cstheme="majorBidi"/>
            <w:bCs/>
            <w:iCs/>
            <w:sz w:val="24"/>
            <w:szCs w:val="24"/>
          </w:rPr>
          <w:t xml:space="preserve">of type Plot that defines the plot of the </w:t>
        </w:r>
        <w:r>
          <w:rPr>
            <w:rFonts w:asciiTheme="majorBidi" w:hAnsiTheme="majorBidi" w:cstheme="majorBidi"/>
          </w:rPr>
          <w:t>management company</w:t>
        </w:r>
      </w:ins>
    </w:p>
    <w:p w14:paraId="3308F812" w14:textId="36CC86E0" w:rsidR="006C7CD4" w:rsidRPr="006C7CD4" w:rsidRDefault="006C7CD4" w:rsidP="006C7CD4">
      <w:pPr>
        <w:pStyle w:val="Bulleted"/>
        <w:numPr>
          <w:ilvl w:val="0"/>
          <w:numId w:val="32"/>
        </w:numPr>
        <w:rPr>
          <w:ins w:id="170" w:author="Eivazi, Farnaz" w:date="2022-07-11T23:17:00Z"/>
          <w:rFonts w:asciiTheme="majorBidi" w:hAnsiTheme="majorBidi" w:cstheme="majorBidi"/>
          <w:bCs/>
          <w:iCs/>
          <w:sz w:val="24"/>
          <w:szCs w:val="24"/>
          <w:rPrChange w:id="171" w:author="Eivazi, Farnaz" w:date="2022-07-11T23:17:00Z">
            <w:rPr>
              <w:ins w:id="172" w:author="Eivazi, Farnaz" w:date="2022-07-11T23:17:00Z"/>
              <w:rFonts w:asciiTheme="majorBidi" w:hAnsiTheme="majorBidi" w:cstheme="majorBidi"/>
            </w:rPr>
          </w:rPrChange>
        </w:rPr>
      </w:pPr>
      <w:ins w:id="173" w:author="Eivazi, Farnaz" w:date="2022-07-11T23:14:00Z">
        <w:r>
          <w:rPr>
            <w:rFonts w:asciiTheme="majorBidi" w:hAnsiTheme="majorBidi" w:cstheme="majorBidi"/>
            <w:bCs/>
            <w:iCs/>
            <w:sz w:val="24"/>
            <w:szCs w:val="24"/>
          </w:rPr>
          <w:t>Instance vari</w:t>
        </w:r>
      </w:ins>
      <w:ins w:id="174" w:author="Eivazi, Farnaz" w:date="2022-07-11T23:15:00Z">
        <w:r>
          <w:rPr>
            <w:rFonts w:asciiTheme="majorBidi" w:hAnsiTheme="majorBidi" w:cstheme="majorBidi"/>
            <w:bCs/>
            <w:iCs/>
            <w:sz w:val="24"/>
            <w:szCs w:val="24"/>
          </w:rPr>
          <w:t xml:space="preserve">able named </w:t>
        </w:r>
        <w:proofErr w:type="spellStart"/>
        <w:r w:rsidRPr="006C7CD4">
          <w:rPr>
            <w:rFonts w:asciiTheme="majorBidi" w:hAnsiTheme="majorBidi" w:cstheme="majorBidi"/>
            <w:bCs/>
            <w:iCs/>
            <w:sz w:val="24"/>
            <w:szCs w:val="24"/>
          </w:rPr>
          <w:t>numberOfProperties</w:t>
        </w:r>
        <w:proofErr w:type="spellEnd"/>
        <w:r>
          <w:rPr>
            <w:rFonts w:asciiTheme="majorBidi" w:hAnsiTheme="majorBidi" w:cstheme="majorBidi"/>
            <w:bCs/>
            <w:iCs/>
            <w:sz w:val="24"/>
            <w:szCs w:val="24"/>
          </w:rPr>
          <w:t xml:space="preserve"> that store</w:t>
        </w:r>
      </w:ins>
      <w:ins w:id="175" w:author="Eivazi, Farnaz" w:date="2022-07-12T15:28:00Z">
        <w:r w:rsidR="00FF5556">
          <w:rPr>
            <w:rFonts w:asciiTheme="majorBidi" w:hAnsiTheme="majorBidi" w:cstheme="majorBidi"/>
            <w:bCs/>
            <w:iCs/>
            <w:sz w:val="24"/>
            <w:szCs w:val="24"/>
          </w:rPr>
          <w:t>s</w:t>
        </w:r>
      </w:ins>
      <w:ins w:id="176" w:author="Eivazi, Farnaz" w:date="2022-07-11T23:15:00Z">
        <w:r>
          <w:rPr>
            <w:rFonts w:asciiTheme="majorBidi" w:hAnsiTheme="majorBidi" w:cstheme="majorBidi"/>
            <w:bCs/>
            <w:iCs/>
            <w:sz w:val="24"/>
            <w:szCs w:val="24"/>
          </w:rPr>
          <w:t xml:space="preserve"> the current number of </w:t>
        </w:r>
        <w:r>
          <w:rPr>
            <w:rFonts w:asciiTheme="majorBidi" w:hAnsiTheme="majorBidi" w:cstheme="majorBidi"/>
          </w:rPr>
          <w:t>properties of a management company</w:t>
        </w:r>
      </w:ins>
    </w:p>
    <w:p w14:paraId="2AB1E4D4" w14:textId="2C9D7E5B" w:rsidR="006C7CD4" w:rsidRPr="006C7CD4" w:rsidRDefault="006C7CD4">
      <w:pPr>
        <w:pStyle w:val="Bulleted"/>
        <w:rPr>
          <w:ins w:id="177" w:author="Eivazi, Farnaz" w:date="2022-07-11T23:03:00Z"/>
          <w:rFonts w:asciiTheme="majorBidi" w:hAnsiTheme="majorBidi" w:cstheme="majorBidi"/>
          <w:b/>
          <w:bCs/>
          <w:iCs/>
          <w:sz w:val="24"/>
          <w:szCs w:val="24"/>
          <w:rPrChange w:id="178" w:author="Eivazi, Farnaz" w:date="2022-07-11T23:18:00Z">
            <w:rPr>
              <w:ins w:id="179" w:author="Eivazi, Farnaz" w:date="2022-07-11T23:03:00Z"/>
              <w:rFonts w:asciiTheme="majorBidi" w:hAnsiTheme="majorBidi" w:cstheme="majorBidi"/>
              <w:bCs/>
              <w:iCs/>
              <w:sz w:val="24"/>
              <w:szCs w:val="24"/>
            </w:rPr>
          </w:rPrChange>
        </w:rPr>
      </w:pPr>
      <w:ins w:id="180" w:author="Eivazi, Farnaz" w:date="2022-07-11T23:17:00Z">
        <w:r w:rsidRPr="006C7CD4">
          <w:rPr>
            <w:rFonts w:asciiTheme="majorBidi" w:hAnsiTheme="majorBidi" w:cstheme="majorBidi"/>
            <w:b/>
            <w:bCs/>
            <w:iCs/>
            <w:sz w:val="24"/>
            <w:szCs w:val="24"/>
            <w:rPrChange w:id="181" w:author="Eivazi, Farnaz" w:date="2022-07-11T23:18:00Z">
              <w:rPr>
                <w:rFonts w:asciiTheme="majorBidi" w:hAnsiTheme="majorBidi" w:cstheme="majorBidi"/>
                <w:bCs/>
                <w:iCs/>
                <w:sz w:val="24"/>
                <w:szCs w:val="24"/>
              </w:rPr>
            </w:rPrChange>
          </w:rPr>
          <w:t>Methods:</w:t>
        </w:r>
      </w:ins>
    </w:p>
    <w:p w14:paraId="4A9211A1" w14:textId="2C3E89AA" w:rsidR="00F77543" w:rsidRPr="00CD5769" w:rsidDel="00044F7F" w:rsidRDefault="00F77543" w:rsidP="00F77543">
      <w:pPr>
        <w:pStyle w:val="Bulleted"/>
        <w:rPr>
          <w:del w:id="182" w:author="Eivazi, Farnaz" w:date="2022-07-11T23:03:00Z"/>
          <w:b/>
          <w:bCs/>
          <w:iCs/>
          <w:strike/>
          <w:sz w:val="24"/>
          <w:szCs w:val="24"/>
          <w:rPrChange w:id="183" w:author="Eivazi, Farnaz" w:date="2022-07-13T22:55:00Z">
            <w:rPr>
              <w:del w:id="184" w:author="Eivazi, Farnaz" w:date="2022-07-11T23:03:00Z"/>
              <w:rFonts w:asciiTheme="majorBidi" w:hAnsiTheme="majorBidi" w:cstheme="majorBidi"/>
              <w:b/>
              <w:bCs/>
              <w:iCs/>
            </w:rPr>
          </w:rPrChange>
        </w:rPr>
      </w:pPr>
      <w:del w:id="185" w:author="Eivazi, Farnaz" w:date="2022-07-11T23:03:00Z">
        <w:r w:rsidRPr="00CD5769" w:rsidDel="00044F7F">
          <w:rPr>
            <w:strike/>
            <w:sz w:val="24"/>
            <w:szCs w:val="24"/>
            <w:rPrChange w:id="186" w:author="Eivazi, Farnaz" w:date="2022-07-13T22:55:00Z">
              <w:rPr>
                <w:rFonts w:asciiTheme="majorBidi" w:hAnsiTheme="majorBidi" w:cstheme="majorBidi"/>
              </w:rPr>
            </w:rPrChange>
          </w:rPr>
          <w:delText>This</w:delText>
        </w:r>
        <w:r w:rsidRPr="00CD5769" w:rsidDel="00044F7F">
          <w:rPr>
            <w:iCs/>
            <w:strike/>
            <w:sz w:val="24"/>
            <w:szCs w:val="24"/>
            <w:rPrChange w:id="187" w:author="Eivazi, Farnaz" w:date="2022-07-13T22:55:00Z">
              <w:rPr>
                <w:rFonts w:asciiTheme="majorBidi" w:hAnsiTheme="majorBidi" w:cstheme="majorBidi"/>
                <w:iCs/>
              </w:rPr>
            </w:rPrChange>
          </w:rPr>
          <w:delText xml:space="preserve"> class should not have any output functionality (e.g., no GUI-related or printing related functionality), but should take input, operate on the data structure, and return values or set variables tha</w:delText>
        </w:r>
        <w:r w:rsidR="00E25224" w:rsidRPr="00CD5769" w:rsidDel="00044F7F">
          <w:rPr>
            <w:iCs/>
            <w:strike/>
            <w:sz w:val="24"/>
            <w:szCs w:val="24"/>
            <w:rPrChange w:id="188" w:author="Eivazi, Farnaz" w:date="2022-07-13T22:55:00Z">
              <w:rPr>
                <w:rFonts w:asciiTheme="majorBidi" w:hAnsiTheme="majorBidi" w:cstheme="majorBidi"/>
                <w:iCs/>
              </w:rPr>
            </w:rPrChange>
          </w:rPr>
          <w:delText>t may be accessed with getters.</w:delText>
        </w:r>
      </w:del>
    </w:p>
    <w:p w14:paraId="416AE4A1" w14:textId="609A371D" w:rsidR="007948DD" w:rsidRPr="00CD5769" w:rsidDel="00044F7F" w:rsidRDefault="007948DD" w:rsidP="002D282A">
      <w:pPr>
        <w:rPr>
          <w:del w:id="189" w:author="Eivazi, Farnaz" w:date="2022-07-11T23:03:00Z"/>
          <w:rPrChange w:id="190" w:author="Eivazi, Farnaz" w:date="2022-07-13T22:55:00Z">
            <w:rPr>
              <w:del w:id="191" w:author="Eivazi, Farnaz" w:date="2022-07-11T23:03:00Z"/>
              <w:rFonts w:asciiTheme="majorBidi" w:hAnsiTheme="majorBidi" w:cstheme="majorBidi"/>
              <w:sz w:val="22"/>
              <w:szCs w:val="22"/>
            </w:rPr>
          </w:rPrChange>
        </w:rPr>
      </w:pPr>
      <w:del w:id="192" w:author="Eivazi, Farnaz" w:date="2022-07-11T23:03:00Z">
        <w:r w:rsidRPr="00CD5769" w:rsidDel="00044F7F">
          <w:rPr>
            <w:highlight w:val="yellow"/>
            <w:rPrChange w:id="193" w:author="Eivazi, Farnaz" w:date="2022-07-13T22:55:00Z">
              <w:rPr>
                <w:rFonts w:asciiTheme="majorBidi" w:hAnsiTheme="majorBidi" w:cstheme="majorBidi"/>
                <w:sz w:val="22"/>
                <w:szCs w:val="22"/>
                <w:highlight w:val="yellow"/>
              </w:rPr>
            </w:rPrChange>
          </w:rPr>
          <w:delText>Do we need all this detail here? Just refer to Javadoc</w:delText>
        </w:r>
      </w:del>
    </w:p>
    <w:p w14:paraId="07FD2663" w14:textId="6E93BFA7" w:rsidR="00F77543" w:rsidRPr="00CD5769" w:rsidDel="006C7CD4" w:rsidRDefault="002D282A" w:rsidP="002D282A">
      <w:pPr>
        <w:rPr>
          <w:del w:id="194" w:author="Eivazi, Farnaz" w:date="2022-07-11T23:14:00Z"/>
          <w:rPrChange w:id="195" w:author="Eivazi, Farnaz" w:date="2022-07-13T22:55:00Z">
            <w:rPr>
              <w:del w:id="196" w:author="Eivazi, Farnaz" w:date="2022-07-11T23:14:00Z"/>
              <w:rFonts w:asciiTheme="majorBidi" w:hAnsiTheme="majorBidi" w:cstheme="majorBidi"/>
              <w:sz w:val="22"/>
              <w:szCs w:val="22"/>
            </w:rPr>
          </w:rPrChange>
        </w:rPr>
      </w:pPr>
      <w:del w:id="197" w:author="Eivazi, Farnaz" w:date="2022-07-11T23:14:00Z">
        <w:r w:rsidRPr="00CD5769" w:rsidDel="006C7CD4">
          <w:rPr>
            <w:rPrChange w:id="198" w:author="Eivazi, Farnaz" w:date="2022-07-13T22:55:00Z">
              <w:rPr>
                <w:rFonts w:asciiTheme="majorBidi" w:hAnsiTheme="majorBidi" w:cstheme="majorBidi"/>
                <w:sz w:val="22"/>
                <w:szCs w:val="22"/>
              </w:rPr>
            </w:rPrChange>
          </w:rPr>
          <w:delText>It will contain i</w:delText>
        </w:r>
        <w:r w:rsidR="00F77543" w:rsidRPr="00CD5769" w:rsidDel="006C7CD4">
          <w:rPr>
            <w:rPrChange w:id="199" w:author="Eivazi, Farnaz" w:date="2022-07-13T22:55:00Z">
              <w:rPr>
                <w:rFonts w:asciiTheme="majorBidi" w:hAnsiTheme="majorBidi" w:cstheme="majorBidi"/>
                <w:sz w:val="22"/>
                <w:szCs w:val="22"/>
              </w:rPr>
            </w:rPrChange>
          </w:rPr>
          <w:delText>nstance variables of name, taxId,</w:delText>
        </w:r>
        <w:r w:rsidR="00AF05AC" w:rsidRPr="00CD5769" w:rsidDel="006C7CD4">
          <w:delText xml:space="preserve"> </w:delText>
        </w:r>
        <w:r w:rsidR="00AF05AC" w:rsidRPr="00CD5769" w:rsidDel="006C7CD4">
          <w:rPr>
            <w:rPrChange w:id="200" w:author="Eivazi, Farnaz" w:date="2022-07-13T22:55:00Z">
              <w:rPr>
                <w:rFonts w:asciiTheme="majorBidi" w:hAnsiTheme="majorBidi" w:cstheme="majorBidi"/>
                <w:sz w:val="22"/>
                <w:szCs w:val="22"/>
              </w:rPr>
            </w:rPrChange>
          </w:rPr>
          <w:delText>mgmFeePer</w:delText>
        </w:r>
        <w:r w:rsidR="00F77543" w:rsidRPr="00CD5769" w:rsidDel="006C7CD4">
          <w:rPr>
            <w:rPrChange w:id="201" w:author="Eivazi, Farnaz" w:date="2022-07-13T22:55:00Z">
              <w:rPr>
                <w:rFonts w:asciiTheme="majorBidi" w:hAnsiTheme="majorBidi" w:cstheme="majorBidi"/>
                <w:sz w:val="22"/>
                <w:szCs w:val="22"/>
              </w:rPr>
            </w:rPrChange>
          </w:rPr>
          <w:delText>, MAX_PROPERTY (a constant set to 5) and an array</w:delText>
        </w:r>
        <w:r w:rsidR="00F76784" w:rsidRPr="00CD5769" w:rsidDel="006C7CD4">
          <w:rPr>
            <w:rPrChange w:id="202" w:author="Eivazi, Farnaz" w:date="2022-07-13T22:55:00Z">
              <w:rPr>
                <w:rFonts w:asciiTheme="majorBidi" w:hAnsiTheme="majorBidi" w:cstheme="majorBidi"/>
                <w:sz w:val="22"/>
                <w:szCs w:val="22"/>
              </w:rPr>
            </w:rPrChange>
          </w:rPr>
          <w:delText xml:space="preserve"> named properties of Property objects</w:delText>
        </w:r>
        <w:r w:rsidR="00F77543" w:rsidRPr="00CD5769" w:rsidDel="006C7CD4">
          <w:rPr>
            <w:rPrChange w:id="203" w:author="Eivazi, Farnaz" w:date="2022-07-13T22:55:00Z">
              <w:rPr>
                <w:rFonts w:asciiTheme="majorBidi" w:hAnsiTheme="majorBidi" w:cstheme="majorBidi"/>
                <w:sz w:val="22"/>
                <w:szCs w:val="22"/>
              </w:rPr>
            </w:rPrChange>
          </w:rPr>
          <w:delText xml:space="preserve"> of size MAX_PROPERTY</w:delText>
        </w:r>
        <w:r w:rsidR="00C748E2" w:rsidRPr="00CD5769" w:rsidDel="006C7CD4">
          <w:rPr>
            <w:rPrChange w:id="204" w:author="Eivazi, Farnaz" w:date="2022-07-13T22:55:00Z">
              <w:rPr>
                <w:rFonts w:asciiTheme="majorBidi" w:hAnsiTheme="majorBidi" w:cstheme="majorBidi"/>
                <w:sz w:val="22"/>
                <w:szCs w:val="22"/>
              </w:rPr>
            </w:rPrChange>
          </w:rPr>
          <w:delText>, as well as two constants MGMT_WIDTH and MGMT_DEPTH, both set to 10;</w:delText>
        </w:r>
        <w:r w:rsidR="00E25224" w:rsidRPr="00CD5769" w:rsidDel="006C7CD4">
          <w:rPr>
            <w:rPrChange w:id="205" w:author="Eivazi, Farnaz" w:date="2022-07-13T22:55:00Z">
              <w:rPr>
                <w:rFonts w:asciiTheme="majorBidi" w:hAnsiTheme="majorBidi" w:cstheme="majorBidi"/>
                <w:sz w:val="22"/>
                <w:szCs w:val="22"/>
              </w:rPr>
            </w:rPrChange>
          </w:rPr>
          <w:delText xml:space="preserve"> an attribute plot of type Plot that defines the plot of the ManagementCompany Class. Refer to Javadoc for more details.</w:delText>
        </w:r>
        <w:r w:rsidR="007948DD" w:rsidRPr="00CD5769" w:rsidDel="006C7CD4">
          <w:rPr>
            <w:rPrChange w:id="206" w:author="Eivazi, Farnaz" w:date="2022-07-13T22:55:00Z">
              <w:rPr>
                <w:rFonts w:asciiTheme="majorBidi" w:hAnsiTheme="majorBidi" w:cstheme="majorBidi"/>
                <w:sz w:val="22"/>
                <w:szCs w:val="22"/>
              </w:rPr>
            </w:rPrChange>
          </w:rPr>
          <w:delText xml:space="preserve"> </w:delText>
        </w:r>
      </w:del>
    </w:p>
    <w:p w14:paraId="284E121F" w14:textId="31053317" w:rsidR="00F322F2" w:rsidRPr="00CD5769" w:rsidDel="006C7CD4" w:rsidRDefault="00F322F2" w:rsidP="002D282A">
      <w:pPr>
        <w:rPr>
          <w:del w:id="207" w:author="Eivazi, Farnaz" w:date="2022-07-11T23:17:00Z"/>
          <w:rPrChange w:id="208" w:author="Eivazi, Farnaz" w:date="2022-07-13T22:55:00Z">
            <w:rPr>
              <w:del w:id="209" w:author="Eivazi, Farnaz" w:date="2022-07-11T23:17:00Z"/>
              <w:rFonts w:asciiTheme="majorBidi" w:hAnsiTheme="majorBidi" w:cstheme="majorBidi"/>
              <w:sz w:val="22"/>
              <w:szCs w:val="22"/>
            </w:rPr>
          </w:rPrChange>
        </w:rPr>
      </w:pPr>
    </w:p>
    <w:p w14:paraId="25D070E9" w14:textId="71A106AB" w:rsidR="00E25224" w:rsidRPr="00CD5769" w:rsidDel="006C7CD4" w:rsidRDefault="00E25224" w:rsidP="002D282A">
      <w:pPr>
        <w:rPr>
          <w:del w:id="210" w:author="Eivazi, Farnaz" w:date="2022-07-11T23:18:00Z"/>
          <w:rPrChange w:id="211" w:author="Eivazi, Farnaz" w:date="2022-07-13T22:55:00Z">
            <w:rPr>
              <w:del w:id="212" w:author="Eivazi, Farnaz" w:date="2022-07-11T23:18:00Z"/>
              <w:rFonts w:asciiTheme="majorBidi" w:hAnsiTheme="majorBidi" w:cstheme="majorBidi"/>
              <w:sz w:val="22"/>
              <w:szCs w:val="22"/>
            </w:rPr>
          </w:rPrChange>
        </w:rPr>
      </w:pPr>
      <w:del w:id="213" w:author="Eivazi, Farnaz" w:date="2022-07-11T23:18:00Z">
        <w:r w:rsidRPr="00CD5769" w:rsidDel="006C7CD4">
          <w:rPr>
            <w:rPrChange w:id="214" w:author="Eivazi, Farnaz" w:date="2022-07-13T22:55:00Z">
              <w:rPr>
                <w:rFonts w:asciiTheme="majorBidi" w:hAnsiTheme="majorBidi" w:cstheme="majorBidi"/>
                <w:sz w:val="22"/>
                <w:szCs w:val="22"/>
              </w:rPr>
            </w:rPrChange>
          </w:rPr>
          <w:delText xml:space="preserve">The class </w:delText>
        </w:r>
        <w:r w:rsidRPr="00CD5769" w:rsidDel="006C7CD4">
          <w:rPr>
            <w:i/>
            <w:rPrChange w:id="215" w:author="Eivazi, Farnaz" w:date="2022-07-13T22:55:00Z">
              <w:rPr>
                <w:rFonts w:asciiTheme="majorBidi" w:hAnsiTheme="majorBidi" w:cstheme="majorBidi"/>
                <w:i/>
              </w:rPr>
            </w:rPrChange>
          </w:rPr>
          <w:delText>ManagementCompany</w:delText>
        </w:r>
        <w:r w:rsidRPr="00CD5769" w:rsidDel="006C7CD4">
          <w:rPr>
            <w:rPrChange w:id="216" w:author="Eivazi, Farnaz" w:date="2022-07-13T22:55:00Z">
              <w:rPr>
                <w:rFonts w:asciiTheme="majorBidi" w:hAnsiTheme="majorBidi" w:cstheme="majorBidi"/>
                <w:sz w:val="22"/>
                <w:szCs w:val="22"/>
              </w:rPr>
            </w:rPrChange>
          </w:rPr>
          <w:delText xml:space="preserve"> will contain the following methods in addition to get</w:delText>
        </w:r>
        <w:r w:rsidR="007948DD" w:rsidRPr="00CD5769" w:rsidDel="006C7CD4">
          <w:rPr>
            <w:rPrChange w:id="217" w:author="Eivazi, Farnaz" w:date="2022-07-13T22:55:00Z">
              <w:rPr>
                <w:rFonts w:asciiTheme="majorBidi" w:hAnsiTheme="majorBidi" w:cstheme="majorBidi"/>
                <w:sz w:val="22"/>
                <w:szCs w:val="22"/>
              </w:rPr>
            </w:rPrChange>
          </w:rPr>
          <w:delText>ter</w:delText>
        </w:r>
        <w:r w:rsidRPr="00CD5769" w:rsidDel="006C7CD4">
          <w:rPr>
            <w:rPrChange w:id="218" w:author="Eivazi, Farnaz" w:date="2022-07-13T22:55:00Z">
              <w:rPr>
                <w:rFonts w:asciiTheme="majorBidi" w:hAnsiTheme="majorBidi" w:cstheme="majorBidi"/>
                <w:sz w:val="22"/>
                <w:szCs w:val="22"/>
              </w:rPr>
            </w:rPrChange>
          </w:rPr>
          <w:delText xml:space="preserve"> and set</w:delText>
        </w:r>
        <w:r w:rsidR="007948DD" w:rsidRPr="00CD5769" w:rsidDel="006C7CD4">
          <w:rPr>
            <w:rPrChange w:id="219" w:author="Eivazi, Farnaz" w:date="2022-07-13T22:55:00Z">
              <w:rPr>
                <w:rFonts w:asciiTheme="majorBidi" w:hAnsiTheme="majorBidi" w:cstheme="majorBidi"/>
                <w:sz w:val="22"/>
                <w:szCs w:val="22"/>
              </w:rPr>
            </w:rPrChange>
          </w:rPr>
          <w:delText>ter</w:delText>
        </w:r>
        <w:r w:rsidRPr="00CD5769" w:rsidDel="006C7CD4">
          <w:rPr>
            <w:rPrChange w:id="220" w:author="Eivazi, Farnaz" w:date="2022-07-13T22:55:00Z">
              <w:rPr>
                <w:rFonts w:asciiTheme="majorBidi" w:hAnsiTheme="majorBidi" w:cstheme="majorBidi"/>
                <w:sz w:val="22"/>
                <w:szCs w:val="22"/>
              </w:rPr>
            </w:rPrChange>
          </w:rPr>
          <w:delText xml:space="preserve"> methods:</w:delText>
        </w:r>
      </w:del>
    </w:p>
    <w:p w14:paraId="114DA451" w14:textId="7E58A715" w:rsidR="00F77543" w:rsidRPr="00CD5769" w:rsidRDefault="00F77543" w:rsidP="00645A56">
      <w:pPr>
        <w:pStyle w:val="ListParagraph"/>
        <w:widowControl w:val="0"/>
        <w:numPr>
          <w:ilvl w:val="0"/>
          <w:numId w:val="19"/>
        </w:numPr>
        <w:autoSpaceDE w:val="0"/>
        <w:autoSpaceDN w:val="0"/>
        <w:adjustRightInd w:val="0"/>
        <w:ind w:left="720"/>
        <w:rPr>
          <w:ins w:id="221" w:author="Eivazi, Farnaz" w:date="2022-07-12T00:04:00Z"/>
          <w:rPrChange w:id="222" w:author="Eivazi, Farnaz" w:date="2022-07-13T22:55:00Z">
            <w:rPr>
              <w:ins w:id="223" w:author="Eivazi, Farnaz" w:date="2022-07-12T00:04:00Z"/>
              <w:rFonts w:asciiTheme="majorBidi" w:hAnsiTheme="majorBidi" w:cstheme="majorBidi"/>
              <w:sz w:val="22"/>
              <w:szCs w:val="22"/>
            </w:rPr>
          </w:rPrChange>
        </w:rPr>
      </w:pPr>
      <w:r w:rsidRPr="00CD5769">
        <w:rPr>
          <w:rPrChange w:id="224" w:author="Eivazi, Farnaz" w:date="2022-07-13T22:55:00Z">
            <w:rPr>
              <w:rFonts w:asciiTheme="majorBidi" w:hAnsiTheme="majorBidi" w:cstheme="majorBidi"/>
              <w:sz w:val="22"/>
              <w:szCs w:val="22"/>
            </w:rPr>
          </w:rPrChange>
        </w:rPr>
        <w:t>Constructor</w:t>
      </w:r>
      <w:r w:rsidR="00645A56" w:rsidRPr="00CD5769">
        <w:rPr>
          <w:rPrChange w:id="225" w:author="Eivazi, Farnaz" w:date="2022-07-13T22:55:00Z">
            <w:rPr>
              <w:rFonts w:asciiTheme="majorBidi" w:hAnsiTheme="majorBidi" w:cstheme="majorBidi"/>
              <w:sz w:val="22"/>
              <w:szCs w:val="22"/>
            </w:rPr>
          </w:rPrChange>
        </w:rPr>
        <w:t xml:space="preserve">s </w:t>
      </w:r>
      <w:del w:id="226" w:author="Eivazi, Farnaz" w:date="2022-07-11T23:18:00Z">
        <w:r w:rsidR="00645A56" w:rsidRPr="00CD5769" w:rsidDel="006C7CD4">
          <w:rPr>
            <w:rPrChange w:id="227" w:author="Eivazi, Farnaz" w:date="2022-07-13T22:55:00Z">
              <w:rPr>
                <w:rFonts w:asciiTheme="majorBidi" w:hAnsiTheme="majorBidi" w:cstheme="majorBidi"/>
                <w:sz w:val="22"/>
                <w:szCs w:val="22"/>
              </w:rPr>
            </w:rPrChange>
          </w:rPr>
          <w:delText>(refer to Javadoc for more details)</w:delText>
        </w:r>
      </w:del>
    </w:p>
    <w:p w14:paraId="143D9AD6" w14:textId="77777777" w:rsidR="00EA5D31" w:rsidRPr="00CD5769" w:rsidRDefault="00EA5D31">
      <w:pPr>
        <w:pStyle w:val="Bulleted"/>
        <w:widowControl w:val="0"/>
        <w:numPr>
          <w:ilvl w:val="0"/>
          <w:numId w:val="19"/>
        </w:numPr>
        <w:autoSpaceDE w:val="0"/>
        <w:autoSpaceDN w:val="0"/>
        <w:adjustRightInd w:val="0"/>
        <w:spacing w:after="0"/>
        <w:ind w:left="720"/>
        <w:rPr>
          <w:ins w:id="228" w:author="Eivazi, Farnaz" w:date="2022-07-12T00:04:00Z"/>
          <w:sz w:val="24"/>
          <w:szCs w:val="24"/>
          <w:rPrChange w:id="229" w:author="Eivazi, Farnaz" w:date="2022-07-13T22:55:00Z">
            <w:rPr>
              <w:ins w:id="230" w:author="Eivazi, Farnaz" w:date="2022-07-12T00:04:00Z"/>
              <w:rFonts w:asciiTheme="majorBidi" w:hAnsiTheme="majorBidi" w:cstheme="majorBidi"/>
            </w:rPr>
          </w:rPrChange>
        </w:rPr>
        <w:pPrChange w:id="231" w:author="Eivazi, Farnaz" w:date="2022-07-12T00:04:00Z">
          <w:pPr>
            <w:pStyle w:val="Bulleted"/>
            <w:widowControl w:val="0"/>
            <w:numPr>
              <w:numId w:val="19"/>
            </w:numPr>
            <w:autoSpaceDE w:val="0"/>
            <w:autoSpaceDN w:val="0"/>
            <w:adjustRightInd w:val="0"/>
            <w:spacing w:after="0"/>
            <w:ind w:left="360" w:hanging="360"/>
          </w:pPr>
        </w:pPrChange>
      </w:pPr>
      <w:ins w:id="232" w:author="Eivazi, Farnaz" w:date="2022-07-12T00:04:00Z">
        <w:r w:rsidRPr="00CD5769">
          <w:rPr>
            <w:sz w:val="24"/>
            <w:szCs w:val="24"/>
            <w:rPrChange w:id="233" w:author="Eivazi, Farnaz" w:date="2022-07-13T22:55:00Z">
              <w:rPr>
                <w:rFonts w:asciiTheme="majorBidi" w:hAnsiTheme="majorBidi" w:cstheme="majorBidi"/>
                <w:sz w:val="24"/>
                <w:szCs w:val="24"/>
              </w:rPr>
            </w:rPrChange>
          </w:rPr>
          <w:t>Getter/Setter methods</w:t>
        </w:r>
      </w:ins>
    </w:p>
    <w:p w14:paraId="2A0EC8E4" w14:textId="6E9A1972" w:rsidR="00EA5D31" w:rsidRPr="00CD5769" w:rsidDel="00EA5D31" w:rsidRDefault="00EA5D31" w:rsidP="00645A56">
      <w:pPr>
        <w:pStyle w:val="ListParagraph"/>
        <w:widowControl w:val="0"/>
        <w:numPr>
          <w:ilvl w:val="0"/>
          <w:numId w:val="19"/>
        </w:numPr>
        <w:autoSpaceDE w:val="0"/>
        <w:autoSpaceDN w:val="0"/>
        <w:adjustRightInd w:val="0"/>
        <w:ind w:left="720"/>
        <w:rPr>
          <w:del w:id="234" w:author="Eivazi, Farnaz" w:date="2022-07-12T00:04:00Z"/>
          <w:rPrChange w:id="235" w:author="Eivazi, Farnaz" w:date="2022-07-13T22:55:00Z">
            <w:rPr>
              <w:del w:id="236" w:author="Eivazi, Farnaz" w:date="2022-07-12T00:04:00Z"/>
              <w:rFonts w:asciiTheme="majorBidi" w:hAnsiTheme="majorBidi" w:cstheme="majorBidi"/>
              <w:sz w:val="22"/>
              <w:szCs w:val="22"/>
            </w:rPr>
          </w:rPrChange>
        </w:rPr>
      </w:pPr>
    </w:p>
    <w:p w14:paraId="67DEA500" w14:textId="5EF53D8A" w:rsidR="008B6798" w:rsidRPr="00CD5769" w:rsidDel="006C7CD4" w:rsidRDefault="00F77543">
      <w:pPr>
        <w:pStyle w:val="ListParagraph"/>
        <w:widowControl w:val="0"/>
        <w:numPr>
          <w:ilvl w:val="0"/>
          <w:numId w:val="19"/>
        </w:numPr>
        <w:autoSpaceDE w:val="0"/>
        <w:autoSpaceDN w:val="0"/>
        <w:adjustRightInd w:val="0"/>
        <w:ind w:left="720"/>
        <w:rPr>
          <w:del w:id="237" w:author="Eivazi, Farnaz" w:date="2022-07-11T23:18:00Z"/>
          <w:rPrChange w:id="238" w:author="Eivazi, Farnaz" w:date="2022-07-13T22:55:00Z">
            <w:rPr>
              <w:del w:id="239" w:author="Eivazi, Farnaz" w:date="2022-07-11T23:18:00Z"/>
              <w:rFonts w:asciiTheme="majorBidi" w:hAnsiTheme="majorBidi" w:cstheme="majorBidi"/>
              <w:sz w:val="22"/>
              <w:szCs w:val="22"/>
            </w:rPr>
          </w:rPrChange>
        </w:rPr>
        <w:pPrChange w:id="240" w:author="Eivazi, Farnaz" w:date="2022-07-11T23:20:00Z">
          <w:pPr>
            <w:pStyle w:val="ListParagraph"/>
            <w:widowControl w:val="0"/>
            <w:numPr>
              <w:numId w:val="19"/>
            </w:numPr>
            <w:autoSpaceDE w:val="0"/>
            <w:autoSpaceDN w:val="0"/>
            <w:adjustRightInd w:val="0"/>
            <w:ind w:left="360" w:hanging="360"/>
          </w:pPr>
        </w:pPrChange>
      </w:pPr>
      <w:r w:rsidRPr="00CD5769">
        <w:rPr>
          <w:rPrChange w:id="241" w:author="Eivazi, Farnaz" w:date="2022-07-13T22:55:00Z">
            <w:rPr>
              <w:rFonts w:asciiTheme="majorBidi" w:hAnsiTheme="majorBidi" w:cstheme="majorBidi"/>
              <w:sz w:val="22"/>
              <w:szCs w:val="22"/>
            </w:rPr>
          </w:rPrChange>
        </w:rPr>
        <w:t xml:space="preserve">Method </w:t>
      </w:r>
      <w:proofErr w:type="spellStart"/>
      <w:r w:rsidRPr="00CD5769">
        <w:rPr>
          <w:rPrChange w:id="242" w:author="Eivazi, Farnaz" w:date="2022-07-13T22:55:00Z">
            <w:rPr>
              <w:rFonts w:asciiTheme="majorBidi" w:hAnsiTheme="majorBidi" w:cstheme="majorBidi"/>
              <w:b/>
              <w:sz w:val="22"/>
              <w:szCs w:val="22"/>
            </w:rPr>
          </w:rPrChange>
        </w:rPr>
        <w:t>addProperty</w:t>
      </w:r>
      <w:proofErr w:type="spellEnd"/>
      <w:ins w:id="243" w:author="Eivazi, Farnaz" w:date="2022-07-12T15:28:00Z">
        <w:r w:rsidR="00FF5556" w:rsidRPr="00CD5769">
          <w:rPr>
            <w:rPrChange w:id="244" w:author="Eivazi, Farnaz" w:date="2022-07-13T22:55:00Z">
              <w:rPr>
                <w:rFonts w:ascii="Courier New" w:hAnsi="Courier New" w:cs="Courier New"/>
                <w:sz w:val="22"/>
                <w:szCs w:val="22"/>
              </w:rPr>
            </w:rPrChange>
          </w:rPr>
          <w:t xml:space="preserve"> -</w:t>
        </w:r>
      </w:ins>
      <w:r w:rsidRPr="00CD5769">
        <w:rPr>
          <w:b/>
          <w:rPrChange w:id="245" w:author="Eivazi, Farnaz" w:date="2022-07-13T22:55:00Z">
            <w:rPr>
              <w:rFonts w:asciiTheme="majorBidi" w:hAnsiTheme="majorBidi" w:cstheme="majorBidi"/>
              <w:b/>
              <w:sz w:val="22"/>
              <w:szCs w:val="22"/>
            </w:rPr>
          </w:rPrChange>
        </w:rPr>
        <w:t xml:space="preserve"> </w:t>
      </w:r>
      <w:del w:id="246" w:author="Eivazi, Farnaz" w:date="2022-07-11T23:18:00Z">
        <w:r w:rsidRPr="00CD5769" w:rsidDel="006C7CD4">
          <w:rPr>
            <w:b/>
            <w:rPrChange w:id="247" w:author="Eivazi, Farnaz" w:date="2022-07-13T22:55:00Z">
              <w:rPr>
                <w:rFonts w:asciiTheme="majorBidi" w:hAnsiTheme="majorBidi" w:cstheme="majorBidi"/>
                <w:b/>
                <w:sz w:val="22"/>
                <w:szCs w:val="22"/>
              </w:rPr>
            </w:rPrChange>
          </w:rPr>
          <w:delText>(</w:delText>
        </w:r>
        <w:r w:rsidR="007948DD" w:rsidRPr="00CD5769" w:rsidDel="006C7CD4">
          <w:rPr>
            <w:b/>
            <w:highlight w:val="yellow"/>
            <w:rPrChange w:id="248" w:author="Eivazi, Farnaz" w:date="2022-07-13T22:55:00Z">
              <w:rPr>
                <w:rFonts w:asciiTheme="majorBidi" w:hAnsiTheme="majorBidi" w:cstheme="majorBidi"/>
                <w:b/>
                <w:sz w:val="22"/>
                <w:szCs w:val="22"/>
                <w:highlight w:val="yellow"/>
              </w:rPr>
            </w:rPrChange>
          </w:rPr>
          <w:delText>overloaded</w:delText>
        </w:r>
        <w:r w:rsidR="007948DD" w:rsidRPr="00CD5769" w:rsidDel="006C7CD4">
          <w:rPr>
            <w:b/>
            <w:rPrChange w:id="249" w:author="Eivazi, Farnaz" w:date="2022-07-13T22:55:00Z">
              <w:rPr>
                <w:rFonts w:asciiTheme="majorBidi" w:hAnsiTheme="majorBidi" w:cstheme="majorBidi"/>
                <w:b/>
                <w:sz w:val="22"/>
                <w:szCs w:val="22"/>
              </w:rPr>
            </w:rPrChange>
          </w:rPr>
          <w:delText xml:space="preserve"> </w:delText>
        </w:r>
        <w:r w:rsidRPr="00CD5769" w:rsidDel="006C7CD4">
          <w:rPr>
            <w:b/>
            <w:rPrChange w:id="250" w:author="Eivazi, Farnaz" w:date="2022-07-13T22:55:00Z">
              <w:rPr>
                <w:rFonts w:asciiTheme="majorBidi" w:hAnsiTheme="majorBidi" w:cstheme="majorBidi"/>
                <w:b/>
                <w:sz w:val="22"/>
                <w:szCs w:val="22"/>
              </w:rPr>
            </w:rPrChange>
          </w:rPr>
          <w:delText>3 versions</w:delText>
        </w:r>
      </w:del>
      <w:ins w:id="251" w:author="Eivazi, Farnaz" w:date="2022-07-11T23:18:00Z">
        <w:r w:rsidR="006C7CD4" w:rsidRPr="00CD5769">
          <w:rPr>
            <w:rPrChange w:id="252" w:author="Eivazi, Farnaz" w:date="2022-07-13T22:55:00Z">
              <w:rPr>
                <w:rFonts w:asciiTheme="majorBidi" w:hAnsiTheme="majorBidi" w:cstheme="majorBidi"/>
                <w:sz w:val="22"/>
                <w:szCs w:val="22"/>
              </w:rPr>
            </w:rPrChange>
          </w:rPr>
          <w:t>This is an overloaded method which has multiple versions.</w:t>
        </w:r>
      </w:ins>
      <w:ins w:id="253" w:author="Eivazi, Farnaz" w:date="2022-07-11T23:19:00Z">
        <w:r w:rsidR="006C7CD4" w:rsidRPr="00CD5769">
          <w:rPr>
            <w:rPrChange w:id="254" w:author="Eivazi, Farnaz" w:date="2022-07-13T22:55:00Z">
              <w:rPr>
                <w:rFonts w:asciiTheme="majorBidi" w:hAnsiTheme="majorBidi" w:cstheme="majorBidi"/>
                <w:sz w:val="22"/>
                <w:szCs w:val="22"/>
              </w:rPr>
            </w:rPrChange>
          </w:rPr>
          <w:t xml:space="preserve"> In each version you should call an appropriate existing overloaded method if possible.</w:t>
        </w:r>
      </w:ins>
      <w:ins w:id="255" w:author="Eivazi, Farnaz" w:date="2022-07-11T23:20:00Z">
        <w:r w:rsidR="006C7CD4" w:rsidRPr="00CD5769">
          <w:rPr>
            <w:rPrChange w:id="256" w:author="Eivazi, Farnaz" w:date="2022-07-13T22:55:00Z">
              <w:rPr>
                <w:rFonts w:asciiTheme="majorBidi" w:hAnsiTheme="majorBidi" w:cstheme="majorBidi"/>
                <w:sz w:val="22"/>
                <w:szCs w:val="22"/>
              </w:rPr>
            </w:rPrChange>
          </w:rPr>
          <w:t xml:space="preserve">  This method</w:t>
        </w:r>
      </w:ins>
      <w:del w:id="257" w:author="Eivazi, Farnaz" w:date="2022-07-11T23:18:00Z">
        <w:r w:rsidRPr="00CD5769" w:rsidDel="006C7CD4">
          <w:rPr>
            <w:b/>
            <w:rPrChange w:id="258" w:author="Eivazi, Farnaz" w:date="2022-07-13T22:55:00Z">
              <w:rPr>
                <w:rFonts w:asciiTheme="majorBidi" w:hAnsiTheme="majorBidi" w:cstheme="majorBidi"/>
                <w:b/>
                <w:sz w:val="22"/>
                <w:szCs w:val="22"/>
              </w:rPr>
            </w:rPrChange>
          </w:rPr>
          <w:delText>)</w:delText>
        </w:r>
        <w:r w:rsidR="00CB238A" w:rsidRPr="00CD5769" w:rsidDel="006C7CD4">
          <w:rPr>
            <w:b/>
            <w:rPrChange w:id="259" w:author="Eivazi, Farnaz" w:date="2022-07-13T22:55:00Z">
              <w:rPr>
                <w:rFonts w:asciiTheme="majorBidi" w:hAnsiTheme="majorBidi" w:cstheme="majorBidi"/>
                <w:b/>
                <w:sz w:val="22"/>
                <w:szCs w:val="22"/>
              </w:rPr>
            </w:rPrChange>
          </w:rPr>
          <w:delText>:</w:delText>
        </w:r>
        <w:r w:rsidRPr="00CD5769" w:rsidDel="006C7CD4">
          <w:rPr>
            <w:b/>
            <w:rPrChange w:id="260" w:author="Eivazi, Farnaz" w:date="2022-07-13T22:55:00Z">
              <w:rPr>
                <w:rFonts w:asciiTheme="majorBidi" w:hAnsiTheme="majorBidi" w:cstheme="majorBidi"/>
                <w:b/>
                <w:sz w:val="22"/>
                <w:szCs w:val="22"/>
              </w:rPr>
            </w:rPrChange>
          </w:rPr>
          <w:delText xml:space="preserve"> </w:delText>
        </w:r>
        <w:r w:rsidRPr="00CD5769" w:rsidDel="006C7CD4">
          <w:rPr>
            <w:rPrChange w:id="261" w:author="Eivazi, Farnaz" w:date="2022-07-13T22:55:00Z">
              <w:rPr>
                <w:rFonts w:asciiTheme="majorBidi" w:hAnsiTheme="majorBidi" w:cstheme="majorBidi"/>
                <w:sz w:val="22"/>
                <w:szCs w:val="22"/>
              </w:rPr>
            </w:rPrChange>
          </w:rPr>
          <w:delText xml:space="preserve"> </w:delText>
        </w:r>
      </w:del>
    </w:p>
    <w:p w14:paraId="13AD2B3A" w14:textId="07099001" w:rsidR="00CB238A" w:rsidRPr="00CD5769" w:rsidDel="006C7CD4" w:rsidRDefault="00CB238A">
      <w:pPr>
        <w:pStyle w:val="ListParagraph"/>
        <w:widowControl w:val="0"/>
        <w:numPr>
          <w:ilvl w:val="0"/>
          <w:numId w:val="19"/>
        </w:numPr>
        <w:autoSpaceDE w:val="0"/>
        <w:autoSpaceDN w:val="0"/>
        <w:adjustRightInd w:val="0"/>
        <w:ind w:left="720"/>
        <w:rPr>
          <w:del w:id="262" w:author="Eivazi, Farnaz" w:date="2022-07-11T23:18:00Z"/>
          <w:rPrChange w:id="263" w:author="Eivazi, Farnaz" w:date="2022-07-13T22:55:00Z">
            <w:rPr>
              <w:del w:id="264" w:author="Eivazi, Farnaz" w:date="2022-07-11T23:18:00Z"/>
              <w:rFonts w:asciiTheme="majorBidi" w:hAnsiTheme="majorBidi" w:cstheme="majorBidi"/>
              <w:sz w:val="22"/>
              <w:szCs w:val="22"/>
            </w:rPr>
          </w:rPrChange>
        </w:rPr>
        <w:pPrChange w:id="265" w:author="Eivazi, Farnaz" w:date="2022-07-11T23:20:00Z">
          <w:pPr>
            <w:pStyle w:val="ListParagraph"/>
            <w:widowControl w:val="0"/>
            <w:numPr>
              <w:ilvl w:val="1"/>
              <w:numId w:val="19"/>
            </w:numPr>
            <w:autoSpaceDE w:val="0"/>
            <w:autoSpaceDN w:val="0"/>
            <w:adjustRightInd w:val="0"/>
            <w:ind w:left="792" w:hanging="432"/>
          </w:pPr>
        </w:pPrChange>
      </w:pPr>
      <w:del w:id="266" w:author="Eivazi, Farnaz" w:date="2022-07-11T23:18:00Z">
        <w:r w:rsidRPr="00CD5769" w:rsidDel="006C7CD4">
          <w:rPr>
            <w:rPrChange w:id="267" w:author="Eivazi, Farnaz" w:date="2022-07-13T22:55:00Z">
              <w:rPr>
                <w:rFonts w:asciiTheme="majorBidi" w:hAnsiTheme="majorBidi" w:cstheme="majorBidi"/>
                <w:sz w:val="22"/>
                <w:szCs w:val="22"/>
              </w:rPr>
            </w:rPrChange>
          </w:rPr>
          <w:delText>Method addProperty version 1:</w:delText>
        </w:r>
      </w:del>
    </w:p>
    <w:p w14:paraId="6A24ED81" w14:textId="2E19A788" w:rsidR="00F77543" w:rsidRPr="00CD5769" w:rsidDel="006C7CD4" w:rsidRDefault="00F77543">
      <w:pPr>
        <w:pStyle w:val="ListParagraph"/>
        <w:widowControl w:val="0"/>
        <w:numPr>
          <w:ilvl w:val="0"/>
          <w:numId w:val="19"/>
        </w:numPr>
        <w:autoSpaceDE w:val="0"/>
        <w:autoSpaceDN w:val="0"/>
        <w:adjustRightInd w:val="0"/>
        <w:ind w:left="720"/>
        <w:rPr>
          <w:del w:id="268" w:author="Eivazi, Farnaz" w:date="2022-07-11T23:18:00Z"/>
          <w:rPrChange w:id="269" w:author="Eivazi, Farnaz" w:date="2022-07-13T22:55:00Z">
            <w:rPr>
              <w:del w:id="270" w:author="Eivazi, Farnaz" w:date="2022-07-11T23:18:00Z"/>
              <w:rFonts w:asciiTheme="majorBidi" w:hAnsiTheme="majorBidi" w:cstheme="majorBidi"/>
              <w:sz w:val="22"/>
              <w:szCs w:val="22"/>
            </w:rPr>
          </w:rPrChange>
        </w:rPr>
        <w:pPrChange w:id="271" w:author="Eivazi, Farnaz" w:date="2022-07-11T23:20:00Z">
          <w:pPr>
            <w:pStyle w:val="ListParagraph"/>
            <w:widowControl w:val="0"/>
            <w:numPr>
              <w:ilvl w:val="2"/>
              <w:numId w:val="19"/>
            </w:numPr>
            <w:autoSpaceDE w:val="0"/>
            <w:autoSpaceDN w:val="0"/>
            <w:adjustRightInd w:val="0"/>
            <w:ind w:left="1224" w:hanging="504"/>
          </w:pPr>
        </w:pPrChange>
      </w:pPr>
      <w:del w:id="272" w:author="Eivazi, Farnaz" w:date="2022-07-11T23:18:00Z">
        <w:r w:rsidRPr="00CD5769" w:rsidDel="006C7CD4">
          <w:rPr>
            <w:rPrChange w:id="273" w:author="Eivazi, Farnaz" w:date="2022-07-13T22:55:00Z">
              <w:rPr>
                <w:rFonts w:asciiTheme="majorBidi" w:hAnsiTheme="majorBidi" w:cstheme="majorBidi"/>
                <w:sz w:val="22"/>
                <w:szCs w:val="22"/>
              </w:rPr>
            </w:rPrChange>
          </w:rPr>
          <w:delText xml:space="preserve">Pass in a parameter of type </w:delText>
        </w:r>
        <w:r w:rsidRPr="00CD5769" w:rsidDel="006C7CD4">
          <w:rPr>
            <w:i/>
            <w:iCs/>
            <w:rPrChange w:id="274" w:author="Eivazi, Farnaz" w:date="2022-07-13T22:55:00Z">
              <w:rPr>
                <w:rFonts w:asciiTheme="majorBidi" w:hAnsiTheme="majorBidi" w:cstheme="majorBidi"/>
                <w:i/>
                <w:iCs/>
                <w:sz w:val="22"/>
                <w:szCs w:val="22"/>
              </w:rPr>
            </w:rPrChange>
          </w:rPr>
          <w:delText>Property</w:delText>
        </w:r>
        <w:r w:rsidRPr="00CD5769" w:rsidDel="006C7CD4">
          <w:rPr>
            <w:rPrChange w:id="275" w:author="Eivazi, Farnaz" w:date="2022-07-13T22:55:00Z">
              <w:rPr>
                <w:rFonts w:asciiTheme="majorBidi" w:hAnsiTheme="majorBidi" w:cstheme="majorBidi"/>
                <w:sz w:val="22"/>
                <w:szCs w:val="22"/>
              </w:rPr>
            </w:rPrChange>
          </w:rPr>
          <w:delText xml:space="preserve"> object</w:delText>
        </w:r>
        <w:r w:rsidR="004832EF" w:rsidRPr="00CD5769" w:rsidDel="006C7CD4">
          <w:rPr>
            <w:rPrChange w:id="276" w:author="Eivazi, Farnaz" w:date="2022-07-13T22:55:00Z">
              <w:rPr>
                <w:rFonts w:asciiTheme="majorBidi" w:hAnsiTheme="majorBidi" w:cstheme="majorBidi"/>
                <w:sz w:val="22"/>
                <w:szCs w:val="22"/>
              </w:rPr>
            </w:rPrChange>
          </w:rPr>
          <w:delText xml:space="preserve"> (calls </w:delText>
        </w:r>
        <w:r w:rsidR="004832EF" w:rsidRPr="00CD5769" w:rsidDel="006C7CD4">
          <w:rPr>
            <w:i/>
            <w:rPrChange w:id="277" w:author="Eivazi, Farnaz" w:date="2022-07-13T22:55:00Z">
              <w:rPr>
                <w:rFonts w:asciiTheme="majorBidi" w:hAnsiTheme="majorBidi" w:cstheme="majorBidi"/>
                <w:i/>
                <w:sz w:val="22"/>
                <w:szCs w:val="22"/>
              </w:rPr>
            </w:rPrChange>
          </w:rPr>
          <w:delText>Property</w:delText>
        </w:r>
        <w:r w:rsidR="004832EF" w:rsidRPr="00CD5769" w:rsidDel="006C7CD4">
          <w:rPr>
            <w:rPrChange w:id="278" w:author="Eivazi, Farnaz" w:date="2022-07-13T22:55:00Z">
              <w:rPr>
                <w:rFonts w:asciiTheme="majorBidi" w:hAnsiTheme="majorBidi" w:cstheme="majorBidi"/>
                <w:sz w:val="22"/>
                <w:szCs w:val="22"/>
              </w:rPr>
            </w:rPrChange>
          </w:rPr>
          <w:delText xml:space="preserve"> copy constructor)</w:delText>
        </w:r>
        <w:r w:rsidRPr="00CD5769" w:rsidDel="006C7CD4">
          <w:rPr>
            <w:rPrChange w:id="279" w:author="Eivazi, Farnaz" w:date="2022-07-13T22:55:00Z">
              <w:rPr>
                <w:rFonts w:asciiTheme="majorBidi" w:hAnsiTheme="majorBidi" w:cstheme="majorBidi"/>
                <w:sz w:val="22"/>
                <w:szCs w:val="22"/>
              </w:rPr>
            </w:rPrChange>
          </w:rPr>
          <w:delText xml:space="preserve">. It will add the </w:delText>
        </w:r>
        <w:r w:rsidR="004832EF" w:rsidRPr="00CD5769" w:rsidDel="006C7CD4">
          <w:rPr>
            <w:rPrChange w:id="280" w:author="Eivazi, Farnaz" w:date="2022-07-13T22:55:00Z">
              <w:rPr>
                <w:rFonts w:asciiTheme="majorBidi" w:hAnsiTheme="majorBidi" w:cstheme="majorBidi"/>
                <w:sz w:val="22"/>
                <w:szCs w:val="22"/>
              </w:rPr>
            </w:rPrChange>
          </w:rPr>
          <w:delText xml:space="preserve">copy of the </w:delText>
        </w:r>
        <w:r w:rsidRPr="00CD5769" w:rsidDel="006C7CD4">
          <w:rPr>
            <w:i/>
            <w:rPrChange w:id="281" w:author="Eivazi, Farnaz" w:date="2022-07-13T22:55:00Z">
              <w:rPr>
                <w:rFonts w:asciiTheme="majorBidi" w:hAnsiTheme="majorBidi" w:cstheme="majorBidi"/>
                <w:i/>
                <w:sz w:val="22"/>
                <w:szCs w:val="22"/>
              </w:rPr>
            </w:rPrChange>
          </w:rPr>
          <w:delText>Property</w:delText>
        </w:r>
        <w:r w:rsidRPr="00CD5769" w:rsidDel="006C7CD4">
          <w:rPr>
            <w:rPrChange w:id="282" w:author="Eivazi, Farnaz" w:date="2022-07-13T22:55:00Z">
              <w:rPr>
                <w:rFonts w:asciiTheme="majorBidi" w:hAnsiTheme="majorBidi" w:cstheme="majorBidi"/>
                <w:sz w:val="22"/>
                <w:szCs w:val="22"/>
              </w:rPr>
            </w:rPrChange>
          </w:rPr>
          <w:delText xml:space="preserve"> object to the </w:delText>
        </w:r>
        <w:r w:rsidRPr="00CD5769" w:rsidDel="006C7CD4">
          <w:rPr>
            <w:i/>
            <w:rPrChange w:id="283" w:author="Eivazi, Farnaz" w:date="2022-07-13T22:55:00Z">
              <w:rPr>
                <w:rFonts w:asciiTheme="majorBidi" w:hAnsiTheme="majorBidi" w:cstheme="majorBidi"/>
                <w:i/>
                <w:sz w:val="22"/>
                <w:szCs w:val="22"/>
              </w:rPr>
            </w:rPrChange>
          </w:rPr>
          <w:delText>properties</w:delText>
        </w:r>
        <w:r w:rsidRPr="00CD5769" w:rsidDel="006C7CD4">
          <w:rPr>
            <w:rPrChange w:id="284" w:author="Eivazi, Farnaz" w:date="2022-07-13T22:55:00Z">
              <w:rPr>
                <w:rFonts w:asciiTheme="majorBidi" w:hAnsiTheme="majorBidi" w:cstheme="majorBidi"/>
                <w:sz w:val="22"/>
                <w:szCs w:val="22"/>
              </w:rPr>
            </w:rPrChange>
          </w:rPr>
          <w:delText xml:space="preserve"> array. </w:delText>
        </w:r>
      </w:del>
    </w:p>
    <w:p w14:paraId="51EA8075" w14:textId="1C2C80AC" w:rsidR="00E52B39" w:rsidRPr="00CD5769" w:rsidDel="006C7CD4" w:rsidRDefault="00E52B39">
      <w:pPr>
        <w:pStyle w:val="ListParagraph"/>
        <w:widowControl w:val="0"/>
        <w:numPr>
          <w:ilvl w:val="0"/>
          <w:numId w:val="19"/>
        </w:numPr>
        <w:autoSpaceDE w:val="0"/>
        <w:autoSpaceDN w:val="0"/>
        <w:adjustRightInd w:val="0"/>
        <w:ind w:left="720"/>
        <w:rPr>
          <w:del w:id="285" w:author="Eivazi, Farnaz" w:date="2022-07-11T23:18:00Z"/>
          <w:rPrChange w:id="286" w:author="Eivazi, Farnaz" w:date="2022-07-13T22:55:00Z">
            <w:rPr>
              <w:del w:id="287" w:author="Eivazi, Farnaz" w:date="2022-07-11T23:18:00Z"/>
              <w:rFonts w:asciiTheme="majorBidi" w:hAnsiTheme="majorBidi" w:cstheme="majorBidi"/>
              <w:sz w:val="22"/>
              <w:szCs w:val="22"/>
            </w:rPr>
          </w:rPrChange>
        </w:rPr>
        <w:pPrChange w:id="288" w:author="Eivazi, Farnaz" w:date="2022-07-11T23:20:00Z">
          <w:pPr>
            <w:pStyle w:val="ListParagraph"/>
            <w:widowControl w:val="0"/>
            <w:numPr>
              <w:ilvl w:val="1"/>
              <w:numId w:val="19"/>
            </w:numPr>
            <w:autoSpaceDE w:val="0"/>
            <w:autoSpaceDN w:val="0"/>
            <w:adjustRightInd w:val="0"/>
            <w:ind w:left="792" w:hanging="432"/>
          </w:pPr>
        </w:pPrChange>
      </w:pPr>
      <w:del w:id="289" w:author="Eivazi, Farnaz" w:date="2022-07-11T23:18:00Z">
        <w:r w:rsidRPr="00CD5769" w:rsidDel="006C7CD4">
          <w:rPr>
            <w:rPrChange w:id="290" w:author="Eivazi, Farnaz" w:date="2022-07-13T22:55:00Z">
              <w:rPr>
                <w:rFonts w:asciiTheme="majorBidi" w:hAnsiTheme="majorBidi" w:cstheme="majorBidi"/>
                <w:sz w:val="22"/>
                <w:szCs w:val="22"/>
              </w:rPr>
            </w:rPrChange>
          </w:rPr>
          <w:delText>Method addProperty version 2:</w:delText>
        </w:r>
      </w:del>
    </w:p>
    <w:p w14:paraId="25B86EBE" w14:textId="27476767" w:rsidR="00F77543" w:rsidRPr="00CD5769" w:rsidDel="006C7CD4" w:rsidRDefault="00F77543">
      <w:pPr>
        <w:pStyle w:val="ListParagraph"/>
        <w:widowControl w:val="0"/>
        <w:numPr>
          <w:ilvl w:val="0"/>
          <w:numId w:val="19"/>
        </w:numPr>
        <w:autoSpaceDE w:val="0"/>
        <w:autoSpaceDN w:val="0"/>
        <w:adjustRightInd w:val="0"/>
        <w:ind w:left="720"/>
        <w:rPr>
          <w:del w:id="291" w:author="Eivazi, Farnaz" w:date="2022-07-11T23:18:00Z"/>
          <w:rPrChange w:id="292" w:author="Eivazi, Farnaz" w:date="2022-07-13T22:55:00Z">
            <w:rPr>
              <w:del w:id="293" w:author="Eivazi, Farnaz" w:date="2022-07-11T23:18:00Z"/>
              <w:rFonts w:asciiTheme="majorBidi" w:hAnsiTheme="majorBidi" w:cstheme="majorBidi"/>
              <w:sz w:val="22"/>
              <w:szCs w:val="22"/>
            </w:rPr>
          </w:rPrChange>
        </w:rPr>
        <w:pPrChange w:id="294" w:author="Eivazi, Farnaz" w:date="2022-07-11T23:20:00Z">
          <w:pPr>
            <w:pStyle w:val="ListParagraph"/>
            <w:widowControl w:val="0"/>
            <w:numPr>
              <w:ilvl w:val="2"/>
              <w:numId w:val="19"/>
            </w:numPr>
            <w:autoSpaceDE w:val="0"/>
            <w:autoSpaceDN w:val="0"/>
            <w:adjustRightInd w:val="0"/>
            <w:ind w:left="1224" w:hanging="504"/>
          </w:pPr>
        </w:pPrChange>
      </w:pPr>
      <w:del w:id="295" w:author="Eivazi, Farnaz" w:date="2022-07-11T23:18:00Z">
        <w:r w:rsidRPr="00CD5769" w:rsidDel="006C7CD4">
          <w:rPr>
            <w:rPrChange w:id="296" w:author="Eivazi, Farnaz" w:date="2022-07-13T22:55:00Z">
              <w:rPr>
                <w:rFonts w:asciiTheme="majorBidi" w:hAnsiTheme="majorBidi" w:cstheme="majorBidi"/>
                <w:sz w:val="22"/>
                <w:szCs w:val="22"/>
              </w:rPr>
            </w:rPrChange>
          </w:rPr>
          <w:delText>Pass in four parameters of types:</w:delText>
        </w:r>
      </w:del>
    </w:p>
    <w:p w14:paraId="2F7D32AF" w14:textId="2ABAF9EC" w:rsidR="00F77543" w:rsidRPr="00CD5769" w:rsidDel="006C7CD4" w:rsidRDefault="00F77543">
      <w:pPr>
        <w:pStyle w:val="ListParagraph"/>
        <w:widowControl w:val="0"/>
        <w:numPr>
          <w:ilvl w:val="0"/>
          <w:numId w:val="19"/>
        </w:numPr>
        <w:autoSpaceDE w:val="0"/>
        <w:autoSpaceDN w:val="0"/>
        <w:adjustRightInd w:val="0"/>
        <w:ind w:left="720"/>
        <w:rPr>
          <w:del w:id="297" w:author="Eivazi, Farnaz" w:date="2022-07-11T23:18:00Z"/>
          <w:rPrChange w:id="298" w:author="Eivazi, Farnaz" w:date="2022-07-13T22:55:00Z">
            <w:rPr>
              <w:del w:id="299" w:author="Eivazi, Farnaz" w:date="2022-07-11T23:18:00Z"/>
              <w:rFonts w:asciiTheme="majorBidi" w:hAnsiTheme="majorBidi" w:cstheme="majorBidi"/>
              <w:sz w:val="22"/>
              <w:szCs w:val="22"/>
            </w:rPr>
          </w:rPrChange>
        </w:rPr>
        <w:pPrChange w:id="300" w:author="Eivazi, Farnaz" w:date="2022-07-11T23:20:00Z">
          <w:pPr>
            <w:pStyle w:val="ListParagraph"/>
            <w:widowControl w:val="0"/>
            <w:numPr>
              <w:ilvl w:val="3"/>
              <w:numId w:val="22"/>
            </w:numPr>
            <w:autoSpaceDE w:val="0"/>
            <w:autoSpaceDN w:val="0"/>
            <w:adjustRightInd w:val="0"/>
            <w:ind w:left="1728" w:hanging="648"/>
          </w:pPr>
        </w:pPrChange>
      </w:pPr>
      <w:del w:id="301" w:author="Eivazi, Farnaz" w:date="2022-07-11T23:18:00Z">
        <w:r w:rsidRPr="00CD5769" w:rsidDel="006C7CD4">
          <w:rPr>
            <w:rPrChange w:id="302" w:author="Eivazi, Farnaz" w:date="2022-07-13T22:55:00Z">
              <w:rPr>
                <w:rFonts w:asciiTheme="majorBidi" w:hAnsiTheme="majorBidi" w:cstheme="majorBidi"/>
                <w:sz w:val="22"/>
                <w:szCs w:val="22"/>
              </w:rPr>
            </w:rPrChange>
          </w:rPr>
          <w:delText xml:space="preserve">String </w:delText>
        </w:r>
      </w:del>
      <w:del w:id="303" w:author="Eivazi, Farnaz" w:date="2022-07-08T14:51:00Z">
        <w:r w:rsidRPr="00CD5769" w:rsidDel="007948DD">
          <w:rPr>
            <w:rPrChange w:id="304" w:author="Eivazi, Farnaz" w:date="2022-07-13T22:55:00Z">
              <w:rPr>
                <w:rFonts w:asciiTheme="majorBidi" w:hAnsiTheme="majorBidi" w:cstheme="majorBidi"/>
                <w:sz w:val="22"/>
                <w:szCs w:val="22"/>
              </w:rPr>
            </w:rPrChange>
          </w:rPr>
          <w:delText>propertyName</w:delText>
        </w:r>
      </w:del>
      <w:del w:id="305" w:author="Eivazi, Farnaz" w:date="2022-07-11T23:18:00Z">
        <w:r w:rsidRPr="00CD5769" w:rsidDel="006C7CD4">
          <w:rPr>
            <w:rPrChange w:id="306" w:author="Eivazi, Farnaz" w:date="2022-07-13T22:55:00Z">
              <w:rPr>
                <w:rFonts w:asciiTheme="majorBidi" w:hAnsiTheme="majorBidi" w:cstheme="majorBidi"/>
                <w:sz w:val="22"/>
                <w:szCs w:val="22"/>
              </w:rPr>
            </w:rPrChange>
          </w:rPr>
          <w:delText xml:space="preserve">, </w:delText>
        </w:r>
      </w:del>
    </w:p>
    <w:p w14:paraId="710E3E3C" w14:textId="7FB8A8FD" w:rsidR="00F77543" w:rsidRPr="00CD5769" w:rsidDel="006C7CD4" w:rsidRDefault="00F77543">
      <w:pPr>
        <w:pStyle w:val="ListParagraph"/>
        <w:widowControl w:val="0"/>
        <w:numPr>
          <w:ilvl w:val="0"/>
          <w:numId w:val="19"/>
        </w:numPr>
        <w:autoSpaceDE w:val="0"/>
        <w:autoSpaceDN w:val="0"/>
        <w:adjustRightInd w:val="0"/>
        <w:ind w:left="720"/>
        <w:rPr>
          <w:del w:id="307" w:author="Eivazi, Farnaz" w:date="2022-07-11T23:18:00Z"/>
          <w:rPrChange w:id="308" w:author="Eivazi, Farnaz" w:date="2022-07-13T22:55:00Z">
            <w:rPr>
              <w:del w:id="309" w:author="Eivazi, Farnaz" w:date="2022-07-11T23:18:00Z"/>
              <w:rFonts w:asciiTheme="majorBidi" w:hAnsiTheme="majorBidi" w:cstheme="majorBidi"/>
              <w:sz w:val="22"/>
              <w:szCs w:val="22"/>
            </w:rPr>
          </w:rPrChange>
        </w:rPr>
        <w:pPrChange w:id="310" w:author="Eivazi, Farnaz" w:date="2022-07-11T23:20:00Z">
          <w:pPr>
            <w:pStyle w:val="ListParagraph"/>
            <w:widowControl w:val="0"/>
            <w:numPr>
              <w:ilvl w:val="3"/>
              <w:numId w:val="22"/>
            </w:numPr>
            <w:autoSpaceDE w:val="0"/>
            <w:autoSpaceDN w:val="0"/>
            <w:adjustRightInd w:val="0"/>
            <w:ind w:left="1728" w:hanging="648"/>
          </w:pPr>
        </w:pPrChange>
      </w:pPr>
      <w:del w:id="311" w:author="Eivazi, Farnaz" w:date="2022-07-11T23:18:00Z">
        <w:r w:rsidRPr="00CD5769" w:rsidDel="006C7CD4">
          <w:rPr>
            <w:rPrChange w:id="312" w:author="Eivazi, Farnaz" w:date="2022-07-13T22:55:00Z">
              <w:rPr>
                <w:rFonts w:asciiTheme="majorBidi" w:hAnsiTheme="majorBidi" w:cstheme="majorBidi"/>
                <w:sz w:val="22"/>
                <w:szCs w:val="22"/>
              </w:rPr>
            </w:rPrChange>
          </w:rPr>
          <w:delText xml:space="preserve">String city, </w:delText>
        </w:r>
      </w:del>
    </w:p>
    <w:p w14:paraId="4A767BC2" w14:textId="7C9E3351" w:rsidR="00F77543" w:rsidRPr="00CD5769" w:rsidDel="006C7CD4" w:rsidRDefault="00F77543">
      <w:pPr>
        <w:pStyle w:val="ListParagraph"/>
        <w:widowControl w:val="0"/>
        <w:numPr>
          <w:ilvl w:val="0"/>
          <w:numId w:val="19"/>
        </w:numPr>
        <w:autoSpaceDE w:val="0"/>
        <w:autoSpaceDN w:val="0"/>
        <w:adjustRightInd w:val="0"/>
        <w:ind w:left="720"/>
        <w:rPr>
          <w:del w:id="313" w:author="Eivazi, Farnaz" w:date="2022-07-11T23:18:00Z"/>
          <w:rPrChange w:id="314" w:author="Eivazi, Farnaz" w:date="2022-07-13T22:55:00Z">
            <w:rPr>
              <w:del w:id="315" w:author="Eivazi, Farnaz" w:date="2022-07-11T23:18:00Z"/>
              <w:rFonts w:asciiTheme="majorBidi" w:hAnsiTheme="majorBidi" w:cstheme="majorBidi"/>
              <w:sz w:val="22"/>
              <w:szCs w:val="22"/>
            </w:rPr>
          </w:rPrChange>
        </w:rPr>
        <w:pPrChange w:id="316" w:author="Eivazi, Farnaz" w:date="2022-07-11T23:20:00Z">
          <w:pPr>
            <w:pStyle w:val="ListParagraph"/>
            <w:widowControl w:val="0"/>
            <w:numPr>
              <w:ilvl w:val="3"/>
              <w:numId w:val="22"/>
            </w:numPr>
            <w:autoSpaceDE w:val="0"/>
            <w:autoSpaceDN w:val="0"/>
            <w:adjustRightInd w:val="0"/>
            <w:ind w:left="1728" w:hanging="648"/>
          </w:pPr>
        </w:pPrChange>
      </w:pPr>
      <w:del w:id="317" w:author="Eivazi, Farnaz" w:date="2022-07-11T23:18:00Z">
        <w:r w:rsidRPr="00CD5769" w:rsidDel="006C7CD4">
          <w:rPr>
            <w:rPrChange w:id="318" w:author="Eivazi, Farnaz" w:date="2022-07-13T22:55:00Z">
              <w:rPr>
                <w:rFonts w:asciiTheme="majorBidi" w:hAnsiTheme="majorBidi" w:cstheme="majorBidi"/>
                <w:sz w:val="22"/>
                <w:szCs w:val="22"/>
              </w:rPr>
            </w:rPrChange>
          </w:rPr>
          <w:delText xml:space="preserve">double rent,  </w:delText>
        </w:r>
      </w:del>
    </w:p>
    <w:p w14:paraId="3A9D4C35" w14:textId="509CFB52" w:rsidR="00470404" w:rsidRPr="00CD5769" w:rsidDel="006C7CD4" w:rsidRDefault="00F77543">
      <w:pPr>
        <w:pStyle w:val="ListParagraph"/>
        <w:widowControl w:val="0"/>
        <w:numPr>
          <w:ilvl w:val="0"/>
          <w:numId w:val="19"/>
        </w:numPr>
        <w:autoSpaceDE w:val="0"/>
        <w:autoSpaceDN w:val="0"/>
        <w:adjustRightInd w:val="0"/>
        <w:ind w:left="720"/>
        <w:rPr>
          <w:del w:id="319" w:author="Eivazi, Farnaz" w:date="2022-07-11T23:18:00Z"/>
          <w:rPrChange w:id="320" w:author="Eivazi, Farnaz" w:date="2022-07-13T22:55:00Z">
            <w:rPr>
              <w:del w:id="321" w:author="Eivazi, Farnaz" w:date="2022-07-11T23:18:00Z"/>
              <w:rFonts w:asciiTheme="majorBidi" w:hAnsiTheme="majorBidi" w:cstheme="majorBidi"/>
              <w:sz w:val="22"/>
              <w:szCs w:val="22"/>
            </w:rPr>
          </w:rPrChange>
        </w:rPr>
        <w:pPrChange w:id="322" w:author="Eivazi, Farnaz" w:date="2022-07-11T23:20:00Z">
          <w:pPr>
            <w:pStyle w:val="ListParagraph"/>
            <w:widowControl w:val="0"/>
            <w:numPr>
              <w:ilvl w:val="3"/>
              <w:numId w:val="22"/>
            </w:numPr>
            <w:autoSpaceDE w:val="0"/>
            <w:autoSpaceDN w:val="0"/>
            <w:adjustRightInd w:val="0"/>
            <w:ind w:left="1728" w:hanging="648"/>
          </w:pPr>
        </w:pPrChange>
      </w:pPr>
      <w:del w:id="323" w:author="Eivazi, Farnaz" w:date="2022-07-11T23:18:00Z">
        <w:r w:rsidRPr="00CD5769" w:rsidDel="006C7CD4">
          <w:rPr>
            <w:rPrChange w:id="324" w:author="Eivazi, Farnaz" w:date="2022-07-13T22:55:00Z">
              <w:rPr>
                <w:rFonts w:asciiTheme="majorBidi" w:hAnsiTheme="majorBidi" w:cstheme="majorBidi"/>
                <w:sz w:val="22"/>
                <w:szCs w:val="22"/>
              </w:rPr>
            </w:rPrChange>
          </w:rPr>
          <w:delText xml:space="preserve">String </w:delText>
        </w:r>
      </w:del>
      <w:del w:id="325" w:author="Eivazi, Farnaz" w:date="2022-07-08T14:52:00Z">
        <w:r w:rsidRPr="00CD5769" w:rsidDel="007948DD">
          <w:rPr>
            <w:rPrChange w:id="326" w:author="Eivazi, Farnaz" w:date="2022-07-13T22:55:00Z">
              <w:rPr>
                <w:rFonts w:asciiTheme="majorBidi" w:hAnsiTheme="majorBidi" w:cstheme="majorBidi"/>
                <w:sz w:val="22"/>
                <w:szCs w:val="22"/>
              </w:rPr>
            </w:rPrChange>
          </w:rPr>
          <w:delText>ownerName</w:delText>
        </w:r>
      </w:del>
      <w:del w:id="327" w:author="Eivazi, Farnaz" w:date="2022-07-11T23:18:00Z">
        <w:r w:rsidRPr="00CD5769" w:rsidDel="006C7CD4">
          <w:rPr>
            <w:rPrChange w:id="328" w:author="Eivazi, Farnaz" w:date="2022-07-13T22:55:00Z">
              <w:rPr>
                <w:rFonts w:asciiTheme="majorBidi" w:hAnsiTheme="majorBidi" w:cstheme="majorBidi"/>
                <w:sz w:val="22"/>
                <w:szCs w:val="22"/>
              </w:rPr>
            </w:rPrChange>
          </w:rPr>
          <w:delText>.</w:delText>
        </w:r>
        <w:r w:rsidR="004832EF" w:rsidRPr="00CD5769" w:rsidDel="006C7CD4">
          <w:rPr>
            <w:rPrChange w:id="329" w:author="Eivazi, Farnaz" w:date="2022-07-13T22:55:00Z">
              <w:rPr>
                <w:rFonts w:asciiTheme="majorBidi" w:hAnsiTheme="majorBidi" w:cstheme="majorBidi"/>
                <w:sz w:val="22"/>
                <w:szCs w:val="22"/>
              </w:rPr>
            </w:rPrChange>
          </w:rPr>
          <w:delText xml:space="preserve"> </w:delText>
        </w:r>
      </w:del>
    </w:p>
    <w:p w14:paraId="5EFF9D41" w14:textId="5C8701BE" w:rsidR="004832EF" w:rsidRPr="00CD5769" w:rsidDel="006C7CD4" w:rsidRDefault="004832EF">
      <w:pPr>
        <w:pStyle w:val="ListParagraph"/>
        <w:widowControl w:val="0"/>
        <w:numPr>
          <w:ilvl w:val="0"/>
          <w:numId w:val="19"/>
        </w:numPr>
        <w:autoSpaceDE w:val="0"/>
        <w:autoSpaceDN w:val="0"/>
        <w:adjustRightInd w:val="0"/>
        <w:ind w:left="720"/>
        <w:rPr>
          <w:del w:id="330" w:author="Eivazi, Farnaz" w:date="2022-07-11T23:18:00Z"/>
          <w:rPrChange w:id="331" w:author="Eivazi, Farnaz" w:date="2022-07-13T22:55:00Z">
            <w:rPr>
              <w:del w:id="332" w:author="Eivazi, Farnaz" w:date="2022-07-11T23:18:00Z"/>
              <w:rFonts w:asciiTheme="majorBidi" w:hAnsiTheme="majorBidi" w:cstheme="majorBidi"/>
              <w:sz w:val="22"/>
              <w:szCs w:val="22"/>
            </w:rPr>
          </w:rPrChange>
        </w:rPr>
        <w:pPrChange w:id="333" w:author="Eivazi, Farnaz" w:date="2022-07-11T23:20:00Z">
          <w:pPr>
            <w:pStyle w:val="ListParagraph"/>
            <w:widowControl w:val="0"/>
            <w:numPr>
              <w:ilvl w:val="2"/>
              <w:numId w:val="19"/>
            </w:numPr>
            <w:autoSpaceDE w:val="0"/>
            <w:autoSpaceDN w:val="0"/>
            <w:adjustRightInd w:val="0"/>
            <w:ind w:left="1224" w:hanging="504"/>
          </w:pPr>
        </w:pPrChange>
      </w:pPr>
      <w:del w:id="334" w:author="Eivazi, Farnaz" w:date="2022-07-11T23:18:00Z">
        <w:r w:rsidRPr="00CD5769" w:rsidDel="006C7CD4">
          <w:rPr>
            <w:rPrChange w:id="335" w:author="Eivazi, Farnaz" w:date="2022-07-13T22:55:00Z">
              <w:rPr>
                <w:rFonts w:asciiTheme="majorBidi" w:hAnsiTheme="majorBidi" w:cstheme="majorBidi"/>
                <w:sz w:val="22"/>
                <w:szCs w:val="22"/>
                <w:highlight w:val="yellow"/>
              </w:rPr>
            </w:rPrChange>
          </w:rPr>
          <w:delText xml:space="preserve">Calls </w:delText>
        </w:r>
        <w:r w:rsidR="00F322F2" w:rsidRPr="00CD5769" w:rsidDel="006C7CD4">
          <w:rPr>
            <w:i/>
            <w:rPrChange w:id="336" w:author="Eivazi, Farnaz" w:date="2022-07-13T22:55:00Z">
              <w:rPr>
                <w:rFonts w:asciiTheme="majorBidi" w:hAnsiTheme="majorBidi" w:cstheme="majorBidi"/>
                <w:i/>
                <w:sz w:val="22"/>
                <w:szCs w:val="22"/>
                <w:highlight w:val="yellow"/>
              </w:rPr>
            </w:rPrChange>
          </w:rPr>
          <w:delText>Property</w:delText>
        </w:r>
        <w:r w:rsidR="00F322F2" w:rsidRPr="00CD5769" w:rsidDel="006C7CD4">
          <w:rPr>
            <w:rPrChange w:id="337" w:author="Eivazi, Farnaz" w:date="2022-07-13T22:55:00Z">
              <w:rPr>
                <w:rFonts w:asciiTheme="majorBidi" w:hAnsiTheme="majorBidi" w:cstheme="majorBidi"/>
                <w:sz w:val="22"/>
                <w:szCs w:val="22"/>
                <w:highlight w:val="yellow"/>
              </w:rPr>
            </w:rPrChange>
          </w:rPr>
          <w:delText xml:space="preserve"> copy constructor</w:delText>
        </w:r>
        <w:r w:rsidRPr="00CD5769" w:rsidDel="006C7CD4">
          <w:rPr>
            <w:rPrChange w:id="338" w:author="Eivazi, Farnaz" w:date="2022-07-13T22:55:00Z">
              <w:rPr>
                <w:rFonts w:asciiTheme="majorBidi" w:hAnsiTheme="majorBidi" w:cstheme="majorBidi"/>
                <w:sz w:val="22"/>
                <w:szCs w:val="22"/>
                <w:highlight w:val="yellow"/>
              </w:rPr>
            </w:rPrChange>
          </w:rPr>
          <w:delText>.</w:delText>
        </w:r>
      </w:del>
    </w:p>
    <w:p w14:paraId="0314EA3C" w14:textId="2E9A861E" w:rsidR="00E52B39" w:rsidRPr="00CD5769" w:rsidDel="006C7CD4" w:rsidRDefault="00E52B39">
      <w:pPr>
        <w:pStyle w:val="ListParagraph"/>
        <w:widowControl w:val="0"/>
        <w:numPr>
          <w:ilvl w:val="0"/>
          <w:numId w:val="19"/>
        </w:numPr>
        <w:autoSpaceDE w:val="0"/>
        <w:autoSpaceDN w:val="0"/>
        <w:adjustRightInd w:val="0"/>
        <w:ind w:left="720"/>
        <w:rPr>
          <w:del w:id="339" w:author="Eivazi, Farnaz" w:date="2022-07-11T23:18:00Z"/>
          <w:rPrChange w:id="340" w:author="Eivazi, Farnaz" w:date="2022-07-13T22:55:00Z">
            <w:rPr>
              <w:del w:id="341" w:author="Eivazi, Farnaz" w:date="2022-07-11T23:18:00Z"/>
              <w:rFonts w:asciiTheme="majorBidi" w:hAnsiTheme="majorBidi" w:cstheme="majorBidi"/>
              <w:sz w:val="22"/>
              <w:szCs w:val="22"/>
            </w:rPr>
          </w:rPrChange>
        </w:rPr>
        <w:pPrChange w:id="342" w:author="Eivazi, Farnaz" w:date="2022-07-11T23:20:00Z">
          <w:pPr>
            <w:pStyle w:val="ListParagraph"/>
            <w:widowControl w:val="0"/>
            <w:numPr>
              <w:ilvl w:val="1"/>
              <w:numId w:val="19"/>
            </w:numPr>
            <w:autoSpaceDE w:val="0"/>
            <w:autoSpaceDN w:val="0"/>
            <w:adjustRightInd w:val="0"/>
            <w:ind w:left="792" w:hanging="432"/>
          </w:pPr>
        </w:pPrChange>
      </w:pPr>
      <w:del w:id="343" w:author="Eivazi, Farnaz" w:date="2022-07-11T23:18:00Z">
        <w:r w:rsidRPr="00CD5769" w:rsidDel="006C7CD4">
          <w:rPr>
            <w:rPrChange w:id="344" w:author="Eivazi, Farnaz" w:date="2022-07-13T22:55:00Z">
              <w:rPr>
                <w:rFonts w:asciiTheme="majorBidi" w:hAnsiTheme="majorBidi" w:cstheme="majorBidi"/>
                <w:sz w:val="22"/>
                <w:szCs w:val="22"/>
              </w:rPr>
            </w:rPrChange>
          </w:rPr>
          <w:delText>Method addProperty version 3:</w:delText>
        </w:r>
      </w:del>
    </w:p>
    <w:p w14:paraId="661790C5" w14:textId="29F83023" w:rsidR="00F77543" w:rsidRPr="00CD5769" w:rsidDel="006C7CD4" w:rsidRDefault="00F77543">
      <w:pPr>
        <w:pStyle w:val="ListParagraph"/>
        <w:widowControl w:val="0"/>
        <w:numPr>
          <w:ilvl w:val="0"/>
          <w:numId w:val="19"/>
        </w:numPr>
        <w:autoSpaceDE w:val="0"/>
        <w:autoSpaceDN w:val="0"/>
        <w:adjustRightInd w:val="0"/>
        <w:ind w:left="720"/>
        <w:rPr>
          <w:del w:id="345" w:author="Eivazi, Farnaz" w:date="2022-07-11T23:18:00Z"/>
          <w:rPrChange w:id="346" w:author="Eivazi, Farnaz" w:date="2022-07-13T22:55:00Z">
            <w:rPr>
              <w:del w:id="347" w:author="Eivazi, Farnaz" w:date="2022-07-11T23:18:00Z"/>
              <w:rFonts w:asciiTheme="majorBidi" w:hAnsiTheme="majorBidi" w:cstheme="majorBidi"/>
              <w:sz w:val="22"/>
              <w:szCs w:val="22"/>
            </w:rPr>
          </w:rPrChange>
        </w:rPr>
        <w:pPrChange w:id="348" w:author="Eivazi, Farnaz" w:date="2022-07-11T23:20:00Z">
          <w:pPr>
            <w:pStyle w:val="ListParagraph"/>
            <w:widowControl w:val="0"/>
            <w:numPr>
              <w:ilvl w:val="2"/>
              <w:numId w:val="19"/>
            </w:numPr>
            <w:autoSpaceDE w:val="0"/>
            <w:autoSpaceDN w:val="0"/>
            <w:adjustRightInd w:val="0"/>
            <w:ind w:left="1224" w:hanging="504"/>
          </w:pPr>
        </w:pPrChange>
      </w:pPr>
      <w:del w:id="349" w:author="Eivazi, Farnaz" w:date="2022-07-11T23:18:00Z">
        <w:r w:rsidRPr="00CD5769" w:rsidDel="006C7CD4">
          <w:rPr>
            <w:rPrChange w:id="350" w:author="Eivazi, Farnaz" w:date="2022-07-13T22:55:00Z">
              <w:rPr>
                <w:rFonts w:asciiTheme="majorBidi" w:hAnsiTheme="majorBidi" w:cstheme="majorBidi"/>
                <w:sz w:val="22"/>
                <w:szCs w:val="22"/>
              </w:rPr>
            </w:rPrChange>
          </w:rPr>
          <w:delText xml:space="preserve">Pass in eight parameters of types: </w:delText>
        </w:r>
      </w:del>
    </w:p>
    <w:p w14:paraId="3119C330" w14:textId="0119BF98" w:rsidR="00F77543" w:rsidRPr="00CD5769" w:rsidDel="006C7CD4" w:rsidRDefault="00F77543">
      <w:pPr>
        <w:pStyle w:val="ListParagraph"/>
        <w:widowControl w:val="0"/>
        <w:numPr>
          <w:ilvl w:val="0"/>
          <w:numId w:val="19"/>
        </w:numPr>
        <w:autoSpaceDE w:val="0"/>
        <w:autoSpaceDN w:val="0"/>
        <w:adjustRightInd w:val="0"/>
        <w:ind w:left="720"/>
        <w:rPr>
          <w:del w:id="351" w:author="Eivazi, Farnaz" w:date="2022-07-11T23:18:00Z"/>
          <w:rPrChange w:id="352" w:author="Eivazi, Farnaz" w:date="2022-07-13T22:55:00Z">
            <w:rPr>
              <w:del w:id="353" w:author="Eivazi, Farnaz" w:date="2022-07-11T23:18:00Z"/>
              <w:rFonts w:asciiTheme="majorBidi" w:hAnsiTheme="majorBidi" w:cstheme="majorBidi"/>
              <w:sz w:val="22"/>
              <w:szCs w:val="22"/>
            </w:rPr>
          </w:rPrChange>
        </w:rPr>
        <w:pPrChange w:id="354" w:author="Eivazi, Farnaz" w:date="2022-07-11T23:20:00Z">
          <w:pPr>
            <w:pStyle w:val="ListParagraph"/>
            <w:widowControl w:val="0"/>
            <w:numPr>
              <w:ilvl w:val="3"/>
              <w:numId w:val="23"/>
            </w:numPr>
            <w:autoSpaceDE w:val="0"/>
            <w:autoSpaceDN w:val="0"/>
            <w:adjustRightInd w:val="0"/>
            <w:ind w:left="1728" w:hanging="648"/>
          </w:pPr>
        </w:pPrChange>
      </w:pPr>
      <w:del w:id="355" w:author="Eivazi, Farnaz" w:date="2022-07-11T23:18:00Z">
        <w:r w:rsidRPr="00CD5769" w:rsidDel="006C7CD4">
          <w:rPr>
            <w:rPrChange w:id="356" w:author="Eivazi, Farnaz" w:date="2022-07-13T22:55:00Z">
              <w:rPr>
                <w:rFonts w:asciiTheme="majorBidi" w:hAnsiTheme="majorBidi" w:cstheme="majorBidi"/>
                <w:sz w:val="22"/>
                <w:szCs w:val="22"/>
              </w:rPr>
            </w:rPrChange>
          </w:rPr>
          <w:lastRenderedPageBreak/>
          <w:delText xml:space="preserve">String </w:delText>
        </w:r>
      </w:del>
      <w:del w:id="357" w:author="Eivazi, Farnaz" w:date="2022-07-08T14:53:00Z">
        <w:r w:rsidRPr="00CD5769" w:rsidDel="007948DD">
          <w:rPr>
            <w:rPrChange w:id="358" w:author="Eivazi, Farnaz" w:date="2022-07-13T22:55:00Z">
              <w:rPr>
                <w:rFonts w:asciiTheme="majorBidi" w:hAnsiTheme="majorBidi" w:cstheme="majorBidi"/>
                <w:sz w:val="22"/>
                <w:szCs w:val="22"/>
              </w:rPr>
            </w:rPrChange>
          </w:rPr>
          <w:delText>propertyName</w:delText>
        </w:r>
      </w:del>
      <w:del w:id="359" w:author="Eivazi, Farnaz" w:date="2022-07-11T23:18:00Z">
        <w:r w:rsidRPr="00CD5769" w:rsidDel="006C7CD4">
          <w:rPr>
            <w:rPrChange w:id="360" w:author="Eivazi, Farnaz" w:date="2022-07-13T22:55:00Z">
              <w:rPr>
                <w:rFonts w:asciiTheme="majorBidi" w:hAnsiTheme="majorBidi" w:cstheme="majorBidi"/>
                <w:sz w:val="22"/>
                <w:szCs w:val="22"/>
              </w:rPr>
            </w:rPrChange>
          </w:rPr>
          <w:delText xml:space="preserve">, </w:delText>
        </w:r>
      </w:del>
    </w:p>
    <w:p w14:paraId="4461D850" w14:textId="1AEDCC83" w:rsidR="00F77543" w:rsidRPr="00CD5769" w:rsidDel="006C7CD4" w:rsidRDefault="00F77543">
      <w:pPr>
        <w:pStyle w:val="ListParagraph"/>
        <w:widowControl w:val="0"/>
        <w:numPr>
          <w:ilvl w:val="0"/>
          <w:numId w:val="19"/>
        </w:numPr>
        <w:autoSpaceDE w:val="0"/>
        <w:autoSpaceDN w:val="0"/>
        <w:adjustRightInd w:val="0"/>
        <w:ind w:left="720"/>
        <w:rPr>
          <w:del w:id="361" w:author="Eivazi, Farnaz" w:date="2022-07-11T23:18:00Z"/>
          <w:rPrChange w:id="362" w:author="Eivazi, Farnaz" w:date="2022-07-13T22:55:00Z">
            <w:rPr>
              <w:del w:id="363" w:author="Eivazi, Farnaz" w:date="2022-07-11T23:18:00Z"/>
              <w:rFonts w:asciiTheme="majorBidi" w:hAnsiTheme="majorBidi" w:cstheme="majorBidi"/>
              <w:sz w:val="22"/>
              <w:szCs w:val="22"/>
            </w:rPr>
          </w:rPrChange>
        </w:rPr>
        <w:pPrChange w:id="364" w:author="Eivazi, Farnaz" w:date="2022-07-11T23:20:00Z">
          <w:pPr>
            <w:pStyle w:val="ListParagraph"/>
            <w:widowControl w:val="0"/>
            <w:numPr>
              <w:ilvl w:val="3"/>
              <w:numId w:val="23"/>
            </w:numPr>
            <w:autoSpaceDE w:val="0"/>
            <w:autoSpaceDN w:val="0"/>
            <w:adjustRightInd w:val="0"/>
            <w:ind w:left="1728" w:hanging="648"/>
          </w:pPr>
        </w:pPrChange>
      </w:pPr>
      <w:del w:id="365" w:author="Eivazi, Farnaz" w:date="2022-07-11T23:18:00Z">
        <w:r w:rsidRPr="00CD5769" w:rsidDel="006C7CD4">
          <w:rPr>
            <w:rPrChange w:id="366" w:author="Eivazi, Farnaz" w:date="2022-07-13T22:55:00Z">
              <w:rPr>
                <w:rFonts w:asciiTheme="majorBidi" w:hAnsiTheme="majorBidi" w:cstheme="majorBidi"/>
                <w:sz w:val="22"/>
                <w:szCs w:val="22"/>
              </w:rPr>
            </w:rPrChange>
          </w:rPr>
          <w:delText xml:space="preserve">String city, </w:delText>
        </w:r>
      </w:del>
    </w:p>
    <w:p w14:paraId="78B440A9" w14:textId="2E18E42E" w:rsidR="00F77543" w:rsidRPr="00CD5769" w:rsidDel="006C7CD4" w:rsidRDefault="00F77543">
      <w:pPr>
        <w:pStyle w:val="ListParagraph"/>
        <w:widowControl w:val="0"/>
        <w:numPr>
          <w:ilvl w:val="0"/>
          <w:numId w:val="19"/>
        </w:numPr>
        <w:autoSpaceDE w:val="0"/>
        <w:autoSpaceDN w:val="0"/>
        <w:adjustRightInd w:val="0"/>
        <w:ind w:left="720"/>
        <w:rPr>
          <w:del w:id="367" w:author="Eivazi, Farnaz" w:date="2022-07-11T23:18:00Z"/>
          <w:rPrChange w:id="368" w:author="Eivazi, Farnaz" w:date="2022-07-13T22:55:00Z">
            <w:rPr>
              <w:del w:id="369" w:author="Eivazi, Farnaz" w:date="2022-07-11T23:18:00Z"/>
              <w:rFonts w:asciiTheme="majorBidi" w:hAnsiTheme="majorBidi" w:cstheme="majorBidi"/>
              <w:sz w:val="22"/>
              <w:szCs w:val="22"/>
            </w:rPr>
          </w:rPrChange>
        </w:rPr>
        <w:pPrChange w:id="370" w:author="Eivazi, Farnaz" w:date="2022-07-11T23:20:00Z">
          <w:pPr>
            <w:pStyle w:val="ListParagraph"/>
            <w:widowControl w:val="0"/>
            <w:numPr>
              <w:ilvl w:val="3"/>
              <w:numId w:val="23"/>
            </w:numPr>
            <w:autoSpaceDE w:val="0"/>
            <w:autoSpaceDN w:val="0"/>
            <w:adjustRightInd w:val="0"/>
            <w:ind w:left="1728" w:hanging="648"/>
          </w:pPr>
        </w:pPrChange>
      </w:pPr>
      <w:del w:id="371" w:author="Eivazi, Farnaz" w:date="2022-07-11T23:18:00Z">
        <w:r w:rsidRPr="00CD5769" w:rsidDel="006C7CD4">
          <w:rPr>
            <w:rPrChange w:id="372" w:author="Eivazi, Farnaz" w:date="2022-07-13T22:55:00Z">
              <w:rPr>
                <w:rFonts w:asciiTheme="majorBidi" w:hAnsiTheme="majorBidi" w:cstheme="majorBidi"/>
                <w:sz w:val="22"/>
                <w:szCs w:val="22"/>
              </w:rPr>
            </w:rPrChange>
          </w:rPr>
          <w:delText>double rent,</w:delText>
        </w:r>
      </w:del>
    </w:p>
    <w:p w14:paraId="36219E2A" w14:textId="3DBA42C5" w:rsidR="00F77543" w:rsidRPr="00CD5769" w:rsidDel="006C7CD4" w:rsidRDefault="00F77543">
      <w:pPr>
        <w:pStyle w:val="ListParagraph"/>
        <w:widowControl w:val="0"/>
        <w:numPr>
          <w:ilvl w:val="0"/>
          <w:numId w:val="19"/>
        </w:numPr>
        <w:autoSpaceDE w:val="0"/>
        <w:autoSpaceDN w:val="0"/>
        <w:adjustRightInd w:val="0"/>
        <w:ind w:left="720"/>
        <w:rPr>
          <w:del w:id="373" w:author="Eivazi, Farnaz" w:date="2022-07-11T23:18:00Z"/>
          <w:rPrChange w:id="374" w:author="Eivazi, Farnaz" w:date="2022-07-13T22:55:00Z">
            <w:rPr>
              <w:del w:id="375" w:author="Eivazi, Farnaz" w:date="2022-07-11T23:18:00Z"/>
              <w:rFonts w:asciiTheme="majorBidi" w:hAnsiTheme="majorBidi" w:cstheme="majorBidi"/>
              <w:sz w:val="22"/>
              <w:szCs w:val="22"/>
            </w:rPr>
          </w:rPrChange>
        </w:rPr>
        <w:pPrChange w:id="376" w:author="Eivazi, Farnaz" w:date="2022-07-11T23:20:00Z">
          <w:pPr>
            <w:pStyle w:val="ListParagraph"/>
            <w:widowControl w:val="0"/>
            <w:numPr>
              <w:ilvl w:val="3"/>
              <w:numId w:val="23"/>
            </w:numPr>
            <w:autoSpaceDE w:val="0"/>
            <w:autoSpaceDN w:val="0"/>
            <w:adjustRightInd w:val="0"/>
            <w:ind w:left="1728" w:hanging="648"/>
          </w:pPr>
        </w:pPrChange>
      </w:pPr>
      <w:del w:id="377" w:author="Eivazi, Farnaz" w:date="2022-07-11T23:18:00Z">
        <w:r w:rsidRPr="00CD5769" w:rsidDel="006C7CD4">
          <w:rPr>
            <w:rPrChange w:id="378" w:author="Eivazi, Farnaz" w:date="2022-07-13T22:55:00Z">
              <w:rPr>
                <w:rFonts w:asciiTheme="majorBidi" w:hAnsiTheme="majorBidi" w:cstheme="majorBidi"/>
                <w:sz w:val="22"/>
                <w:szCs w:val="22"/>
              </w:rPr>
            </w:rPrChange>
          </w:rPr>
          <w:delText xml:space="preserve">String </w:delText>
        </w:r>
      </w:del>
      <w:del w:id="379" w:author="Eivazi, Farnaz" w:date="2022-07-08T14:54:00Z">
        <w:r w:rsidRPr="00CD5769" w:rsidDel="007948DD">
          <w:rPr>
            <w:rPrChange w:id="380" w:author="Eivazi, Farnaz" w:date="2022-07-13T22:55:00Z">
              <w:rPr>
                <w:rFonts w:asciiTheme="majorBidi" w:hAnsiTheme="majorBidi" w:cstheme="majorBidi"/>
                <w:sz w:val="22"/>
                <w:szCs w:val="22"/>
              </w:rPr>
            </w:rPrChange>
          </w:rPr>
          <w:delText>ownerName</w:delText>
        </w:r>
      </w:del>
      <w:del w:id="381" w:author="Eivazi, Farnaz" w:date="2022-07-11T23:18:00Z">
        <w:r w:rsidRPr="00CD5769" w:rsidDel="006C7CD4">
          <w:rPr>
            <w:rPrChange w:id="382" w:author="Eivazi, Farnaz" w:date="2022-07-13T22:55:00Z">
              <w:rPr>
                <w:rFonts w:asciiTheme="majorBidi" w:hAnsiTheme="majorBidi" w:cstheme="majorBidi"/>
                <w:sz w:val="22"/>
                <w:szCs w:val="22"/>
              </w:rPr>
            </w:rPrChange>
          </w:rPr>
          <w:delText>,</w:delText>
        </w:r>
      </w:del>
    </w:p>
    <w:p w14:paraId="42BD7405" w14:textId="7A53B931" w:rsidR="00F77543" w:rsidRPr="00CD5769" w:rsidDel="006C7CD4" w:rsidRDefault="00F77543">
      <w:pPr>
        <w:pStyle w:val="ListParagraph"/>
        <w:widowControl w:val="0"/>
        <w:numPr>
          <w:ilvl w:val="0"/>
          <w:numId w:val="19"/>
        </w:numPr>
        <w:autoSpaceDE w:val="0"/>
        <w:autoSpaceDN w:val="0"/>
        <w:adjustRightInd w:val="0"/>
        <w:ind w:left="720"/>
        <w:rPr>
          <w:del w:id="383" w:author="Eivazi, Farnaz" w:date="2022-07-11T23:18:00Z"/>
          <w:rPrChange w:id="384" w:author="Eivazi, Farnaz" w:date="2022-07-13T22:55:00Z">
            <w:rPr>
              <w:del w:id="385" w:author="Eivazi, Farnaz" w:date="2022-07-11T23:18:00Z"/>
              <w:rFonts w:asciiTheme="majorBidi" w:hAnsiTheme="majorBidi" w:cstheme="majorBidi"/>
              <w:sz w:val="22"/>
              <w:szCs w:val="22"/>
            </w:rPr>
          </w:rPrChange>
        </w:rPr>
        <w:pPrChange w:id="386" w:author="Eivazi, Farnaz" w:date="2022-07-11T23:20:00Z">
          <w:pPr>
            <w:pStyle w:val="ListParagraph"/>
            <w:widowControl w:val="0"/>
            <w:numPr>
              <w:ilvl w:val="3"/>
              <w:numId w:val="23"/>
            </w:numPr>
            <w:autoSpaceDE w:val="0"/>
            <w:autoSpaceDN w:val="0"/>
            <w:adjustRightInd w:val="0"/>
            <w:ind w:left="1728" w:hanging="648"/>
          </w:pPr>
        </w:pPrChange>
      </w:pPr>
      <w:del w:id="387" w:author="Eivazi, Farnaz" w:date="2022-07-11T23:18:00Z">
        <w:r w:rsidRPr="00CD5769" w:rsidDel="006C7CD4">
          <w:rPr>
            <w:rPrChange w:id="388" w:author="Eivazi, Farnaz" w:date="2022-07-13T22:55:00Z">
              <w:rPr>
                <w:rFonts w:asciiTheme="majorBidi" w:hAnsiTheme="majorBidi" w:cstheme="majorBidi"/>
                <w:sz w:val="22"/>
                <w:szCs w:val="22"/>
              </w:rPr>
            </w:rPrChange>
          </w:rPr>
          <w:delText>int x,</w:delText>
        </w:r>
      </w:del>
    </w:p>
    <w:p w14:paraId="7918B795" w14:textId="5798DF48" w:rsidR="00F77543" w:rsidRPr="00CD5769" w:rsidDel="006C7CD4" w:rsidRDefault="00F77543">
      <w:pPr>
        <w:pStyle w:val="ListParagraph"/>
        <w:widowControl w:val="0"/>
        <w:numPr>
          <w:ilvl w:val="0"/>
          <w:numId w:val="19"/>
        </w:numPr>
        <w:autoSpaceDE w:val="0"/>
        <w:autoSpaceDN w:val="0"/>
        <w:adjustRightInd w:val="0"/>
        <w:ind w:left="720"/>
        <w:rPr>
          <w:del w:id="389" w:author="Eivazi, Farnaz" w:date="2022-07-11T23:18:00Z"/>
          <w:rPrChange w:id="390" w:author="Eivazi, Farnaz" w:date="2022-07-13T22:55:00Z">
            <w:rPr>
              <w:del w:id="391" w:author="Eivazi, Farnaz" w:date="2022-07-11T23:18:00Z"/>
              <w:rFonts w:asciiTheme="majorBidi" w:hAnsiTheme="majorBidi" w:cstheme="majorBidi"/>
              <w:sz w:val="22"/>
              <w:szCs w:val="22"/>
            </w:rPr>
          </w:rPrChange>
        </w:rPr>
        <w:pPrChange w:id="392" w:author="Eivazi, Farnaz" w:date="2022-07-11T23:20:00Z">
          <w:pPr>
            <w:pStyle w:val="ListParagraph"/>
            <w:widowControl w:val="0"/>
            <w:numPr>
              <w:ilvl w:val="3"/>
              <w:numId w:val="23"/>
            </w:numPr>
            <w:autoSpaceDE w:val="0"/>
            <w:autoSpaceDN w:val="0"/>
            <w:adjustRightInd w:val="0"/>
            <w:ind w:left="1728" w:hanging="648"/>
          </w:pPr>
        </w:pPrChange>
      </w:pPr>
      <w:del w:id="393" w:author="Eivazi, Farnaz" w:date="2022-07-11T23:18:00Z">
        <w:r w:rsidRPr="00CD5769" w:rsidDel="006C7CD4">
          <w:rPr>
            <w:rPrChange w:id="394" w:author="Eivazi, Farnaz" w:date="2022-07-13T22:55:00Z">
              <w:rPr>
                <w:rFonts w:asciiTheme="majorBidi" w:hAnsiTheme="majorBidi" w:cstheme="majorBidi"/>
                <w:sz w:val="22"/>
                <w:szCs w:val="22"/>
              </w:rPr>
            </w:rPrChange>
          </w:rPr>
          <w:delText>int y,</w:delText>
        </w:r>
      </w:del>
    </w:p>
    <w:p w14:paraId="33983A61" w14:textId="7A01522B" w:rsidR="00E52B39" w:rsidRPr="00CD5769" w:rsidDel="006C7CD4" w:rsidRDefault="00F77543">
      <w:pPr>
        <w:pStyle w:val="ListParagraph"/>
        <w:widowControl w:val="0"/>
        <w:numPr>
          <w:ilvl w:val="0"/>
          <w:numId w:val="19"/>
        </w:numPr>
        <w:autoSpaceDE w:val="0"/>
        <w:autoSpaceDN w:val="0"/>
        <w:adjustRightInd w:val="0"/>
        <w:ind w:left="720"/>
        <w:rPr>
          <w:del w:id="395" w:author="Eivazi, Farnaz" w:date="2022-07-11T23:18:00Z"/>
          <w:rPrChange w:id="396" w:author="Eivazi, Farnaz" w:date="2022-07-13T22:55:00Z">
            <w:rPr>
              <w:del w:id="397" w:author="Eivazi, Farnaz" w:date="2022-07-11T23:18:00Z"/>
              <w:rFonts w:asciiTheme="majorBidi" w:hAnsiTheme="majorBidi" w:cstheme="majorBidi"/>
              <w:sz w:val="22"/>
              <w:szCs w:val="22"/>
            </w:rPr>
          </w:rPrChange>
        </w:rPr>
        <w:pPrChange w:id="398" w:author="Eivazi, Farnaz" w:date="2022-07-11T23:20:00Z">
          <w:pPr>
            <w:pStyle w:val="ListParagraph"/>
            <w:widowControl w:val="0"/>
            <w:numPr>
              <w:ilvl w:val="3"/>
              <w:numId w:val="23"/>
            </w:numPr>
            <w:autoSpaceDE w:val="0"/>
            <w:autoSpaceDN w:val="0"/>
            <w:adjustRightInd w:val="0"/>
            <w:ind w:left="1728" w:hanging="648"/>
          </w:pPr>
        </w:pPrChange>
      </w:pPr>
      <w:del w:id="399" w:author="Eivazi, Farnaz" w:date="2022-07-11T23:18:00Z">
        <w:r w:rsidRPr="00CD5769" w:rsidDel="006C7CD4">
          <w:rPr>
            <w:rPrChange w:id="400" w:author="Eivazi, Farnaz" w:date="2022-07-13T22:55:00Z">
              <w:rPr>
                <w:rFonts w:asciiTheme="majorBidi" w:hAnsiTheme="majorBidi" w:cstheme="majorBidi"/>
                <w:sz w:val="22"/>
                <w:szCs w:val="22"/>
              </w:rPr>
            </w:rPrChange>
          </w:rPr>
          <w:delText>int width</w:delText>
        </w:r>
      </w:del>
    </w:p>
    <w:p w14:paraId="01BC0E22" w14:textId="6B65098F" w:rsidR="00470404" w:rsidRPr="00CD5769" w:rsidDel="006C7CD4" w:rsidRDefault="00470404">
      <w:pPr>
        <w:pStyle w:val="ListParagraph"/>
        <w:widowControl w:val="0"/>
        <w:numPr>
          <w:ilvl w:val="0"/>
          <w:numId w:val="19"/>
        </w:numPr>
        <w:autoSpaceDE w:val="0"/>
        <w:autoSpaceDN w:val="0"/>
        <w:adjustRightInd w:val="0"/>
        <w:ind w:left="720"/>
        <w:rPr>
          <w:del w:id="401" w:author="Eivazi, Farnaz" w:date="2022-07-11T23:18:00Z"/>
          <w:rPrChange w:id="402" w:author="Eivazi, Farnaz" w:date="2022-07-13T22:55:00Z">
            <w:rPr>
              <w:del w:id="403" w:author="Eivazi, Farnaz" w:date="2022-07-11T23:18:00Z"/>
              <w:rFonts w:asciiTheme="majorBidi" w:hAnsiTheme="majorBidi" w:cstheme="majorBidi"/>
              <w:sz w:val="22"/>
              <w:szCs w:val="22"/>
            </w:rPr>
          </w:rPrChange>
        </w:rPr>
        <w:pPrChange w:id="404" w:author="Eivazi, Farnaz" w:date="2022-07-11T23:20:00Z">
          <w:pPr>
            <w:pStyle w:val="ListParagraph"/>
            <w:widowControl w:val="0"/>
            <w:numPr>
              <w:ilvl w:val="3"/>
              <w:numId w:val="23"/>
            </w:numPr>
            <w:autoSpaceDE w:val="0"/>
            <w:autoSpaceDN w:val="0"/>
            <w:adjustRightInd w:val="0"/>
            <w:ind w:left="1728" w:hanging="648"/>
          </w:pPr>
        </w:pPrChange>
      </w:pPr>
      <w:del w:id="405" w:author="Eivazi, Farnaz" w:date="2022-07-08T14:54:00Z">
        <w:r w:rsidRPr="00CD5769" w:rsidDel="007948DD">
          <w:rPr>
            <w:rPrChange w:id="406" w:author="Eivazi, Farnaz" w:date="2022-07-13T22:55:00Z">
              <w:rPr>
                <w:rFonts w:asciiTheme="majorBidi" w:hAnsiTheme="majorBidi" w:cstheme="majorBidi"/>
                <w:sz w:val="22"/>
                <w:szCs w:val="22"/>
              </w:rPr>
            </w:rPrChange>
          </w:rPr>
          <w:delText xml:space="preserve"> </w:delText>
        </w:r>
      </w:del>
      <w:del w:id="407" w:author="Eivazi, Farnaz" w:date="2022-07-11T23:18:00Z">
        <w:r w:rsidR="00F77543" w:rsidRPr="00CD5769" w:rsidDel="006C7CD4">
          <w:rPr>
            <w:rPrChange w:id="408" w:author="Eivazi, Farnaz" w:date="2022-07-13T22:55:00Z">
              <w:rPr>
                <w:rFonts w:asciiTheme="majorBidi" w:hAnsiTheme="majorBidi" w:cstheme="majorBidi"/>
                <w:sz w:val="22"/>
                <w:szCs w:val="22"/>
              </w:rPr>
            </w:rPrChange>
          </w:rPr>
          <w:delText>int depth.</w:delText>
        </w:r>
        <w:r w:rsidR="004832EF" w:rsidRPr="00CD5769" w:rsidDel="006C7CD4">
          <w:rPr>
            <w:rPrChange w:id="409" w:author="Eivazi, Farnaz" w:date="2022-07-13T22:55:00Z">
              <w:rPr>
                <w:rFonts w:asciiTheme="majorBidi" w:hAnsiTheme="majorBidi" w:cstheme="majorBidi"/>
                <w:sz w:val="22"/>
                <w:szCs w:val="22"/>
              </w:rPr>
            </w:rPrChange>
          </w:rPr>
          <w:delText xml:space="preserve"> </w:delText>
        </w:r>
      </w:del>
    </w:p>
    <w:p w14:paraId="7D1968BF" w14:textId="2F78E6C2" w:rsidR="004832EF" w:rsidRPr="00CD5769" w:rsidDel="006C7CD4" w:rsidRDefault="004832EF">
      <w:pPr>
        <w:pStyle w:val="ListParagraph"/>
        <w:widowControl w:val="0"/>
        <w:numPr>
          <w:ilvl w:val="0"/>
          <w:numId w:val="19"/>
        </w:numPr>
        <w:autoSpaceDE w:val="0"/>
        <w:autoSpaceDN w:val="0"/>
        <w:adjustRightInd w:val="0"/>
        <w:ind w:left="720"/>
        <w:rPr>
          <w:del w:id="410" w:author="Eivazi, Farnaz" w:date="2022-07-11T23:18:00Z"/>
          <w:rPrChange w:id="411" w:author="Eivazi, Farnaz" w:date="2022-07-13T22:55:00Z">
            <w:rPr>
              <w:del w:id="412" w:author="Eivazi, Farnaz" w:date="2022-07-11T23:18:00Z"/>
              <w:rFonts w:asciiTheme="majorBidi" w:hAnsiTheme="majorBidi" w:cstheme="majorBidi"/>
              <w:sz w:val="22"/>
              <w:szCs w:val="22"/>
            </w:rPr>
          </w:rPrChange>
        </w:rPr>
        <w:pPrChange w:id="413" w:author="Eivazi, Farnaz" w:date="2022-07-11T23:20:00Z">
          <w:pPr>
            <w:pStyle w:val="ListParagraph"/>
            <w:widowControl w:val="0"/>
            <w:numPr>
              <w:ilvl w:val="2"/>
              <w:numId w:val="19"/>
            </w:numPr>
            <w:autoSpaceDE w:val="0"/>
            <w:autoSpaceDN w:val="0"/>
            <w:adjustRightInd w:val="0"/>
            <w:ind w:left="1224" w:hanging="504"/>
          </w:pPr>
        </w:pPrChange>
      </w:pPr>
      <w:del w:id="414" w:author="Eivazi, Farnaz" w:date="2022-07-11T23:18:00Z">
        <w:r w:rsidRPr="00CD5769" w:rsidDel="006C7CD4">
          <w:rPr>
            <w:rPrChange w:id="415" w:author="Eivazi, Farnaz" w:date="2022-07-13T22:55:00Z">
              <w:rPr>
                <w:rFonts w:asciiTheme="majorBidi" w:hAnsiTheme="majorBidi" w:cstheme="majorBidi"/>
                <w:sz w:val="22"/>
                <w:szCs w:val="22"/>
              </w:rPr>
            </w:rPrChange>
          </w:rPr>
          <w:delText xml:space="preserve">Calls </w:delText>
        </w:r>
        <w:r w:rsidR="00F322F2" w:rsidRPr="00CD5769" w:rsidDel="006C7CD4">
          <w:rPr>
            <w:i/>
            <w:rPrChange w:id="416" w:author="Eivazi, Farnaz" w:date="2022-07-13T22:55:00Z">
              <w:rPr>
                <w:rFonts w:asciiTheme="majorBidi" w:hAnsiTheme="majorBidi" w:cstheme="majorBidi"/>
                <w:i/>
                <w:sz w:val="22"/>
                <w:szCs w:val="22"/>
                <w:highlight w:val="yellow"/>
              </w:rPr>
            </w:rPrChange>
          </w:rPr>
          <w:delText>Property</w:delText>
        </w:r>
        <w:r w:rsidR="00F322F2" w:rsidRPr="00CD5769" w:rsidDel="006C7CD4">
          <w:rPr>
            <w:rPrChange w:id="417" w:author="Eivazi, Farnaz" w:date="2022-07-13T22:55:00Z">
              <w:rPr>
                <w:rFonts w:asciiTheme="majorBidi" w:hAnsiTheme="majorBidi" w:cstheme="majorBidi"/>
                <w:sz w:val="22"/>
                <w:szCs w:val="22"/>
                <w:highlight w:val="yellow"/>
              </w:rPr>
            </w:rPrChange>
          </w:rPr>
          <w:delText xml:space="preserve"> copy constructor</w:delText>
        </w:r>
        <w:r w:rsidRPr="00CD5769" w:rsidDel="006C7CD4">
          <w:rPr>
            <w:rPrChange w:id="418" w:author="Eivazi, Farnaz" w:date="2022-07-13T22:55:00Z">
              <w:rPr>
                <w:rFonts w:asciiTheme="majorBidi" w:hAnsiTheme="majorBidi" w:cstheme="majorBidi"/>
                <w:sz w:val="22"/>
                <w:szCs w:val="22"/>
              </w:rPr>
            </w:rPrChange>
          </w:rPr>
          <w:delText>.</w:delText>
        </w:r>
      </w:del>
    </w:p>
    <w:p w14:paraId="549378B1" w14:textId="7E6CE161" w:rsidR="00F322F2" w:rsidRPr="00CD5769" w:rsidRDefault="00F77543">
      <w:pPr>
        <w:pStyle w:val="ListParagraph"/>
        <w:widowControl w:val="0"/>
        <w:numPr>
          <w:ilvl w:val="0"/>
          <w:numId w:val="19"/>
        </w:numPr>
        <w:autoSpaceDE w:val="0"/>
        <w:autoSpaceDN w:val="0"/>
        <w:adjustRightInd w:val="0"/>
        <w:ind w:left="720"/>
        <w:rPr>
          <w:rPrChange w:id="419" w:author="Eivazi, Farnaz" w:date="2022-07-13T22:55:00Z">
            <w:rPr>
              <w:rFonts w:asciiTheme="majorBidi" w:hAnsiTheme="majorBidi" w:cstheme="majorBidi"/>
              <w:sz w:val="22"/>
              <w:szCs w:val="22"/>
            </w:rPr>
          </w:rPrChange>
        </w:rPr>
        <w:pPrChange w:id="420" w:author="Eivazi, Farnaz" w:date="2022-07-11T23:20:00Z">
          <w:pPr>
            <w:pStyle w:val="ListParagraph"/>
            <w:widowControl w:val="0"/>
            <w:numPr>
              <w:ilvl w:val="1"/>
              <w:numId w:val="19"/>
            </w:numPr>
            <w:autoSpaceDE w:val="0"/>
            <w:autoSpaceDN w:val="0"/>
            <w:adjustRightInd w:val="0"/>
            <w:ind w:left="792" w:hanging="432"/>
          </w:pPr>
        </w:pPrChange>
      </w:pPr>
      <w:del w:id="421" w:author="Eivazi, Farnaz" w:date="2022-07-11T23:20:00Z">
        <w:r w:rsidRPr="00CD5769" w:rsidDel="006C7CD4">
          <w:rPr>
            <w:rPrChange w:id="422" w:author="Eivazi, Farnaz" w:date="2022-07-13T22:55:00Z">
              <w:rPr>
                <w:rFonts w:asciiTheme="majorBidi" w:hAnsiTheme="majorBidi" w:cstheme="majorBidi"/>
                <w:sz w:val="22"/>
                <w:szCs w:val="22"/>
              </w:rPr>
            </w:rPrChange>
          </w:rPr>
          <w:delText xml:space="preserve">addProperty methods </w:delText>
        </w:r>
      </w:del>
      <w:ins w:id="423" w:author="Eivazi, Farnaz" w:date="2022-07-11T23:20:00Z">
        <w:r w:rsidR="006C7CD4" w:rsidRPr="00CD5769">
          <w:rPr>
            <w:rPrChange w:id="424" w:author="Eivazi, Farnaz" w:date="2022-07-13T22:55:00Z">
              <w:rPr>
                <w:rFonts w:asciiTheme="majorBidi" w:hAnsiTheme="majorBidi" w:cstheme="majorBidi"/>
                <w:sz w:val="22"/>
                <w:szCs w:val="22"/>
              </w:rPr>
            </w:rPrChange>
          </w:rPr>
          <w:t xml:space="preserve"> </w:t>
        </w:r>
      </w:ins>
      <w:r w:rsidRPr="00CD5769">
        <w:rPr>
          <w:rPrChange w:id="425" w:author="Eivazi, Farnaz" w:date="2022-07-13T22:55:00Z">
            <w:rPr>
              <w:rFonts w:asciiTheme="majorBidi" w:hAnsiTheme="majorBidi" w:cstheme="majorBidi"/>
              <w:sz w:val="22"/>
              <w:szCs w:val="22"/>
            </w:rPr>
          </w:rPrChange>
        </w:rPr>
        <w:t xml:space="preserve">will return </w:t>
      </w:r>
      <w:del w:id="426" w:author="Eivazi, Farnaz" w:date="2022-07-11T23:20:00Z">
        <w:r w:rsidRPr="00CD5769" w:rsidDel="00475365">
          <w:rPr>
            <w:rPrChange w:id="427" w:author="Eivazi, Farnaz" w:date="2022-07-13T22:55:00Z">
              <w:rPr>
                <w:rFonts w:asciiTheme="majorBidi" w:hAnsiTheme="majorBidi" w:cstheme="majorBidi"/>
                <w:sz w:val="22"/>
                <w:szCs w:val="22"/>
              </w:rPr>
            </w:rPrChange>
          </w:rPr>
          <w:delText xml:space="preserve">the index of the array where the property is added. </w:delText>
        </w:r>
      </w:del>
      <w:ins w:id="428" w:author="Eivazi, Farnaz" w:date="2022-07-11T23:20:00Z">
        <w:r w:rsidR="00475365" w:rsidRPr="00CD5769">
          <w:rPr>
            <w:rPrChange w:id="429" w:author="Eivazi, Farnaz" w:date="2022-07-13T22:55:00Z">
              <w:rPr>
                <w:rFonts w:asciiTheme="majorBidi" w:hAnsiTheme="majorBidi" w:cstheme="majorBidi"/>
                <w:sz w:val="22"/>
                <w:szCs w:val="22"/>
              </w:rPr>
            </w:rPrChange>
          </w:rPr>
          <w:t>one of the following values depending on success or failure of the adding the property:</w:t>
        </w:r>
      </w:ins>
    </w:p>
    <w:p w14:paraId="6C7C2289" w14:textId="77777777" w:rsidR="00F322F2" w:rsidRPr="00CD5769" w:rsidRDefault="004832EF" w:rsidP="00F322F2">
      <w:pPr>
        <w:pStyle w:val="ListParagraph"/>
        <w:widowControl w:val="0"/>
        <w:numPr>
          <w:ilvl w:val="0"/>
          <w:numId w:val="30"/>
        </w:numPr>
        <w:autoSpaceDE w:val="0"/>
        <w:autoSpaceDN w:val="0"/>
        <w:adjustRightInd w:val="0"/>
        <w:rPr>
          <w:rPrChange w:id="430" w:author="Eivazi, Farnaz" w:date="2022-07-13T22:55:00Z">
            <w:rPr>
              <w:rFonts w:asciiTheme="majorBidi" w:hAnsiTheme="majorBidi" w:cstheme="majorBidi"/>
              <w:sz w:val="22"/>
              <w:szCs w:val="22"/>
            </w:rPr>
          </w:rPrChange>
        </w:rPr>
      </w:pPr>
      <w:r w:rsidRPr="00CD5769">
        <w:rPr>
          <w:rPrChange w:id="431" w:author="Eivazi, Farnaz" w:date="2022-07-13T22:55:00Z">
            <w:rPr>
              <w:rFonts w:asciiTheme="majorBidi" w:hAnsiTheme="majorBidi" w:cstheme="majorBidi"/>
              <w:sz w:val="22"/>
              <w:szCs w:val="22"/>
            </w:rPr>
          </w:rPrChange>
        </w:rPr>
        <w:t>If there is a problem adding the property, this method</w:t>
      </w:r>
      <w:r w:rsidR="00F77543" w:rsidRPr="00CD5769">
        <w:rPr>
          <w:rPrChange w:id="432" w:author="Eivazi, Farnaz" w:date="2022-07-13T22:55:00Z">
            <w:rPr>
              <w:rFonts w:asciiTheme="majorBidi" w:hAnsiTheme="majorBidi" w:cstheme="majorBidi"/>
              <w:sz w:val="22"/>
              <w:szCs w:val="22"/>
            </w:rPr>
          </w:rPrChange>
        </w:rPr>
        <w:t xml:space="preserve"> will return </w:t>
      </w:r>
    </w:p>
    <w:p w14:paraId="502FFAD2" w14:textId="07F49572" w:rsidR="00F322F2" w:rsidRPr="00CD5769" w:rsidRDefault="00F77543">
      <w:pPr>
        <w:pStyle w:val="ListParagraph"/>
        <w:widowControl w:val="0"/>
        <w:numPr>
          <w:ilvl w:val="1"/>
          <w:numId w:val="30"/>
        </w:numPr>
        <w:autoSpaceDE w:val="0"/>
        <w:autoSpaceDN w:val="0"/>
        <w:adjustRightInd w:val="0"/>
        <w:rPr>
          <w:rPrChange w:id="433" w:author="Eivazi, Farnaz" w:date="2022-07-13T22:55:00Z">
            <w:rPr>
              <w:rFonts w:asciiTheme="majorBidi" w:hAnsiTheme="majorBidi" w:cstheme="majorBidi"/>
              <w:sz w:val="22"/>
              <w:szCs w:val="22"/>
            </w:rPr>
          </w:rPrChange>
        </w:rPr>
        <w:pPrChange w:id="434" w:author="Eivazi, Farnaz" w:date="2022-07-12T15:29:00Z">
          <w:pPr>
            <w:pStyle w:val="ListParagraph"/>
            <w:widowControl w:val="0"/>
            <w:numPr>
              <w:numId w:val="30"/>
            </w:numPr>
            <w:autoSpaceDE w:val="0"/>
            <w:autoSpaceDN w:val="0"/>
            <w:adjustRightInd w:val="0"/>
            <w:ind w:left="1440" w:hanging="360"/>
          </w:pPr>
        </w:pPrChange>
      </w:pPr>
      <w:del w:id="435" w:author="Eivazi, Farnaz" w:date="2022-07-11T23:21:00Z">
        <w:r w:rsidRPr="00CD5769" w:rsidDel="00475365">
          <w:rPr>
            <w:rPrChange w:id="436" w:author="Eivazi, Farnaz" w:date="2022-07-13T22:55:00Z">
              <w:rPr>
                <w:rFonts w:asciiTheme="majorBidi" w:hAnsiTheme="majorBidi" w:cstheme="majorBidi"/>
                <w:sz w:val="22"/>
                <w:szCs w:val="22"/>
              </w:rPr>
            </w:rPrChange>
          </w:rPr>
          <w:delText xml:space="preserve">-1 </w:delText>
        </w:r>
      </w:del>
      <w:r w:rsidR="00F322F2" w:rsidRPr="00CD5769">
        <w:rPr>
          <w:rPrChange w:id="437" w:author="Eivazi, Farnaz" w:date="2022-07-13T22:55:00Z">
            <w:rPr>
              <w:rFonts w:asciiTheme="majorBidi" w:hAnsiTheme="majorBidi" w:cstheme="majorBidi"/>
              <w:sz w:val="22"/>
              <w:szCs w:val="22"/>
            </w:rPr>
          </w:rPrChange>
        </w:rPr>
        <w:t>I</w:t>
      </w:r>
      <w:r w:rsidR="00645A56" w:rsidRPr="00CD5769">
        <w:rPr>
          <w:rPrChange w:id="438" w:author="Eivazi, Farnaz" w:date="2022-07-13T22:55:00Z">
            <w:rPr>
              <w:rFonts w:asciiTheme="majorBidi" w:hAnsiTheme="majorBidi" w:cstheme="majorBidi"/>
              <w:sz w:val="22"/>
              <w:szCs w:val="22"/>
            </w:rPr>
          </w:rPrChange>
        </w:rPr>
        <w:t xml:space="preserve">f the array is full, </w:t>
      </w:r>
      <w:ins w:id="439" w:author="Eivazi, Farnaz" w:date="2022-07-11T23:21:00Z">
        <w:r w:rsidR="00475365" w:rsidRPr="00CD5769">
          <w:rPr>
            <w:rPrChange w:id="440" w:author="Eivazi, Farnaz" w:date="2022-07-13T22:55:00Z">
              <w:rPr>
                <w:rFonts w:asciiTheme="majorBidi" w:hAnsiTheme="majorBidi" w:cstheme="majorBidi"/>
                <w:sz w:val="22"/>
                <w:szCs w:val="22"/>
                <w:highlight w:val="green"/>
              </w:rPr>
            </w:rPrChange>
          </w:rPr>
          <w:t>it will return -1</w:t>
        </w:r>
      </w:ins>
    </w:p>
    <w:p w14:paraId="31BB8242" w14:textId="436EBE98" w:rsidR="00F322F2" w:rsidRPr="00CD5769" w:rsidRDefault="00645A56">
      <w:pPr>
        <w:pStyle w:val="ListParagraph"/>
        <w:widowControl w:val="0"/>
        <w:numPr>
          <w:ilvl w:val="1"/>
          <w:numId w:val="30"/>
        </w:numPr>
        <w:autoSpaceDE w:val="0"/>
        <w:autoSpaceDN w:val="0"/>
        <w:adjustRightInd w:val="0"/>
        <w:rPr>
          <w:rPrChange w:id="441" w:author="Eivazi, Farnaz" w:date="2022-07-13T22:55:00Z">
            <w:rPr>
              <w:rFonts w:asciiTheme="majorBidi" w:hAnsiTheme="majorBidi" w:cstheme="majorBidi"/>
              <w:sz w:val="22"/>
              <w:szCs w:val="22"/>
            </w:rPr>
          </w:rPrChange>
        </w:rPr>
        <w:pPrChange w:id="442" w:author="Eivazi, Farnaz" w:date="2022-07-12T15:29:00Z">
          <w:pPr>
            <w:pStyle w:val="ListParagraph"/>
            <w:widowControl w:val="0"/>
            <w:numPr>
              <w:numId w:val="30"/>
            </w:numPr>
            <w:autoSpaceDE w:val="0"/>
            <w:autoSpaceDN w:val="0"/>
            <w:adjustRightInd w:val="0"/>
            <w:ind w:left="1440" w:hanging="360"/>
          </w:pPr>
        </w:pPrChange>
      </w:pPr>
      <w:del w:id="443" w:author="Eivazi, Farnaz" w:date="2022-07-11T23:21:00Z">
        <w:r w:rsidRPr="00CD5769" w:rsidDel="00475365">
          <w:rPr>
            <w:rPrChange w:id="444" w:author="Eivazi, Farnaz" w:date="2022-07-13T22:55:00Z">
              <w:rPr>
                <w:rFonts w:asciiTheme="majorBidi" w:hAnsiTheme="majorBidi" w:cstheme="majorBidi"/>
                <w:sz w:val="22"/>
                <w:szCs w:val="22"/>
              </w:rPr>
            </w:rPrChange>
          </w:rPr>
          <w:delText>-2</w:delText>
        </w:r>
        <w:r w:rsidR="00F322F2" w:rsidRPr="00CD5769" w:rsidDel="00475365">
          <w:rPr>
            <w:rPrChange w:id="445" w:author="Eivazi, Farnaz" w:date="2022-07-13T22:55:00Z">
              <w:rPr>
                <w:rFonts w:asciiTheme="majorBidi" w:hAnsiTheme="majorBidi" w:cstheme="majorBidi"/>
                <w:sz w:val="22"/>
                <w:szCs w:val="22"/>
              </w:rPr>
            </w:rPrChange>
          </w:rPr>
          <w:delText xml:space="preserve"> </w:delText>
        </w:r>
      </w:del>
      <w:r w:rsidR="00F322F2" w:rsidRPr="00CD5769">
        <w:rPr>
          <w:rPrChange w:id="446" w:author="Eivazi, Farnaz" w:date="2022-07-13T22:55:00Z">
            <w:rPr>
              <w:rFonts w:asciiTheme="majorBidi" w:hAnsiTheme="majorBidi" w:cstheme="majorBidi"/>
              <w:sz w:val="22"/>
              <w:szCs w:val="22"/>
            </w:rPr>
          </w:rPrChange>
        </w:rPr>
        <w:t>I</w:t>
      </w:r>
      <w:r w:rsidRPr="00CD5769">
        <w:rPr>
          <w:rPrChange w:id="447" w:author="Eivazi, Farnaz" w:date="2022-07-13T22:55:00Z">
            <w:rPr>
              <w:rFonts w:asciiTheme="majorBidi" w:hAnsiTheme="majorBidi" w:cstheme="majorBidi"/>
              <w:sz w:val="22"/>
              <w:szCs w:val="22"/>
            </w:rPr>
          </w:rPrChange>
        </w:rPr>
        <w:t>f the property is null</w:t>
      </w:r>
      <w:r w:rsidR="00F77543" w:rsidRPr="00CD5769">
        <w:rPr>
          <w:rPrChange w:id="448" w:author="Eivazi, Farnaz" w:date="2022-07-13T22:55:00Z">
            <w:rPr>
              <w:rFonts w:asciiTheme="majorBidi" w:hAnsiTheme="majorBidi" w:cstheme="majorBidi"/>
              <w:sz w:val="22"/>
              <w:szCs w:val="22"/>
            </w:rPr>
          </w:rPrChange>
        </w:rPr>
        <w:t xml:space="preserve">, </w:t>
      </w:r>
      <w:ins w:id="449" w:author="Eivazi, Farnaz" w:date="2022-07-11T23:21:00Z">
        <w:r w:rsidR="00475365" w:rsidRPr="00CD5769">
          <w:rPr>
            <w:rPrChange w:id="450" w:author="Eivazi, Farnaz" w:date="2022-07-13T22:55:00Z">
              <w:rPr>
                <w:rFonts w:asciiTheme="majorBidi" w:hAnsiTheme="majorBidi" w:cstheme="majorBidi"/>
                <w:sz w:val="22"/>
                <w:szCs w:val="22"/>
                <w:highlight w:val="green"/>
              </w:rPr>
            </w:rPrChange>
          </w:rPr>
          <w:t>it will return -2</w:t>
        </w:r>
      </w:ins>
    </w:p>
    <w:p w14:paraId="5804272C" w14:textId="77777777" w:rsidR="00475365" w:rsidRPr="00CD5769" w:rsidRDefault="00F77543">
      <w:pPr>
        <w:pStyle w:val="ListParagraph"/>
        <w:widowControl w:val="0"/>
        <w:numPr>
          <w:ilvl w:val="1"/>
          <w:numId w:val="30"/>
        </w:numPr>
        <w:autoSpaceDE w:val="0"/>
        <w:autoSpaceDN w:val="0"/>
        <w:adjustRightInd w:val="0"/>
        <w:rPr>
          <w:ins w:id="451" w:author="Eivazi, Farnaz" w:date="2022-07-11T23:21:00Z"/>
          <w:rPrChange w:id="452" w:author="Eivazi, Farnaz" w:date="2022-07-13T22:55:00Z">
            <w:rPr>
              <w:ins w:id="453" w:author="Eivazi, Farnaz" w:date="2022-07-11T23:21:00Z"/>
              <w:rFonts w:asciiTheme="majorBidi" w:hAnsiTheme="majorBidi" w:cstheme="majorBidi"/>
              <w:sz w:val="22"/>
              <w:szCs w:val="22"/>
              <w:highlight w:val="green"/>
            </w:rPr>
          </w:rPrChange>
        </w:rPr>
        <w:pPrChange w:id="454" w:author="Eivazi, Farnaz" w:date="2022-07-12T15:29:00Z">
          <w:pPr>
            <w:pStyle w:val="ListParagraph"/>
            <w:widowControl w:val="0"/>
            <w:numPr>
              <w:numId w:val="30"/>
            </w:numPr>
            <w:autoSpaceDE w:val="0"/>
            <w:autoSpaceDN w:val="0"/>
            <w:adjustRightInd w:val="0"/>
            <w:ind w:left="1440" w:hanging="360"/>
          </w:pPr>
        </w:pPrChange>
      </w:pPr>
      <w:del w:id="455" w:author="Eivazi, Farnaz" w:date="2022-07-11T23:21:00Z">
        <w:r w:rsidRPr="00CD5769" w:rsidDel="00475365">
          <w:rPr>
            <w:rPrChange w:id="456" w:author="Eivazi, Farnaz" w:date="2022-07-13T22:55:00Z">
              <w:rPr>
                <w:rFonts w:asciiTheme="majorBidi" w:hAnsiTheme="majorBidi" w:cstheme="majorBidi"/>
                <w:sz w:val="22"/>
                <w:szCs w:val="22"/>
              </w:rPr>
            </w:rPrChange>
          </w:rPr>
          <w:delText xml:space="preserve">-3 </w:delText>
        </w:r>
      </w:del>
      <w:r w:rsidR="00F322F2" w:rsidRPr="00CD5769">
        <w:rPr>
          <w:rPrChange w:id="457" w:author="Eivazi, Farnaz" w:date="2022-07-13T22:55:00Z">
            <w:rPr>
              <w:rFonts w:asciiTheme="majorBidi" w:hAnsiTheme="majorBidi" w:cstheme="majorBidi"/>
              <w:sz w:val="22"/>
              <w:szCs w:val="22"/>
            </w:rPr>
          </w:rPrChange>
        </w:rPr>
        <w:t>I</w:t>
      </w:r>
      <w:r w:rsidRPr="00CD5769">
        <w:rPr>
          <w:rPrChange w:id="458" w:author="Eivazi, Farnaz" w:date="2022-07-13T22:55:00Z">
            <w:rPr>
              <w:rFonts w:asciiTheme="majorBidi" w:hAnsiTheme="majorBidi" w:cstheme="majorBidi"/>
              <w:sz w:val="22"/>
              <w:szCs w:val="22"/>
            </w:rPr>
          </w:rPrChange>
        </w:rPr>
        <w:t>f the plot for the property is not encompassed by the management company plot</w:t>
      </w:r>
      <w:ins w:id="459" w:author="Eivazi, Farnaz" w:date="2022-07-11T23:21:00Z">
        <w:r w:rsidR="00475365" w:rsidRPr="00CD5769">
          <w:rPr>
            <w:rPrChange w:id="460" w:author="Eivazi, Farnaz" w:date="2022-07-13T22:55:00Z">
              <w:rPr>
                <w:rFonts w:asciiTheme="majorBidi" w:hAnsiTheme="majorBidi" w:cstheme="majorBidi"/>
                <w:sz w:val="22"/>
                <w:szCs w:val="22"/>
                <w:highlight w:val="green"/>
              </w:rPr>
            </w:rPrChange>
          </w:rPr>
          <w:t>, it will return -3</w:t>
        </w:r>
      </w:ins>
    </w:p>
    <w:p w14:paraId="454CB866" w14:textId="2BD0E0C6" w:rsidR="00F322F2" w:rsidRPr="00CD5769" w:rsidDel="00475365" w:rsidRDefault="00F77543">
      <w:pPr>
        <w:pStyle w:val="ListParagraph"/>
        <w:widowControl w:val="0"/>
        <w:numPr>
          <w:ilvl w:val="1"/>
          <w:numId w:val="30"/>
        </w:numPr>
        <w:autoSpaceDE w:val="0"/>
        <w:autoSpaceDN w:val="0"/>
        <w:adjustRightInd w:val="0"/>
        <w:rPr>
          <w:del w:id="461" w:author="Eivazi, Farnaz" w:date="2022-07-11T23:21:00Z"/>
          <w:rPrChange w:id="462" w:author="Eivazi, Farnaz" w:date="2022-07-13T22:55:00Z">
            <w:rPr>
              <w:del w:id="463" w:author="Eivazi, Farnaz" w:date="2022-07-11T23:21:00Z"/>
              <w:rFonts w:asciiTheme="majorBidi" w:hAnsiTheme="majorBidi" w:cstheme="majorBidi"/>
              <w:sz w:val="22"/>
              <w:szCs w:val="22"/>
            </w:rPr>
          </w:rPrChange>
        </w:rPr>
        <w:pPrChange w:id="464" w:author="Eivazi, Farnaz" w:date="2022-07-12T15:29:00Z">
          <w:pPr>
            <w:pStyle w:val="ListParagraph"/>
            <w:widowControl w:val="0"/>
            <w:numPr>
              <w:numId w:val="30"/>
            </w:numPr>
            <w:autoSpaceDE w:val="0"/>
            <w:autoSpaceDN w:val="0"/>
            <w:adjustRightInd w:val="0"/>
            <w:ind w:left="1440" w:hanging="360"/>
          </w:pPr>
        </w:pPrChange>
      </w:pPr>
      <w:del w:id="465" w:author="Eivazi, Farnaz" w:date="2022-07-11T23:21:00Z">
        <w:r w:rsidRPr="00CD5769" w:rsidDel="00475365">
          <w:rPr>
            <w:rPrChange w:id="466" w:author="Eivazi, Farnaz" w:date="2022-07-13T22:55:00Z">
              <w:rPr>
                <w:rFonts w:asciiTheme="majorBidi" w:hAnsiTheme="majorBidi" w:cstheme="majorBidi"/>
                <w:sz w:val="22"/>
                <w:szCs w:val="22"/>
              </w:rPr>
            </w:rPrChange>
          </w:rPr>
          <w:delText xml:space="preserve">, </w:delText>
        </w:r>
        <w:r w:rsidR="004832EF" w:rsidRPr="00CD5769" w:rsidDel="00475365">
          <w:rPr>
            <w:rPrChange w:id="467" w:author="Eivazi, Farnaz" w:date="2022-07-13T22:55:00Z">
              <w:rPr>
                <w:rFonts w:asciiTheme="majorBidi" w:hAnsiTheme="majorBidi" w:cstheme="majorBidi"/>
                <w:sz w:val="22"/>
                <w:szCs w:val="22"/>
              </w:rPr>
            </w:rPrChange>
          </w:rPr>
          <w:delText>or</w:delText>
        </w:r>
        <w:r w:rsidRPr="00CD5769" w:rsidDel="00475365">
          <w:rPr>
            <w:rPrChange w:id="468" w:author="Eivazi, Farnaz" w:date="2022-07-13T22:55:00Z">
              <w:rPr>
                <w:rFonts w:asciiTheme="majorBidi" w:hAnsiTheme="majorBidi" w:cstheme="majorBidi"/>
                <w:sz w:val="22"/>
                <w:szCs w:val="22"/>
              </w:rPr>
            </w:rPrChange>
          </w:rPr>
          <w:delText xml:space="preserve"> </w:delText>
        </w:r>
      </w:del>
    </w:p>
    <w:p w14:paraId="103801DC" w14:textId="194D9EC0" w:rsidR="00F77543" w:rsidRPr="00CD5769" w:rsidRDefault="00F77543">
      <w:pPr>
        <w:pStyle w:val="ListParagraph"/>
        <w:widowControl w:val="0"/>
        <w:numPr>
          <w:ilvl w:val="1"/>
          <w:numId w:val="30"/>
        </w:numPr>
        <w:autoSpaceDE w:val="0"/>
        <w:autoSpaceDN w:val="0"/>
        <w:adjustRightInd w:val="0"/>
        <w:rPr>
          <w:ins w:id="469" w:author="Eivazi, Farnaz" w:date="2022-07-11T23:22:00Z"/>
          <w:rPrChange w:id="470" w:author="Eivazi, Farnaz" w:date="2022-07-13T22:55:00Z">
            <w:rPr>
              <w:ins w:id="471" w:author="Eivazi, Farnaz" w:date="2022-07-11T23:22:00Z"/>
              <w:rFonts w:asciiTheme="majorBidi" w:hAnsiTheme="majorBidi" w:cstheme="majorBidi"/>
              <w:sz w:val="22"/>
              <w:szCs w:val="22"/>
              <w:highlight w:val="green"/>
            </w:rPr>
          </w:rPrChange>
        </w:rPr>
        <w:pPrChange w:id="472" w:author="Eivazi, Farnaz" w:date="2022-07-12T15:29:00Z">
          <w:pPr>
            <w:pStyle w:val="ListParagraph"/>
            <w:widowControl w:val="0"/>
            <w:numPr>
              <w:numId w:val="30"/>
            </w:numPr>
            <w:autoSpaceDE w:val="0"/>
            <w:autoSpaceDN w:val="0"/>
            <w:adjustRightInd w:val="0"/>
            <w:ind w:left="1440" w:hanging="360"/>
          </w:pPr>
        </w:pPrChange>
      </w:pPr>
      <w:del w:id="473" w:author="Eivazi, Farnaz" w:date="2022-07-11T23:22:00Z">
        <w:r w:rsidRPr="00CD5769" w:rsidDel="00475365">
          <w:rPr>
            <w:rPrChange w:id="474" w:author="Eivazi, Farnaz" w:date="2022-07-13T22:55:00Z">
              <w:rPr>
                <w:rFonts w:asciiTheme="majorBidi" w:hAnsiTheme="majorBidi" w:cstheme="majorBidi"/>
                <w:sz w:val="22"/>
                <w:szCs w:val="22"/>
              </w:rPr>
            </w:rPrChange>
          </w:rPr>
          <w:delText>-4 i</w:delText>
        </w:r>
      </w:del>
      <w:ins w:id="475" w:author="Eivazi, Farnaz" w:date="2022-07-11T23:22:00Z">
        <w:r w:rsidR="00475365" w:rsidRPr="00CD5769">
          <w:rPr>
            <w:rPrChange w:id="476" w:author="Eivazi, Farnaz" w:date="2022-07-13T22:55:00Z">
              <w:rPr>
                <w:rFonts w:asciiTheme="majorBidi" w:hAnsiTheme="majorBidi" w:cstheme="majorBidi"/>
                <w:sz w:val="22"/>
                <w:szCs w:val="22"/>
                <w:highlight w:val="green"/>
              </w:rPr>
            </w:rPrChange>
          </w:rPr>
          <w:t>I</w:t>
        </w:r>
      </w:ins>
      <w:r w:rsidRPr="00CD5769">
        <w:rPr>
          <w:rPrChange w:id="477" w:author="Eivazi, Farnaz" w:date="2022-07-13T22:55:00Z">
            <w:rPr>
              <w:rFonts w:asciiTheme="majorBidi" w:hAnsiTheme="majorBidi" w:cstheme="majorBidi"/>
              <w:sz w:val="22"/>
              <w:szCs w:val="22"/>
            </w:rPr>
          </w:rPrChange>
        </w:rPr>
        <w:t>f the plot for the property overlaps any other property’s plot</w:t>
      </w:r>
      <w:ins w:id="478" w:author="Eivazi, Farnaz" w:date="2022-07-11T23:22:00Z">
        <w:r w:rsidR="00475365" w:rsidRPr="00CD5769">
          <w:rPr>
            <w:rPrChange w:id="479" w:author="Eivazi, Farnaz" w:date="2022-07-13T22:55:00Z">
              <w:rPr>
                <w:rFonts w:asciiTheme="majorBidi" w:hAnsiTheme="majorBidi" w:cstheme="majorBidi"/>
                <w:sz w:val="22"/>
                <w:szCs w:val="22"/>
                <w:highlight w:val="green"/>
              </w:rPr>
            </w:rPrChange>
          </w:rPr>
          <w:t>, it will return -4</w:t>
        </w:r>
      </w:ins>
      <w:del w:id="480" w:author="Eivazi, Farnaz" w:date="2022-07-11T23:22:00Z">
        <w:r w:rsidRPr="00CD5769" w:rsidDel="00475365">
          <w:rPr>
            <w:rPrChange w:id="481" w:author="Eivazi, Farnaz" w:date="2022-07-13T22:55:00Z">
              <w:rPr>
                <w:rFonts w:asciiTheme="majorBidi" w:hAnsiTheme="majorBidi" w:cstheme="majorBidi"/>
                <w:sz w:val="22"/>
                <w:szCs w:val="22"/>
              </w:rPr>
            </w:rPrChange>
          </w:rPr>
          <w:delText>.</w:delText>
        </w:r>
      </w:del>
    </w:p>
    <w:p w14:paraId="51CFFC13" w14:textId="66E8AD4B" w:rsidR="00475365" w:rsidRPr="00CD5769" w:rsidRDefault="00475365">
      <w:pPr>
        <w:pStyle w:val="ListParagraph"/>
        <w:widowControl w:val="0"/>
        <w:numPr>
          <w:ilvl w:val="0"/>
          <w:numId w:val="30"/>
        </w:numPr>
        <w:autoSpaceDE w:val="0"/>
        <w:autoSpaceDN w:val="0"/>
        <w:adjustRightInd w:val="0"/>
        <w:rPr>
          <w:rPrChange w:id="482" w:author="Eivazi, Farnaz" w:date="2022-07-13T22:55:00Z">
            <w:rPr>
              <w:rFonts w:asciiTheme="majorBidi" w:hAnsiTheme="majorBidi" w:cstheme="majorBidi"/>
              <w:sz w:val="22"/>
              <w:szCs w:val="22"/>
            </w:rPr>
          </w:rPrChange>
        </w:rPr>
      </w:pPr>
      <w:ins w:id="483" w:author="Eivazi, Farnaz" w:date="2022-07-11T23:22:00Z">
        <w:r w:rsidRPr="00CD5769">
          <w:rPr>
            <w:rPrChange w:id="484" w:author="Eivazi, Farnaz" w:date="2022-07-13T22:55:00Z">
              <w:rPr>
                <w:rFonts w:asciiTheme="majorBidi" w:hAnsiTheme="majorBidi" w:cstheme="majorBidi"/>
                <w:sz w:val="22"/>
                <w:szCs w:val="22"/>
                <w:highlight w:val="green"/>
              </w:rPr>
            </w:rPrChange>
          </w:rPr>
          <w:t xml:space="preserve">Otherwise if the property is successfully added, it will return the index of the </w:t>
        </w:r>
      </w:ins>
      <w:ins w:id="485" w:author="Eivazi, Farnaz" w:date="2022-07-11T23:23:00Z">
        <w:r w:rsidRPr="00CD5769">
          <w:rPr>
            <w:rPrChange w:id="486" w:author="Eivazi, Farnaz" w:date="2022-07-13T22:55:00Z">
              <w:rPr>
                <w:rFonts w:asciiTheme="majorBidi" w:hAnsiTheme="majorBidi" w:cstheme="majorBidi"/>
                <w:sz w:val="22"/>
                <w:szCs w:val="22"/>
              </w:rPr>
            </w:rPrChange>
          </w:rPr>
          <w:t>array where the property was added</w:t>
        </w:r>
      </w:ins>
    </w:p>
    <w:p w14:paraId="4FAC0E51" w14:textId="42B19078" w:rsidR="00F77543" w:rsidRPr="00CD5769" w:rsidRDefault="00F77543" w:rsidP="00F77543">
      <w:pPr>
        <w:pStyle w:val="ListParagraph"/>
        <w:widowControl w:val="0"/>
        <w:numPr>
          <w:ilvl w:val="0"/>
          <w:numId w:val="19"/>
        </w:numPr>
        <w:autoSpaceDE w:val="0"/>
        <w:autoSpaceDN w:val="0"/>
        <w:adjustRightInd w:val="0"/>
        <w:ind w:left="720"/>
        <w:rPr>
          <w:rPrChange w:id="487" w:author="Eivazi, Farnaz" w:date="2022-07-13T22:55:00Z">
            <w:rPr>
              <w:rFonts w:asciiTheme="majorBidi" w:hAnsiTheme="majorBidi" w:cstheme="majorBidi"/>
              <w:sz w:val="22"/>
              <w:szCs w:val="22"/>
            </w:rPr>
          </w:rPrChange>
        </w:rPr>
      </w:pPr>
      <w:r w:rsidRPr="00CD5769">
        <w:rPr>
          <w:rPrChange w:id="488" w:author="Eivazi, Farnaz" w:date="2022-07-13T22:55:00Z">
            <w:rPr>
              <w:rFonts w:asciiTheme="majorBidi" w:hAnsiTheme="majorBidi" w:cstheme="majorBidi"/>
              <w:sz w:val="22"/>
              <w:szCs w:val="22"/>
            </w:rPr>
          </w:rPrChange>
        </w:rPr>
        <w:t>Method</w:t>
      </w:r>
      <w:r w:rsidRPr="00CD5769">
        <w:rPr>
          <w:b/>
          <w:rPrChange w:id="489" w:author="Eivazi, Farnaz" w:date="2022-07-13T22:55:00Z">
            <w:rPr>
              <w:rFonts w:asciiTheme="majorBidi" w:hAnsiTheme="majorBidi" w:cstheme="majorBidi"/>
              <w:b/>
              <w:sz w:val="22"/>
              <w:szCs w:val="22"/>
            </w:rPr>
          </w:rPrChange>
        </w:rPr>
        <w:t xml:space="preserve"> </w:t>
      </w:r>
      <w:proofErr w:type="spellStart"/>
      <w:ins w:id="490" w:author="Eivazi, Farnaz" w:date="2022-07-09T13:25:00Z">
        <w:r w:rsidR="00EF5BAF" w:rsidRPr="00CD5769">
          <w:rPr>
            <w:color w:val="000000" w:themeColor="text1"/>
            <w:rPrChange w:id="491" w:author="Eivazi, Farnaz" w:date="2022-07-13T22:55:00Z">
              <w:rPr>
                <w:rFonts w:ascii="Consolas" w:hAnsi="Consolas" w:cs="Consolas"/>
                <w:color w:val="000000"/>
                <w:sz w:val="20"/>
                <w:szCs w:val="20"/>
                <w:u w:val="single"/>
                <w:shd w:val="clear" w:color="auto" w:fill="D4D4D4"/>
              </w:rPr>
            </w:rPrChange>
          </w:rPr>
          <w:t>getTotalRent</w:t>
        </w:r>
      </w:ins>
      <w:proofErr w:type="spellEnd"/>
      <w:ins w:id="492" w:author="Eivazi, Farnaz" w:date="2022-07-11T23:23:00Z">
        <w:r w:rsidR="00475365" w:rsidRPr="00CD5769">
          <w:rPr>
            <w:b/>
            <w:rPrChange w:id="493" w:author="Eivazi, Farnaz" w:date="2022-07-13T22:55:00Z">
              <w:rPr>
                <w:rFonts w:asciiTheme="majorBidi" w:hAnsiTheme="majorBidi" w:cstheme="majorBidi"/>
                <w:b/>
                <w:sz w:val="22"/>
                <w:szCs w:val="22"/>
              </w:rPr>
            </w:rPrChange>
          </w:rPr>
          <w:t xml:space="preserve"> </w:t>
        </w:r>
      </w:ins>
      <w:del w:id="494" w:author="Eivazi, Farnaz" w:date="2022-07-09T13:25:00Z">
        <w:r w:rsidRPr="00CD5769" w:rsidDel="00EF5BAF">
          <w:rPr>
            <w:b/>
            <w:rPrChange w:id="495" w:author="Eivazi, Farnaz" w:date="2022-07-13T22:55:00Z">
              <w:rPr>
                <w:rFonts w:asciiTheme="majorBidi" w:hAnsiTheme="majorBidi" w:cstheme="majorBidi"/>
                <w:b/>
                <w:sz w:val="22"/>
                <w:szCs w:val="22"/>
              </w:rPr>
            </w:rPrChange>
          </w:rPr>
          <w:delText>totalRent</w:delText>
        </w:r>
      </w:del>
      <w:r w:rsidRPr="00CD5769">
        <w:rPr>
          <w:rPrChange w:id="496" w:author="Eivazi, Farnaz" w:date="2022-07-13T22:55:00Z">
            <w:rPr>
              <w:rFonts w:asciiTheme="majorBidi" w:hAnsiTheme="majorBidi" w:cstheme="majorBidi"/>
              <w:sz w:val="22"/>
              <w:szCs w:val="22"/>
            </w:rPr>
          </w:rPrChange>
        </w:rPr>
        <w:t xml:space="preserve">– </w:t>
      </w:r>
      <w:ins w:id="497" w:author="Eivazi, Farnaz" w:date="2022-07-12T15:31:00Z">
        <w:r w:rsidR="00FF5556" w:rsidRPr="00CD5769">
          <w:rPr>
            <w:rPrChange w:id="498" w:author="Eivazi, Farnaz" w:date="2022-07-13T22:55:00Z">
              <w:rPr>
                <w:rFonts w:asciiTheme="majorBidi" w:hAnsiTheme="majorBidi" w:cstheme="majorBidi"/>
                <w:sz w:val="22"/>
                <w:szCs w:val="22"/>
              </w:rPr>
            </w:rPrChange>
          </w:rPr>
          <w:t xml:space="preserve">This method accesses each "Property" object within the </w:t>
        </w:r>
        <w:r w:rsidR="00FF5556" w:rsidRPr="00CD5769">
          <w:rPr>
            <w:i/>
            <w:rPrChange w:id="499" w:author="Eivazi, Farnaz" w:date="2022-07-13T22:55:00Z">
              <w:rPr>
                <w:rFonts w:asciiTheme="majorBidi" w:hAnsiTheme="majorBidi" w:cstheme="majorBidi"/>
                <w:sz w:val="22"/>
                <w:szCs w:val="22"/>
              </w:rPr>
            </w:rPrChange>
          </w:rPr>
          <w:t>properties</w:t>
        </w:r>
        <w:r w:rsidR="00FF5556" w:rsidRPr="00CD5769">
          <w:rPr>
            <w:rPrChange w:id="500" w:author="Eivazi, Farnaz" w:date="2022-07-13T22:55:00Z">
              <w:rPr>
                <w:rFonts w:asciiTheme="majorBidi" w:hAnsiTheme="majorBidi" w:cstheme="majorBidi"/>
                <w:sz w:val="22"/>
                <w:szCs w:val="22"/>
              </w:rPr>
            </w:rPrChange>
          </w:rPr>
          <w:t xml:space="preserve"> array, sums up the property rent and returns the total amount. </w:t>
        </w:r>
      </w:ins>
      <w:del w:id="501" w:author="Eivazi, Farnaz" w:date="2022-07-12T15:31:00Z">
        <w:r w:rsidRPr="00CD5769" w:rsidDel="00FF5556">
          <w:rPr>
            <w:rPrChange w:id="502" w:author="Eivazi, Farnaz" w:date="2022-07-13T22:55:00Z">
              <w:rPr>
                <w:rFonts w:asciiTheme="majorBidi" w:hAnsiTheme="majorBidi" w:cstheme="majorBidi"/>
                <w:sz w:val="22"/>
                <w:szCs w:val="22"/>
              </w:rPr>
            </w:rPrChange>
          </w:rPr>
          <w:delText xml:space="preserve">Returns the total rent of the properties in the </w:delText>
        </w:r>
        <w:r w:rsidRPr="00CD5769" w:rsidDel="00FF5556">
          <w:rPr>
            <w:rPrChange w:id="503" w:author="Eivazi, Farnaz" w:date="2022-07-13T22:55:00Z">
              <w:rPr>
                <w:rFonts w:asciiTheme="majorBidi" w:hAnsiTheme="majorBidi" w:cstheme="majorBidi"/>
                <w:i/>
                <w:sz w:val="22"/>
                <w:szCs w:val="22"/>
              </w:rPr>
            </w:rPrChange>
          </w:rPr>
          <w:delText>properties</w:delText>
        </w:r>
        <w:r w:rsidRPr="00CD5769" w:rsidDel="00FF5556">
          <w:rPr>
            <w:rPrChange w:id="504" w:author="Eivazi, Farnaz" w:date="2022-07-13T22:55:00Z">
              <w:rPr>
                <w:rFonts w:asciiTheme="majorBidi" w:hAnsiTheme="majorBidi" w:cstheme="majorBidi"/>
                <w:sz w:val="22"/>
                <w:szCs w:val="22"/>
              </w:rPr>
            </w:rPrChange>
          </w:rPr>
          <w:delText xml:space="preserve"> array.</w:delText>
        </w:r>
      </w:del>
    </w:p>
    <w:p w14:paraId="35F6FC99" w14:textId="1D2B4C62" w:rsidR="00263821" w:rsidRPr="00CD5769" w:rsidDel="00475365" w:rsidRDefault="00263821" w:rsidP="00263821">
      <w:pPr>
        <w:pStyle w:val="ListParagraph"/>
        <w:widowControl w:val="0"/>
        <w:numPr>
          <w:ilvl w:val="0"/>
          <w:numId w:val="19"/>
        </w:numPr>
        <w:autoSpaceDE w:val="0"/>
        <w:autoSpaceDN w:val="0"/>
        <w:adjustRightInd w:val="0"/>
        <w:ind w:left="720"/>
        <w:rPr>
          <w:del w:id="505" w:author="Eivazi, Farnaz" w:date="2022-07-11T23:24:00Z"/>
          <w:strike/>
          <w:rPrChange w:id="506" w:author="Eivazi, Farnaz" w:date="2022-07-13T22:55:00Z">
            <w:rPr>
              <w:del w:id="507" w:author="Eivazi, Farnaz" w:date="2022-07-11T23:24:00Z"/>
              <w:rFonts w:asciiTheme="majorBidi" w:hAnsiTheme="majorBidi" w:cstheme="majorBidi"/>
              <w:sz w:val="22"/>
              <w:szCs w:val="22"/>
            </w:rPr>
          </w:rPrChange>
        </w:rPr>
      </w:pPr>
      <w:del w:id="508" w:author="Eivazi, Farnaz" w:date="2022-07-11T23:24:00Z">
        <w:r w:rsidRPr="00CD5769" w:rsidDel="00475365">
          <w:rPr>
            <w:strike/>
            <w:rPrChange w:id="509" w:author="Eivazi, Farnaz" w:date="2022-07-13T22:55:00Z">
              <w:rPr>
                <w:rFonts w:asciiTheme="majorBidi" w:hAnsiTheme="majorBidi" w:cstheme="majorBidi"/>
                <w:sz w:val="22"/>
                <w:szCs w:val="22"/>
              </w:rPr>
            </w:rPrChange>
          </w:rPr>
          <w:delText xml:space="preserve">Method </w:delText>
        </w:r>
      </w:del>
      <w:del w:id="510" w:author="Eivazi, Farnaz" w:date="2022-07-09T13:24:00Z">
        <w:r w:rsidRPr="00CD5769" w:rsidDel="00EF5BAF">
          <w:rPr>
            <w:b/>
            <w:bCs/>
            <w:strike/>
            <w:rPrChange w:id="511" w:author="Eivazi, Farnaz" w:date="2022-07-13T22:55:00Z">
              <w:rPr>
                <w:rFonts w:asciiTheme="majorBidi" w:hAnsiTheme="majorBidi" w:cstheme="majorBidi"/>
                <w:b/>
                <w:bCs/>
                <w:sz w:val="22"/>
                <w:szCs w:val="22"/>
              </w:rPr>
            </w:rPrChange>
          </w:rPr>
          <w:delText>maxRentPropertyIndex</w:delText>
        </w:r>
      </w:del>
      <w:del w:id="512" w:author="Eivazi, Farnaz" w:date="2022-07-11T23:24:00Z">
        <w:r w:rsidRPr="00CD5769" w:rsidDel="00475365">
          <w:rPr>
            <w:strike/>
            <w:rPrChange w:id="513" w:author="Eivazi, Farnaz" w:date="2022-07-13T22:55:00Z">
              <w:rPr>
                <w:rFonts w:asciiTheme="majorBidi" w:hAnsiTheme="majorBidi" w:cstheme="majorBidi"/>
                <w:sz w:val="22"/>
                <w:szCs w:val="22"/>
              </w:rPr>
            </w:rPrChange>
          </w:rPr>
          <w:delText xml:space="preserve">- returns the </w:delText>
        </w:r>
        <w:r w:rsidRPr="00CD5769" w:rsidDel="00475365">
          <w:rPr>
            <w:strike/>
            <w:u w:val="single"/>
            <w:rPrChange w:id="514" w:author="Eivazi, Farnaz" w:date="2022-07-13T22:55:00Z">
              <w:rPr>
                <w:rFonts w:asciiTheme="majorBidi" w:hAnsiTheme="majorBidi" w:cstheme="majorBidi"/>
                <w:sz w:val="22"/>
                <w:szCs w:val="22"/>
                <w:u w:val="single"/>
              </w:rPr>
            </w:rPrChange>
          </w:rPr>
          <w:delText>index</w:delText>
        </w:r>
        <w:r w:rsidRPr="00CD5769" w:rsidDel="00475365">
          <w:rPr>
            <w:strike/>
            <w:rPrChange w:id="515" w:author="Eivazi, Farnaz" w:date="2022-07-13T22:55:00Z">
              <w:rPr>
                <w:rFonts w:asciiTheme="majorBidi" w:hAnsiTheme="majorBidi" w:cstheme="majorBidi"/>
                <w:sz w:val="22"/>
                <w:szCs w:val="22"/>
              </w:rPr>
            </w:rPrChange>
          </w:rPr>
          <w:delText xml:space="preserve"> of the property within the </w:delText>
        </w:r>
        <w:r w:rsidRPr="00CD5769" w:rsidDel="00475365">
          <w:rPr>
            <w:i/>
            <w:strike/>
            <w:rPrChange w:id="516" w:author="Eivazi, Farnaz" w:date="2022-07-13T22:55:00Z">
              <w:rPr>
                <w:rFonts w:asciiTheme="majorBidi" w:hAnsiTheme="majorBidi" w:cstheme="majorBidi"/>
                <w:i/>
                <w:sz w:val="22"/>
                <w:szCs w:val="22"/>
              </w:rPr>
            </w:rPrChange>
          </w:rPr>
          <w:delText>properties</w:delText>
        </w:r>
        <w:r w:rsidRPr="00CD5769" w:rsidDel="00475365">
          <w:rPr>
            <w:strike/>
            <w:rPrChange w:id="517" w:author="Eivazi, Farnaz" w:date="2022-07-13T22:55:00Z">
              <w:rPr>
                <w:rFonts w:asciiTheme="majorBidi" w:hAnsiTheme="majorBidi" w:cstheme="majorBidi"/>
                <w:sz w:val="22"/>
                <w:szCs w:val="22"/>
              </w:rPr>
            </w:rPrChange>
          </w:rPr>
          <w:delText xml:space="preserve"> array that has the highest rent amount.</w:delText>
        </w:r>
        <w:r w:rsidRPr="00CD5769" w:rsidDel="00475365">
          <w:rPr>
            <w:strike/>
            <w:color w:val="3F5FBF"/>
            <w:rPrChange w:id="518" w:author="Eivazi, Farnaz" w:date="2022-07-13T22:55:00Z">
              <w:rPr>
                <w:rFonts w:ascii="Courier New" w:hAnsi="Courier New" w:cs="Courier New"/>
                <w:color w:val="3F5FBF"/>
              </w:rPr>
            </w:rPrChange>
          </w:rPr>
          <w:delText xml:space="preserve"> </w:delText>
        </w:r>
        <w:r w:rsidRPr="00CD5769" w:rsidDel="00475365">
          <w:rPr>
            <w:strike/>
            <w:rPrChange w:id="519" w:author="Eivazi, Farnaz" w:date="2022-07-13T22:55:00Z">
              <w:rPr>
                <w:rFonts w:asciiTheme="majorBidi" w:hAnsiTheme="majorBidi" w:cstheme="majorBidi"/>
                <w:sz w:val="22"/>
                <w:szCs w:val="22"/>
              </w:rPr>
            </w:rPrChange>
          </w:rPr>
          <w:delText xml:space="preserve">This method will be </w:delText>
        </w:r>
        <w:r w:rsidRPr="00CD5769" w:rsidDel="00475365">
          <w:rPr>
            <w:b/>
            <w:strike/>
            <w:rPrChange w:id="520" w:author="Eivazi, Farnaz" w:date="2022-07-13T22:55:00Z">
              <w:rPr>
                <w:rFonts w:asciiTheme="majorBidi" w:hAnsiTheme="majorBidi" w:cstheme="majorBidi"/>
                <w:b/>
                <w:sz w:val="22"/>
                <w:szCs w:val="22"/>
              </w:rPr>
            </w:rPrChange>
          </w:rPr>
          <w:delText>private</w:delText>
        </w:r>
        <w:r w:rsidRPr="00CD5769" w:rsidDel="00475365">
          <w:rPr>
            <w:strike/>
            <w:rPrChange w:id="521" w:author="Eivazi, Farnaz" w:date="2022-07-13T22:55:00Z">
              <w:rPr>
                <w:rFonts w:asciiTheme="majorBidi" w:hAnsiTheme="majorBidi" w:cstheme="majorBidi"/>
                <w:sz w:val="22"/>
                <w:szCs w:val="22"/>
              </w:rPr>
            </w:rPrChange>
          </w:rPr>
          <w:delText xml:space="preserve">.  </w:delText>
        </w:r>
      </w:del>
    </w:p>
    <w:p w14:paraId="16AE1883" w14:textId="0E8D3F23" w:rsidR="00F77543" w:rsidRPr="00CD5769" w:rsidRDefault="00F77543" w:rsidP="00F77543">
      <w:pPr>
        <w:pStyle w:val="ListParagraph"/>
        <w:widowControl w:val="0"/>
        <w:numPr>
          <w:ilvl w:val="0"/>
          <w:numId w:val="19"/>
        </w:numPr>
        <w:autoSpaceDE w:val="0"/>
        <w:autoSpaceDN w:val="0"/>
        <w:adjustRightInd w:val="0"/>
        <w:ind w:left="720"/>
        <w:rPr>
          <w:ins w:id="522" w:author="Eivazi, Farnaz" w:date="2022-07-11T23:25:00Z"/>
          <w:rPrChange w:id="523" w:author="Eivazi, Farnaz" w:date="2022-07-13T22:55:00Z">
            <w:rPr>
              <w:ins w:id="524" w:author="Eivazi, Farnaz" w:date="2022-07-11T23:25:00Z"/>
              <w:rFonts w:asciiTheme="majorBidi" w:hAnsiTheme="majorBidi" w:cstheme="majorBidi"/>
              <w:sz w:val="22"/>
              <w:szCs w:val="22"/>
            </w:rPr>
          </w:rPrChange>
        </w:rPr>
      </w:pPr>
      <w:r w:rsidRPr="00CD5769">
        <w:rPr>
          <w:rPrChange w:id="525" w:author="Eivazi, Farnaz" w:date="2022-07-13T22:55:00Z">
            <w:rPr>
              <w:rFonts w:asciiTheme="majorBidi" w:hAnsiTheme="majorBidi" w:cstheme="majorBidi"/>
              <w:sz w:val="22"/>
              <w:szCs w:val="22"/>
            </w:rPr>
          </w:rPrChange>
        </w:rPr>
        <w:t xml:space="preserve">Method </w:t>
      </w:r>
      <w:proofErr w:type="spellStart"/>
      <w:ins w:id="526" w:author="Eivazi, Farnaz" w:date="2022-07-12T00:01:00Z">
        <w:r w:rsidR="00EA5D31" w:rsidRPr="00CD5769">
          <w:rPr>
            <w:color w:val="000000"/>
            <w:shd w:val="clear" w:color="auto" w:fill="D4D4D4"/>
            <w:rPrChange w:id="527" w:author="Eivazi, Farnaz" w:date="2022-07-13T22:55:00Z">
              <w:rPr>
                <w:rFonts w:ascii="Courier New" w:hAnsi="Courier New" w:cs="Courier New"/>
                <w:color w:val="000000"/>
                <w:sz w:val="20"/>
                <w:szCs w:val="20"/>
                <w:shd w:val="clear" w:color="auto" w:fill="D4D4D4"/>
              </w:rPr>
            </w:rPrChange>
          </w:rPr>
          <w:t>getHighestRentPropperty</w:t>
        </w:r>
        <w:proofErr w:type="spellEnd"/>
        <w:r w:rsidR="00EA5D31" w:rsidRPr="00CD5769">
          <w:rPr>
            <w:color w:val="000000"/>
            <w:shd w:val="clear" w:color="auto" w:fill="D4D4D4"/>
            <w:rPrChange w:id="528" w:author="Eivazi, Farnaz" w:date="2022-07-13T22:55:00Z">
              <w:rPr>
                <w:rFonts w:ascii="Courier New" w:hAnsi="Courier New" w:cs="Courier New"/>
                <w:color w:val="000000"/>
                <w:sz w:val="20"/>
                <w:szCs w:val="20"/>
                <w:shd w:val="clear" w:color="auto" w:fill="D4D4D4"/>
              </w:rPr>
            </w:rPrChange>
          </w:rPr>
          <w:t xml:space="preserve"> </w:t>
        </w:r>
      </w:ins>
      <w:del w:id="529" w:author="Eivazi, Farnaz" w:date="2022-07-09T13:25:00Z">
        <w:r w:rsidRPr="00CD5769" w:rsidDel="00EF5BAF">
          <w:rPr>
            <w:b/>
            <w:bCs/>
            <w:rPrChange w:id="530" w:author="Eivazi, Farnaz" w:date="2022-07-13T22:55:00Z">
              <w:rPr>
                <w:rFonts w:asciiTheme="majorBidi" w:hAnsiTheme="majorBidi" w:cstheme="majorBidi"/>
                <w:b/>
                <w:bCs/>
                <w:sz w:val="22"/>
                <w:szCs w:val="22"/>
              </w:rPr>
            </w:rPrChange>
          </w:rPr>
          <w:delText>max</w:delText>
        </w:r>
        <w:r w:rsidR="00940CFD" w:rsidRPr="00CD5769" w:rsidDel="00EF5BAF">
          <w:rPr>
            <w:b/>
            <w:bCs/>
            <w:rPrChange w:id="531" w:author="Eivazi, Farnaz" w:date="2022-07-13T22:55:00Z">
              <w:rPr>
                <w:rFonts w:asciiTheme="majorBidi" w:hAnsiTheme="majorBidi" w:cstheme="majorBidi"/>
                <w:b/>
                <w:bCs/>
                <w:sz w:val="22"/>
                <w:szCs w:val="22"/>
              </w:rPr>
            </w:rPrChange>
          </w:rPr>
          <w:delText>Rent</w:delText>
        </w:r>
        <w:r w:rsidRPr="00CD5769" w:rsidDel="00EF5BAF">
          <w:rPr>
            <w:b/>
            <w:bCs/>
            <w:rPrChange w:id="532" w:author="Eivazi, Farnaz" w:date="2022-07-13T22:55:00Z">
              <w:rPr>
                <w:rFonts w:asciiTheme="majorBidi" w:hAnsiTheme="majorBidi" w:cstheme="majorBidi"/>
                <w:b/>
                <w:bCs/>
                <w:sz w:val="22"/>
                <w:szCs w:val="22"/>
              </w:rPr>
            </w:rPrChange>
          </w:rPr>
          <w:delText>Prop</w:delText>
        </w:r>
      </w:del>
      <w:r w:rsidR="00263821" w:rsidRPr="00CD5769">
        <w:rPr>
          <w:bCs/>
          <w:rPrChange w:id="533" w:author="Eivazi, Farnaz" w:date="2022-07-13T22:55:00Z">
            <w:rPr>
              <w:rFonts w:asciiTheme="majorBidi" w:hAnsiTheme="majorBidi" w:cstheme="majorBidi"/>
              <w:bCs/>
              <w:sz w:val="22"/>
              <w:szCs w:val="22"/>
            </w:rPr>
          </w:rPrChange>
        </w:rPr>
        <w:t xml:space="preserve">- </w:t>
      </w:r>
      <w:r w:rsidR="00263821" w:rsidRPr="00CD5769">
        <w:rPr>
          <w:bCs/>
          <w:rPrChange w:id="534" w:author="Eivazi, Farnaz" w:date="2022-07-13T22:55:00Z">
            <w:rPr>
              <w:rFonts w:asciiTheme="majorBidi" w:hAnsiTheme="majorBidi" w:cstheme="majorBidi"/>
              <w:bCs/>
              <w:sz w:val="22"/>
              <w:szCs w:val="22"/>
              <w:highlight w:val="yellow"/>
            </w:rPr>
          </w:rPrChange>
        </w:rPr>
        <w:t>R</w:t>
      </w:r>
      <w:r w:rsidRPr="00CD5769">
        <w:rPr>
          <w:bCs/>
          <w:rPrChange w:id="535" w:author="Eivazi, Farnaz" w:date="2022-07-13T22:55:00Z">
            <w:rPr>
              <w:rFonts w:asciiTheme="majorBidi" w:hAnsiTheme="majorBidi" w:cstheme="majorBidi"/>
              <w:bCs/>
              <w:sz w:val="22"/>
              <w:szCs w:val="22"/>
              <w:highlight w:val="yellow"/>
            </w:rPr>
          </w:rPrChange>
        </w:rPr>
        <w:t>eturns the</w:t>
      </w:r>
      <w:r w:rsidR="00207992" w:rsidRPr="00CD5769">
        <w:rPr>
          <w:bCs/>
          <w:rPrChange w:id="536" w:author="Eivazi, Farnaz" w:date="2022-07-13T22:55:00Z">
            <w:rPr>
              <w:rFonts w:asciiTheme="majorBidi" w:hAnsiTheme="majorBidi" w:cstheme="majorBidi"/>
              <w:bCs/>
              <w:sz w:val="22"/>
              <w:szCs w:val="22"/>
              <w:highlight w:val="yellow"/>
            </w:rPr>
          </w:rPrChange>
        </w:rPr>
        <w:t xml:space="preserve"> </w:t>
      </w:r>
      <w:ins w:id="537" w:author="Eivazi, Farnaz" w:date="2022-07-12T15:32:00Z">
        <w:r w:rsidR="00FF5556" w:rsidRPr="00CD5769">
          <w:rPr>
            <w:rPrChange w:id="538" w:author="Eivazi, Farnaz" w:date="2022-07-13T22:55:00Z">
              <w:rPr>
                <w:rFonts w:asciiTheme="majorBidi" w:hAnsiTheme="majorBidi" w:cstheme="majorBidi"/>
                <w:sz w:val="22"/>
                <w:szCs w:val="22"/>
              </w:rPr>
            </w:rPrChange>
          </w:rPr>
          <w:t>Property</w:t>
        </w:r>
        <w:r w:rsidR="00FF5556" w:rsidRPr="00CD5769" w:rsidDel="00FF5556">
          <w:rPr>
            <w:bCs/>
            <w:rPrChange w:id="539" w:author="Eivazi, Farnaz" w:date="2022-07-13T22:55:00Z">
              <w:rPr>
                <w:rFonts w:asciiTheme="majorBidi" w:hAnsiTheme="majorBidi" w:cstheme="majorBidi"/>
                <w:bCs/>
                <w:sz w:val="22"/>
                <w:szCs w:val="22"/>
              </w:rPr>
            </w:rPrChange>
          </w:rPr>
          <w:t xml:space="preserve"> </w:t>
        </w:r>
        <w:r w:rsidR="00FF5556" w:rsidRPr="00CD5769">
          <w:rPr>
            <w:rPrChange w:id="540" w:author="Eivazi, Farnaz" w:date="2022-07-13T22:55:00Z">
              <w:rPr>
                <w:rFonts w:asciiTheme="majorBidi" w:hAnsiTheme="majorBidi" w:cstheme="majorBidi"/>
                <w:sz w:val="22"/>
                <w:szCs w:val="22"/>
              </w:rPr>
            </w:rPrChange>
          </w:rPr>
          <w:t xml:space="preserve">object </w:t>
        </w:r>
      </w:ins>
      <w:del w:id="541" w:author="Eivazi, Farnaz" w:date="2022-07-12T15:32:00Z">
        <w:r w:rsidR="00207992" w:rsidRPr="00CD5769" w:rsidDel="00FF5556">
          <w:rPr>
            <w:bCs/>
            <w:rPrChange w:id="542" w:author="Eivazi, Farnaz" w:date="2022-07-13T22:55:00Z">
              <w:rPr>
                <w:rFonts w:asciiTheme="majorBidi" w:hAnsiTheme="majorBidi" w:cstheme="majorBidi"/>
                <w:bCs/>
                <w:sz w:val="22"/>
                <w:szCs w:val="22"/>
                <w:highlight w:val="yellow"/>
              </w:rPr>
            </w:rPrChange>
          </w:rPr>
          <w:delText>property</w:delText>
        </w:r>
        <w:r w:rsidR="00207992" w:rsidRPr="00CD5769" w:rsidDel="00FF5556">
          <w:rPr>
            <w:bCs/>
            <w:rPrChange w:id="543" w:author="Eivazi, Farnaz" w:date="2022-07-13T22:55:00Z">
              <w:rPr>
                <w:rFonts w:asciiTheme="majorBidi" w:hAnsiTheme="majorBidi" w:cstheme="majorBidi"/>
                <w:bCs/>
                <w:sz w:val="22"/>
                <w:szCs w:val="22"/>
              </w:rPr>
            </w:rPrChange>
          </w:rPr>
          <w:delText xml:space="preserve"> </w:delText>
        </w:r>
      </w:del>
      <w:r w:rsidR="00207992" w:rsidRPr="00CD5769">
        <w:rPr>
          <w:bCs/>
          <w:rPrChange w:id="544" w:author="Eivazi, Farnaz" w:date="2022-07-13T22:55:00Z">
            <w:rPr>
              <w:rFonts w:asciiTheme="majorBidi" w:hAnsiTheme="majorBidi" w:cstheme="majorBidi"/>
              <w:bCs/>
              <w:sz w:val="22"/>
              <w:szCs w:val="22"/>
            </w:rPr>
          </w:rPrChange>
        </w:rPr>
        <w:t>with the</w:t>
      </w:r>
      <w:r w:rsidRPr="00CD5769">
        <w:rPr>
          <w:bCs/>
          <w:rPrChange w:id="545" w:author="Eivazi, Farnaz" w:date="2022-07-13T22:55:00Z">
            <w:rPr>
              <w:rFonts w:asciiTheme="majorBidi" w:hAnsiTheme="majorBidi" w:cstheme="majorBidi"/>
              <w:bCs/>
              <w:sz w:val="22"/>
              <w:szCs w:val="22"/>
            </w:rPr>
          </w:rPrChange>
        </w:rPr>
        <w:t xml:space="preserve"> </w:t>
      </w:r>
      <w:r w:rsidR="00263821" w:rsidRPr="00CD5769">
        <w:rPr>
          <w:bCs/>
          <w:rPrChange w:id="546" w:author="Eivazi, Farnaz" w:date="2022-07-13T22:55:00Z">
            <w:rPr>
              <w:rFonts w:asciiTheme="majorBidi" w:hAnsiTheme="majorBidi" w:cstheme="majorBidi"/>
              <w:bCs/>
              <w:sz w:val="22"/>
              <w:szCs w:val="22"/>
            </w:rPr>
          </w:rPrChange>
        </w:rPr>
        <w:t xml:space="preserve">highest rent amount within the </w:t>
      </w:r>
      <w:r w:rsidR="00263821" w:rsidRPr="00CD5769">
        <w:rPr>
          <w:bCs/>
          <w:i/>
          <w:rPrChange w:id="547" w:author="Eivazi, Farnaz" w:date="2022-07-13T22:55:00Z">
            <w:rPr>
              <w:rFonts w:asciiTheme="majorBidi" w:hAnsiTheme="majorBidi" w:cstheme="majorBidi"/>
              <w:bCs/>
              <w:i/>
              <w:sz w:val="22"/>
              <w:szCs w:val="22"/>
            </w:rPr>
          </w:rPrChange>
        </w:rPr>
        <w:t xml:space="preserve">properties </w:t>
      </w:r>
      <w:r w:rsidR="00263821" w:rsidRPr="00CD5769">
        <w:rPr>
          <w:bCs/>
          <w:rPrChange w:id="548" w:author="Eivazi, Farnaz" w:date="2022-07-13T22:55:00Z">
            <w:rPr>
              <w:rFonts w:asciiTheme="majorBidi" w:hAnsiTheme="majorBidi" w:cstheme="majorBidi"/>
              <w:bCs/>
              <w:sz w:val="22"/>
              <w:szCs w:val="22"/>
            </w:rPr>
          </w:rPrChange>
        </w:rPr>
        <w:t>array.</w:t>
      </w:r>
      <w:r w:rsidRPr="00CD5769">
        <w:rPr>
          <w:color w:val="3F5FBF"/>
          <w:rPrChange w:id="549" w:author="Eivazi, Farnaz" w:date="2022-07-13T22:55:00Z">
            <w:rPr>
              <w:rFonts w:ascii="Courier New" w:hAnsi="Courier New" w:cs="Courier New"/>
              <w:color w:val="3F5FBF"/>
            </w:rPr>
          </w:rPrChange>
        </w:rPr>
        <w:t xml:space="preserve"> </w:t>
      </w:r>
      <w:r w:rsidRPr="00CD5769">
        <w:rPr>
          <w:rPrChange w:id="550" w:author="Eivazi, Farnaz" w:date="2022-07-13T22:55:00Z">
            <w:rPr>
              <w:rFonts w:asciiTheme="majorBidi" w:hAnsiTheme="majorBidi" w:cstheme="majorBidi"/>
              <w:sz w:val="22"/>
              <w:szCs w:val="22"/>
            </w:rPr>
          </w:rPrChange>
        </w:rPr>
        <w:t xml:space="preserve">For simplicity assume that each "Property" object's </w:t>
      </w:r>
      <w:r w:rsidR="00263821" w:rsidRPr="00CD5769">
        <w:rPr>
          <w:rPrChange w:id="551" w:author="Eivazi, Farnaz" w:date="2022-07-13T22:55:00Z">
            <w:rPr>
              <w:rFonts w:asciiTheme="majorBidi" w:hAnsiTheme="majorBidi" w:cstheme="majorBidi"/>
              <w:sz w:val="22"/>
              <w:szCs w:val="22"/>
            </w:rPr>
          </w:rPrChange>
        </w:rPr>
        <w:t>rent</w:t>
      </w:r>
      <w:r w:rsidRPr="00CD5769">
        <w:rPr>
          <w:rPrChange w:id="552" w:author="Eivazi, Farnaz" w:date="2022-07-13T22:55:00Z">
            <w:rPr>
              <w:rFonts w:asciiTheme="majorBidi" w:hAnsiTheme="majorBidi" w:cstheme="majorBidi"/>
              <w:sz w:val="22"/>
              <w:szCs w:val="22"/>
            </w:rPr>
          </w:rPrChange>
        </w:rPr>
        <w:t xml:space="preserve"> amount is different.  </w:t>
      </w:r>
      <w:del w:id="553" w:author="Eivazi, Farnaz" w:date="2022-07-11T23:25:00Z">
        <w:r w:rsidR="00263821" w:rsidRPr="00CD5769" w:rsidDel="00475365">
          <w:rPr>
            <w:rPrChange w:id="554" w:author="Eivazi, Farnaz" w:date="2022-07-13T22:55:00Z">
              <w:rPr>
                <w:rFonts w:asciiTheme="majorBidi" w:hAnsiTheme="majorBidi" w:cstheme="majorBidi"/>
                <w:sz w:val="22"/>
                <w:szCs w:val="22"/>
              </w:rPr>
            </w:rPrChange>
          </w:rPr>
          <w:delText xml:space="preserve">This method should call the </w:delText>
        </w:r>
        <w:r w:rsidR="00263821" w:rsidRPr="00CD5769" w:rsidDel="00475365">
          <w:rPr>
            <w:b/>
            <w:bCs/>
            <w:rPrChange w:id="555" w:author="Eivazi, Farnaz" w:date="2022-07-13T22:55:00Z">
              <w:rPr>
                <w:rFonts w:asciiTheme="majorBidi" w:hAnsiTheme="majorBidi" w:cstheme="majorBidi"/>
                <w:b/>
                <w:bCs/>
                <w:sz w:val="22"/>
                <w:szCs w:val="22"/>
              </w:rPr>
            </w:rPrChange>
          </w:rPr>
          <w:delText xml:space="preserve">maxRentPropertyIndex </w:delText>
        </w:r>
        <w:r w:rsidR="00263821" w:rsidRPr="00CD5769" w:rsidDel="00475365">
          <w:rPr>
            <w:bCs/>
            <w:rPrChange w:id="556" w:author="Eivazi, Farnaz" w:date="2022-07-13T22:55:00Z">
              <w:rPr>
                <w:rFonts w:asciiTheme="majorBidi" w:hAnsiTheme="majorBidi" w:cstheme="majorBidi"/>
                <w:bCs/>
                <w:sz w:val="22"/>
                <w:szCs w:val="22"/>
              </w:rPr>
            </w:rPrChange>
          </w:rPr>
          <w:delText>method</w:delText>
        </w:r>
        <w:r w:rsidR="00263821" w:rsidRPr="00CD5769" w:rsidDel="00475365">
          <w:rPr>
            <w:b/>
            <w:bCs/>
            <w:rPrChange w:id="557" w:author="Eivazi, Farnaz" w:date="2022-07-13T22:55:00Z">
              <w:rPr>
                <w:rFonts w:asciiTheme="majorBidi" w:hAnsiTheme="majorBidi" w:cstheme="majorBidi"/>
                <w:b/>
                <w:bCs/>
                <w:sz w:val="22"/>
                <w:szCs w:val="22"/>
              </w:rPr>
            </w:rPrChange>
          </w:rPr>
          <w:delText>.</w:delText>
        </w:r>
      </w:del>
    </w:p>
    <w:p w14:paraId="6E388B5B" w14:textId="70A2F02B" w:rsidR="00475365" w:rsidRPr="00CD5769" w:rsidRDefault="00DE48FA" w:rsidP="00F77543">
      <w:pPr>
        <w:pStyle w:val="ListParagraph"/>
        <w:widowControl w:val="0"/>
        <w:numPr>
          <w:ilvl w:val="0"/>
          <w:numId w:val="19"/>
        </w:numPr>
        <w:autoSpaceDE w:val="0"/>
        <w:autoSpaceDN w:val="0"/>
        <w:adjustRightInd w:val="0"/>
        <w:ind w:left="720"/>
        <w:rPr>
          <w:ins w:id="558" w:author="Eivazi, Farnaz" w:date="2022-07-11T23:58:00Z"/>
          <w:rPrChange w:id="559" w:author="Eivazi, Farnaz" w:date="2022-07-13T22:55:00Z">
            <w:rPr>
              <w:ins w:id="560" w:author="Eivazi, Farnaz" w:date="2022-07-11T23:58:00Z"/>
              <w:rFonts w:asciiTheme="majorBidi" w:hAnsiTheme="majorBidi" w:cstheme="majorBidi"/>
              <w:sz w:val="22"/>
              <w:szCs w:val="22"/>
            </w:rPr>
          </w:rPrChange>
        </w:rPr>
      </w:pPr>
      <w:ins w:id="561" w:author="Eivazi, Farnaz" w:date="2022-07-11T23:58:00Z">
        <w:r w:rsidRPr="00CD5769">
          <w:rPr>
            <w:rPrChange w:id="562" w:author="Eivazi, Farnaz" w:date="2022-07-13T22:55:00Z">
              <w:rPr>
                <w:rFonts w:asciiTheme="majorBidi" w:hAnsiTheme="majorBidi" w:cstheme="majorBidi"/>
                <w:sz w:val="22"/>
                <w:szCs w:val="22"/>
              </w:rPr>
            </w:rPrChange>
          </w:rPr>
          <w:t xml:space="preserve">Method </w:t>
        </w:r>
        <w:proofErr w:type="spellStart"/>
        <w:r w:rsidR="00EA5D31" w:rsidRPr="00CD5769">
          <w:rPr>
            <w:rPrChange w:id="563" w:author="Eivazi, Farnaz" w:date="2022-07-13T22:55:00Z">
              <w:rPr>
                <w:rFonts w:asciiTheme="majorBidi" w:hAnsiTheme="majorBidi" w:cstheme="majorBidi"/>
                <w:sz w:val="22"/>
                <w:szCs w:val="22"/>
              </w:rPr>
            </w:rPrChange>
          </w:rPr>
          <w:t>removeLastProperty</w:t>
        </w:r>
        <w:proofErr w:type="spellEnd"/>
        <w:r w:rsidR="00EA5D31" w:rsidRPr="00CD5769">
          <w:rPr>
            <w:rPrChange w:id="564" w:author="Eivazi, Farnaz" w:date="2022-07-13T22:55:00Z">
              <w:rPr>
                <w:rFonts w:asciiTheme="majorBidi" w:hAnsiTheme="majorBidi" w:cstheme="majorBidi"/>
                <w:sz w:val="22"/>
                <w:szCs w:val="22"/>
              </w:rPr>
            </w:rPrChange>
          </w:rPr>
          <w:t xml:space="preserve"> - Removes(nullifies) the LAST property in the </w:t>
        </w:r>
        <w:r w:rsidR="00EA5D31" w:rsidRPr="00CD5769">
          <w:rPr>
            <w:i/>
            <w:rPrChange w:id="565" w:author="Eivazi, Farnaz" w:date="2022-07-13T22:55:00Z">
              <w:rPr>
                <w:rFonts w:asciiTheme="majorBidi" w:hAnsiTheme="majorBidi" w:cstheme="majorBidi"/>
                <w:sz w:val="22"/>
                <w:szCs w:val="22"/>
              </w:rPr>
            </w:rPrChange>
          </w:rPr>
          <w:t>properties</w:t>
        </w:r>
        <w:r w:rsidR="00EA5D31" w:rsidRPr="00CD5769">
          <w:rPr>
            <w:rPrChange w:id="566" w:author="Eivazi, Farnaz" w:date="2022-07-13T22:55:00Z">
              <w:rPr>
                <w:rFonts w:asciiTheme="majorBidi" w:hAnsiTheme="majorBidi" w:cstheme="majorBidi"/>
                <w:sz w:val="22"/>
                <w:szCs w:val="22"/>
              </w:rPr>
            </w:rPrChange>
          </w:rPr>
          <w:t xml:space="preserve"> array</w:t>
        </w:r>
        <w:r w:rsidR="00EA5D31" w:rsidRPr="00CD5769">
          <w:rPr>
            <w:rPrChange w:id="567" w:author="Eivazi, Farnaz" w:date="2022-07-13T22:55:00Z">
              <w:rPr>
                <w:rFonts w:asciiTheme="majorBidi" w:hAnsiTheme="majorBidi" w:cstheme="majorBidi"/>
                <w:sz w:val="22"/>
                <w:szCs w:val="22"/>
              </w:rPr>
            </w:rPrChange>
          </w:rPr>
          <w:tab/>
        </w:r>
      </w:ins>
    </w:p>
    <w:p w14:paraId="35E48B32" w14:textId="33E845B2" w:rsidR="00EA5D31" w:rsidRPr="00CD5769" w:rsidRDefault="00EA5D31" w:rsidP="00F77543">
      <w:pPr>
        <w:pStyle w:val="ListParagraph"/>
        <w:widowControl w:val="0"/>
        <w:numPr>
          <w:ilvl w:val="0"/>
          <w:numId w:val="19"/>
        </w:numPr>
        <w:autoSpaceDE w:val="0"/>
        <w:autoSpaceDN w:val="0"/>
        <w:adjustRightInd w:val="0"/>
        <w:ind w:left="720"/>
        <w:rPr>
          <w:ins w:id="568" w:author="Eivazi, Farnaz" w:date="2022-07-11T23:59:00Z"/>
          <w:rPrChange w:id="569" w:author="Eivazi, Farnaz" w:date="2022-07-13T22:55:00Z">
            <w:rPr>
              <w:ins w:id="570" w:author="Eivazi, Farnaz" w:date="2022-07-11T23:59:00Z"/>
              <w:rFonts w:asciiTheme="majorBidi" w:hAnsiTheme="majorBidi" w:cstheme="majorBidi"/>
              <w:sz w:val="22"/>
              <w:szCs w:val="22"/>
            </w:rPr>
          </w:rPrChange>
        </w:rPr>
      </w:pPr>
      <w:ins w:id="571" w:author="Eivazi, Farnaz" w:date="2022-07-11T23:58:00Z">
        <w:r w:rsidRPr="00CD5769">
          <w:rPr>
            <w:rPrChange w:id="572" w:author="Eivazi, Farnaz" w:date="2022-07-13T22:55:00Z">
              <w:rPr>
                <w:rFonts w:asciiTheme="majorBidi" w:hAnsiTheme="majorBidi" w:cstheme="majorBidi"/>
                <w:sz w:val="22"/>
                <w:szCs w:val="22"/>
              </w:rPr>
            </w:rPrChange>
          </w:rPr>
          <w:t xml:space="preserve">Method </w:t>
        </w:r>
        <w:proofErr w:type="spellStart"/>
        <w:r w:rsidRPr="00CD5769">
          <w:rPr>
            <w:rPrChange w:id="573" w:author="Eivazi, Farnaz" w:date="2022-07-13T22:55:00Z">
              <w:rPr>
                <w:rFonts w:asciiTheme="majorBidi" w:hAnsiTheme="majorBidi" w:cstheme="majorBidi"/>
                <w:sz w:val="22"/>
                <w:szCs w:val="22"/>
              </w:rPr>
            </w:rPrChange>
          </w:rPr>
          <w:t>isPropertiesFull</w:t>
        </w:r>
      </w:ins>
      <w:proofErr w:type="spellEnd"/>
      <w:ins w:id="574" w:author="Eivazi, Farnaz" w:date="2022-07-11T23:59:00Z">
        <w:r w:rsidRPr="00CD5769">
          <w:rPr>
            <w:rPrChange w:id="575" w:author="Eivazi, Farnaz" w:date="2022-07-13T22:55:00Z">
              <w:rPr>
                <w:rFonts w:asciiTheme="majorBidi" w:hAnsiTheme="majorBidi" w:cstheme="majorBidi"/>
                <w:sz w:val="22"/>
                <w:szCs w:val="22"/>
              </w:rPr>
            </w:rPrChange>
          </w:rPr>
          <w:t xml:space="preserve"> - Checks if the </w:t>
        </w:r>
        <w:r w:rsidRPr="00CD5769">
          <w:rPr>
            <w:i/>
            <w:rPrChange w:id="576" w:author="Eivazi, Farnaz" w:date="2022-07-13T22:55:00Z">
              <w:rPr>
                <w:rFonts w:asciiTheme="majorBidi" w:hAnsiTheme="majorBidi" w:cstheme="majorBidi"/>
                <w:sz w:val="22"/>
                <w:szCs w:val="22"/>
              </w:rPr>
            </w:rPrChange>
          </w:rPr>
          <w:t>properties</w:t>
        </w:r>
        <w:r w:rsidRPr="00CD5769">
          <w:rPr>
            <w:rPrChange w:id="577" w:author="Eivazi, Farnaz" w:date="2022-07-13T22:55:00Z">
              <w:rPr>
                <w:rFonts w:asciiTheme="majorBidi" w:hAnsiTheme="majorBidi" w:cstheme="majorBidi"/>
                <w:sz w:val="22"/>
                <w:szCs w:val="22"/>
              </w:rPr>
            </w:rPrChange>
          </w:rPr>
          <w:t xml:space="preserve"> array has reached the maximum capacity</w:t>
        </w:r>
      </w:ins>
    </w:p>
    <w:p w14:paraId="70C68F7C" w14:textId="16B0F1CF" w:rsidR="00EA5D31" w:rsidRPr="00CD5769" w:rsidRDefault="00EA5D31" w:rsidP="00F77543">
      <w:pPr>
        <w:pStyle w:val="ListParagraph"/>
        <w:widowControl w:val="0"/>
        <w:numPr>
          <w:ilvl w:val="0"/>
          <w:numId w:val="19"/>
        </w:numPr>
        <w:autoSpaceDE w:val="0"/>
        <w:autoSpaceDN w:val="0"/>
        <w:adjustRightInd w:val="0"/>
        <w:ind w:left="720"/>
        <w:rPr>
          <w:ins w:id="578" w:author="Eivazi, Farnaz" w:date="2022-07-12T00:01:00Z"/>
          <w:rPrChange w:id="579" w:author="Eivazi, Farnaz" w:date="2022-07-13T22:55:00Z">
            <w:rPr>
              <w:ins w:id="580" w:author="Eivazi, Farnaz" w:date="2022-07-12T00:01:00Z"/>
              <w:rFonts w:asciiTheme="majorBidi" w:hAnsiTheme="majorBidi" w:cstheme="majorBidi"/>
              <w:sz w:val="22"/>
              <w:szCs w:val="22"/>
            </w:rPr>
          </w:rPrChange>
        </w:rPr>
      </w:pPr>
      <w:ins w:id="581" w:author="Eivazi, Farnaz" w:date="2022-07-11T23:59:00Z">
        <w:r w:rsidRPr="00CD5769">
          <w:rPr>
            <w:rPrChange w:id="582" w:author="Eivazi, Farnaz" w:date="2022-07-13T22:55:00Z">
              <w:rPr>
                <w:rFonts w:asciiTheme="majorBidi" w:hAnsiTheme="majorBidi" w:cstheme="majorBidi"/>
                <w:sz w:val="22"/>
                <w:szCs w:val="22"/>
              </w:rPr>
            </w:rPrChange>
          </w:rPr>
          <w:t xml:space="preserve">Method </w:t>
        </w:r>
        <w:proofErr w:type="spellStart"/>
        <w:r w:rsidRPr="00CD5769">
          <w:rPr>
            <w:rPrChange w:id="583" w:author="Eivazi, Farnaz" w:date="2022-07-13T22:55:00Z">
              <w:rPr>
                <w:rFonts w:asciiTheme="majorBidi" w:hAnsiTheme="majorBidi" w:cstheme="majorBidi"/>
                <w:sz w:val="22"/>
                <w:szCs w:val="22"/>
              </w:rPr>
            </w:rPrChange>
          </w:rPr>
          <w:t>getPropertiesCount</w:t>
        </w:r>
        <w:proofErr w:type="spellEnd"/>
        <w:r w:rsidRPr="00CD5769">
          <w:rPr>
            <w:rPrChange w:id="584" w:author="Eivazi, Farnaz" w:date="2022-07-13T22:55:00Z">
              <w:rPr>
                <w:rFonts w:asciiTheme="majorBidi" w:hAnsiTheme="majorBidi" w:cstheme="majorBidi"/>
                <w:sz w:val="22"/>
                <w:szCs w:val="22"/>
              </w:rPr>
            </w:rPrChange>
          </w:rPr>
          <w:t xml:space="preserve"> - </w:t>
        </w:r>
      </w:ins>
      <w:ins w:id="585" w:author="Eivazi, Farnaz" w:date="2022-07-12T00:00:00Z">
        <w:r w:rsidRPr="00CD5769">
          <w:rPr>
            <w:rPrChange w:id="586" w:author="Eivazi, Farnaz" w:date="2022-07-13T22:55:00Z">
              <w:rPr>
                <w:rFonts w:asciiTheme="majorBidi" w:hAnsiTheme="majorBidi" w:cstheme="majorBidi"/>
                <w:sz w:val="22"/>
                <w:szCs w:val="22"/>
              </w:rPr>
            </w:rPrChange>
          </w:rPr>
          <w:t>Returns the number of existing properties in the array</w:t>
        </w:r>
      </w:ins>
    </w:p>
    <w:p w14:paraId="1D394753" w14:textId="4A6F0E77" w:rsidR="00EA5D31" w:rsidRPr="00CD5769" w:rsidRDefault="00EA5D31" w:rsidP="00F77543">
      <w:pPr>
        <w:pStyle w:val="ListParagraph"/>
        <w:widowControl w:val="0"/>
        <w:numPr>
          <w:ilvl w:val="0"/>
          <w:numId w:val="19"/>
        </w:numPr>
        <w:autoSpaceDE w:val="0"/>
        <w:autoSpaceDN w:val="0"/>
        <w:adjustRightInd w:val="0"/>
        <w:ind w:left="720"/>
        <w:rPr>
          <w:ins w:id="587" w:author="Eivazi, Farnaz" w:date="2022-07-12T00:04:00Z"/>
          <w:rPrChange w:id="588" w:author="Eivazi, Farnaz" w:date="2022-07-13T22:55:00Z">
            <w:rPr>
              <w:ins w:id="589" w:author="Eivazi, Farnaz" w:date="2022-07-12T00:04:00Z"/>
              <w:rFonts w:asciiTheme="majorBidi" w:hAnsiTheme="majorBidi" w:cstheme="majorBidi"/>
              <w:sz w:val="22"/>
              <w:szCs w:val="22"/>
            </w:rPr>
          </w:rPrChange>
        </w:rPr>
      </w:pPr>
      <w:ins w:id="590" w:author="Eivazi, Farnaz" w:date="2022-07-12T00:02:00Z">
        <w:r w:rsidRPr="00CD5769">
          <w:rPr>
            <w:rPrChange w:id="591" w:author="Eivazi, Farnaz" w:date="2022-07-13T22:55:00Z">
              <w:rPr>
                <w:rFonts w:asciiTheme="majorBidi" w:hAnsiTheme="majorBidi" w:cstheme="majorBidi"/>
                <w:sz w:val="22"/>
                <w:szCs w:val="22"/>
              </w:rPr>
            </w:rPrChange>
          </w:rPr>
          <w:t xml:space="preserve">Method </w:t>
        </w:r>
        <w:proofErr w:type="spellStart"/>
        <w:r w:rsidRPr="00CD5769">
          <w:rPr>
            <w:rPrChange w:id="592" w:author="Eivazi, Farnaz" w:date="2022-07-13T22:55:00Z">
              <w:rPr>
                <w:rFonts w:asciiTheme="majorBidi" w:hAnsiTheme="majorBidi" w:cstheme="majorBidi"/>
                <w:sz w:val="22"/>
                <w:szCs w:val="22"/>
              </w:rPr>
            </w:rPrChange>
          </w:rPr>
          <w:t>isMangementFee</w:t>
        </w:r>
      </w:ins>
      <w:ins w:id="593" w:author="Eivazi, Farnaz" w:date="2022-07-12T15:33:00Z">
        <w:r w:rsidR="00FF5556" w:rsidRPr="00CD5769">
          <w:rPr>
            <w:rPrChange w:id="594" w:author="Eivazi, Farnaz" w:date="2022-07-13T22:55:00Z">
              <w:rPr>
                <w:rFonts w:ascii="Courier New" w:hAnsi="Courier New" w:cs="Courier New"/>
                <w:sz w:val="22"/>
                <w:szCs w:val="22"/>
              </w:rPr>
            </w:rPrChange>
          </w:rPr>
          <w:t>V</w:t>
        </w:r>
      </w:ins>
      <w:ins w:id="595" w:author="Eivazi, Farnaz" w:date="2022-07-12T00:02:00Z">
        <w:r w:rsidRPr="00CD5769">
          <w:rPr>
            <w:rPrChange w:id="596" w:author="Eivazi, Farnaz" w:date="2022-07-13T22:55:00Z">
              <w:rPr>
                <w:rFonts w:asciiTheme="majorBidi" w:hAnsiTheme="majorBidi" w:cstheme="majorBidi"/>
                <w:sz w:val="22"/>
                <w:szCs w:val="22"/>
              </w:rPr>
            </w:rPrChange>
          </w:rPr>
          <w:t>alid</w:t>
        </w:r>
        <w:proofErr w:type="spellEnd"/>
        <w:r w:rsidRPr="00CD5769">
          <w:rPr>
            <w:rPrChange w:id="597" w:author="Eivazi, Farnaz" w:date="2022-07-13T22:55:00Z">
              <w:rPr>
                <w:rFonts w:asciiTheme="majorBidi" w:hAnsiTheme="majorBidi" w:cstheme="majorBidi"/>
                <w:sz w:val="22"/>
                <w:szCs w:val="22"/>
              </w:rPr>
            </w:rPrChange>
          </w:rPr>
          <w:t xml:space="preserve"> - Checks if the management company has a valid</w:t>
        </w:r>
      </w:ins>
      <w:ins w:id="598" w:author="Eivazi, Farnaz" w:date="2022-07-12T00:03:00Z">
        <w:r w:rsidRPr="00CD5769">
          <w:rPr>
            <w:rPrChange w:id="599" w:author="Eivazi, Farnaz" w:date="2022-07-13T22:55:00Z">
              <w:rPr>
                <w:rFonts w:asciiTheme="majorBidi" w:hAnsiTheme="majorBidi" w:cstheme="majorBidi"/>
                <w:sz w:val="22"/>
                <w:szCs w:val="22"/>
              </w:rPr>
            </w:rPrChange>
          </w:rPr>
          <w:t xml:space="preserve"> </w:t>
        </w:r>
      </w:ins>
      <w:ins w:id="600" w:author="Eivazi, Farnaz" w:date="2022-07-12T00:02:00Z">
        <w:r w:rsidRPr="00CD5769">
          <w:rPr>
            <w:rPrChange w:id="601" w:author="Eivazi, Farnaz" w:date="2022-07-13T22:55:00Z">
              <w:rPr>
                <w:rFonts w:asciiTheme="majorBidi" w:hAnsiTheme="majorBidi" w:cstheme="majorBidi"/>
                <w:sz w:val="22"/>
                <w:szCs w:val="22"/>
              </w:rPr>
            </w:rPrChange>
          </w:rPr>
          <w:t>(between 0-100) fee</w:t>
        </w:r>
      </w:ins>
    </w:p>
    <w:p w14:paraId="2A5B927F" w14:textId="160FD055" w:rsidR="00EA5D31" w:rsidRPr="00CD5769" w:rsidDel="00EA5D31" w:rsidRDefault="00EA5D31" w:rsidP="00F77543">
      <w:pPr>
        <w:pStyle w:val="ListParagraph"/>
        <w:widowControl w:val="0"/>
        <w:numPr>
          <w:ilvl w:val="0"/>
          <w:numId w:val="19"/>
        </w:numPr>
        <w:autoSpaceDE w:val="0"/>
        <w:autoSpaceDN w:val="0"/>
        <w:adjustRightInd w:val="0"/>
        <w:ind w:left="720"/>
        <w:rPr>
          <w:del w:id="602" w:author="Eivazi, Farnaz" w:date="2022-07-12T00:04:00Z"/>
          <w:rPrChange w:id="603" w:author="Eivazi, Farnaz" w:date="2022-07-13T22:55:00Z">
            <w:rPr>
              <w:del w:id="604" w:author="Eivazi, Farnaz" w:date="2022-07-12T00:04:00Z"/>
              <w:rFonts w:asciiTheme="majorBidi" w:hAnsiTheme="majorBidi" w:cstheme="majorBidi"/>
              <w:sz w:val="22"/>
              <w:szCs w:val="22"/>
            </w:rPr>
          </w:rPrChange>
        </w:rPr>
      </w:pPr>
    </w:p>
    <w:p w14:paraId="1BED8BE5" w14:textId="5796172F" w:rsidR="00263821" w:rsidRPr="00263821" w:rsidRDefault="00263821">
      <w:pPr>
        <w:pStyle w:val="ListParagraph"/>
        <w:widowControl w:val="0"/>
        <w:numPr>
          <w:ilvl w:val="0"/>
          <w:numId w:val="19"/>
        </w:numPr>
        <w:ind w:left="720"/>
        <w:rPr>
          <w:rFonts w:asciiTheme="majorBidi" w:hAnsiTheme="majorBidi" w:cstheme="majorBidi"/>
          <w:sz w:val="22"/>
          <w:szCs w:val="22"/>
        </w:rPr>
        <w:pPrChange w:id="605" w:author="Eivazi, Farnaz" w:date="2022-07-12T00:04:00Z">
          <w:pPr>
            <w:pStyle w:val="ListParagraph"/>
            <w:widowControl w:val="0"/>
            <w:numPr>
              <w:numId w:val="19"/>
            </w:numPr>
            <w:ind w:left="360" w:hanging="360"/>
          </w:pPr>
        </w:pPrChange>
      </w:pPr>
      <w:r w:rsidRPr="00CD5769">
        <w:rPr>
          <w:rPrChange w:id="606" w:author="Eivazi, Farnaz" w:date="2022-07-13T22:55:00Z">
            <w:rPr>
              <w:rFonts w:asciiTheme="majorBidi" w:hAnsiTheme="majorBidi" w:cstheme="majorBidi"/>
              <w:sz w:val="22"/>
              <w:szCs w:val="22"/>
            </w:rPr>
          </w:rPrChange>
        </w:rPr>
        <w:t xml:space="preserve">Method </w:t>
      </w:r>
      <w:r w:rsidRPr="00CD5769">
        <w:rPr>
          <w:rPrChange w:id="607" w:author="Eivazi, Farnaz" w:date="2022-07-13T22:55:00Z">
            <w:rPr>
              <w:rFonts w:asciiTheme="majorBidi" w:hAnsiTheme="majorBidi" w:cstheme="majorBidi"/>
              <w:b/>
              <w:sz w:val="22"/>
              <w:szCs w:val="22"/>
            </w:rPr>
          </w:rPrChange>
        </w:rPr>
        <w:t>toString</w:t>
      </w:r>
      <w:ins w:id="608" w:author="Eivazi, Farnaz" w:date="2022-07-12T00:04:00Z">
        <w:r w:rsidR="00EA5D31" w:rsidRPr="00CD5769">
          <w:rPr>
            <w:rPrChange w:id="609" w:author="Eivazi, Farnaz" w:date="2022-07-13T22:55:00Z">
              <w:rPr>
                <w:rFonts w:ascii="Courier New" w:hAnsi="Courier New" w:cs="Courier New"/>
                <w:sz w:val="22"/>
                <w:szCs w:val="22"/>
              </w:rPr>
            </w:rPrChange>
          </w:rPr>
          <w:t xml:space="preserve"> </w:t>
        </w:r>
      </w:ins>
      <w:r w:rsidRPr="00CD5769">
        <w:rPr>
          <w:rPrChange w:id="610" w:author="Eivazi, Farnaz" w:date="2022-07-13T22:55:00Z">
            <w:rPr>
              <w:rFonts w:asciiTheme="majorBidi" w:hAnsiTheme="majorBidi" w:cstheme="majorBidi"/>
              <w:sz w:val="22"/>
              <w:szCs w:val="22"/>
            </w:rPr>
          </w:rPrChange>
        </w:rPr>
        <w:t xml:space="preserve">- </w:t>
      </w:r>
      <w:ins w:id="611" w:author="Eivazi, Farnaz" w:date="2022-07-12T00:05:00Z">
        <w:r w:rsidR="00EA5D31" w:rsidRPr="00CD5769">
          <w:rPr>
            <w:bCs/>
            <w:rPrChange w:id="612" w:author="Eivazi, Farnaz" w:date="2022-07-13T22:55:00Z">
              <w:rPr>
                <w:rFonts w:asciiTheme="majorBidi" w:hAnsiTheme="majorBidi" w:cstheme="majorBidi"/>
                <w:bCs/>
                <w:sz w:val="22"/>
                <w:szCs w:val="22"/>
              </w:rPr>
            </w:rPrChange>
          </w:rPr>
          <w:t>R</w:t>
        </w:r>
      </w:ins>
      <w:del w:id="613" w:author="Eivazi, Farnaz" w:date="2022-07-12T00:05:00Z">
        <w:r w:rsidRPr="00CD5769" w:rsidDel="00EA5D31">
          <w:rPr>
            <w:bCs/>
            <w:rPrChange w:id="614" w:author="Eivazi, Farnaz" w:date="2022-07-13T22:55:00Z">
              <w:rPr>
                <w:rFonts w:asciiTheme="majorBidi" w:hAnsiTheme="majorBidi" w:cstheme="majorBidi"/>
                <w:bCs/>
                <w:sz w:val="22"/>
                <w:szCs w:val="22"/>
              </w:rPr>
            </w:rPrChange>
          </w:rPr>
          <w:delText>r</w:delText>
        </w:r>
      </w:del>
      <w:r w:rsidRPr="00CD5769">
        <w:rPr>
          <w:bCs/>
          <w:rPrChange w:id="615" w:author="Eivazi, Farnaz" w:date="2022-07-13T22:55:00Z">
            <w:rPr>
              <w:rFonts w:asciiTheme="majorBidi" w:hAnsiTheme="majorBidi" w:cstheme="majorBidi"/>
              <w:bCs/>
              <w:sz w:val="22"/>
              <w:szCs w:val="22"/>
            </w:rPr>
          </w:rPrChange>
        </w:rPr>
        <w:t>eturns</w:t>
      </w:r>
      <w:r w:rsidRPr="00CD5769">
        <w:rPr>
          <w:rPrChange w:id="616" w:author="Eivazi, Farnaz" w:date="2022-07-13T22:55:00Z">
            <w:rPr>
              <w:rFonts w:asciiTheme="majorBidi" w:hAnsiTheme="majorBidi" w:cstheme="majorBidi"/>
              <w:sz w:val="22"/>
              <w:szCs w:val="22"/>
            </w:rPr>
          </w:rPrChange>
        </w:rPr>
        <w:t xml:space="preserve"> information of ALL the properties within this management company by accessing the "Properties" array. The format is as following example:</w:t>
      </w:r>
      <w:r>
        <w:br/>
      </w:r>
    </w:p>
    <w:p w14:paraId="031C9188" w14:textId="4C7E60AF" w:rsidR="00263821" w:rsidRPr="00263821" w:rsidDel="00FF5556" w:rsidRDefault="00263821">
      <w:pPr>
        <w:widowControl w:val="0"/>
        <w:ind w:left="360"/>
        <w:rPr>
          <w:del w:id="617" w:author="Eivazi, Farnaz" w:date="2022-07-12T15:36:00Z"/>
          <w:rFonts w:asciiTheme="majorBidi" w:hAnsiTheme="majorBidi" w:cstheme="majorBidi"/>
          <w:sz w:val="22"/>
          <w:szCs w:val="22"/>
        </w:rPr>
      </w:pPr>
      <w:r>
        <w:rPr>
          <w:rFonts w:asciiTheme="majorBidi" w:hAnsiTheme="majorBidi" w:cstheme="majorBidi"/>
          <w:sz w:val="22"/>
          <w:szCs w:val="22"/>
        </w:rPr>
        <w:tab/>
        <w:t xml:space="preserve"> </w:t>
      </w:r>
      <w:r w:rsidRPr="00263821">
        <w:rPr>
          <w:rFonts w:asciiTheme="majorBidi" w:hAnsiTheme="majorBidi" w:cstheme="majorBidi"/>
          <w:sz w:val="22"/>
          <w:szCs w:val="22"/>
        </w:rPr>
        <w:t xml:space="preserve">  </w:t>
      </w:r>
      <w:del w:id="618" w:author="Eivazi, Farnaz" w:date="2022-07-12T15:36:00Z">
        <w:r w:rsidRPr="00263821" w:rsidDel="00FF5556">
          <w:rPr>
            <w:rFonts w:asciiTheme="majorBidi" w:hAnsiTheme="majorBidi" w:cstheme="majorBidi"/>
            <w:sz w:val="22"/>
            <w:szCs w:val="22"/>
          </w:rPr>
          <w:delText>List of the properties for Alliance,</w:delText>
        </w:r>
        <w:r w:rsidR="00C6475A" w:rsidDel="00FF5556">
          <w:rPr>
            <w:rFonts w:asciiTheme="majorBidi" w:hAnsiTheme="majorBidi" w:cstheme="majorBidi"/>
            <w:sz w:val="22"/>
            <w:szCs w:val="22"/>
          </w:rPr>
          <w:delText xml:space="preserve"> </w:delText>
        </w:r>
        <w:r w:rsidRPr="00263821" w:rsidDel="00FF5556">
          <w:rPr>
            <w:rFonts w:asciiTheme="majorBidi" w:hAnsiTheme="majorBidi" w:cstheme="majorBidi"/>
            <w:sz w:val="22"/>
            <w:szCs w:val="22"/>
          </w:rPr>
          <w:delText>taxID: 1235</w:delText>
        </w:r>
      </w:del>
    </w:p>
    <w:p w14:paraId="7A07D0DD" w14:textId="4122FC37" w:rsidR="00263821" w:rsidRPr="00263821" w:rsidDel="00FF5556" w:rsidRDefault="00263821">
      <w:pPr>
        <w:widowControl w:val="0"/>
        <w:ind w:left="360"/>
        <w:rPr>
          <w:del w:id="619" w:author="Eivazi, Farnaz" w:date="2022-07-12T15:36:00Z"/>
          <w:rFonts w:asciiTheme="majorBidi" w:hAnsiTheme="majorBidi" w:cstheme="majorBidi"/>
          <w:sz w:val="22"/>
          <w:szCs w:val="22"/>
        </w:rPr>
      </w:pPr>
      <w:del w:id="620"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______________________________________________________</w:delText>
        </w:r>
      </w:del>
    </w:p>
    <w:p w14:paraId="18E4B2EA" w14:textId="11FC0EE4" w:rsidR="00263821" w:rsidRPr="00263821" w:rsidDel="00FF5556" w:rsidRDefault="00263821">
      <w:pPr>
        <w:widowControl w:val="0"/>
        <w:ind w:left="360"/>
        <w:rPr>
          <w:del w:id="621" w:author="Eivazi, Farnaz" w:date="2022-07-12T15:36:00Z"/>
          <w:rFonts w:asciiTheme="majorBidi" w:hAnsiTheme="majorBidi" w:cstheme="majorBidi"/>
          <w:sz w:val="22"/>
          <w:szCs w:val="22"/>
        </w:rPr>
      </w:pPr>
      <w:del w:id="622"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Property Name</w:delText>
        </w:r>
      </w:del>
      <w:del w:id="623" w:author="Eivazi, Farnaz" w:date="2022-07-12T00:06:00Z">
        <w:r w:rsidRPr="00263821" w:rsidDel="00EA5D31">
          <w:rPr>
            <w:rFonts w:asciiTheme="majorBidi" w:hAnsiTheme="majorBidi" w:cstheme="majorBidi"/>
            <w:sz w:val="22"/>
            <w:szCs w:val="22"/>
          </w:rPr>
          <w:delText xml:space="preserve"> </w:delText>
        </w:r>
      </w:del>
      <w:del w:id="624" w:author="Eivazi, Farnaz" w:date="2022-07-12T15:36:00Z">
        <w:r w:rsidRPr="00263821" w:rsidDel="00FF5556">
          <w:rPr>
            <w:rFonts w:asciiTheme="majorBidi" w:hAnsiTheme="majorBidi" w:cstheme="majorBidi"/>
            <w:sz w:val="22"/>
            <w:szCs w:val="22"/>
          </w:rPr>
          <w:delText xml:space="preserve">: </w:delText>
        </w:r>
        <w:r w:rsidRPr="00263821" w:rsidDel="00FF5556">
          <w:rPr>
            <w:rFonts w:asciiTheme="majorBidi" w:hAnsiTheme="majorBidi" w:cstheme="majorBidi"/>
            <w:sz w:val="22"/>
            <w:szCs w:val="22"/>
            <w:u w:val="single"/>
          </w:rPr>
          <w:delText>Belmar</w:delText>
        </w:r>
      </w:del>
    </w:p>
    <w:p w14:paraId="18B07288" w14:textId="161F73B8" w:rsidR="00263821" w:rsidRPr="00263821" w:rsidDel="00FF5556" w:rsidRDefault="00263821">
      <w:pPr>
        <w:widowControl w:val="0"/>
        <w:ind w:left="360"/>
        <w:rPr>
          <w:del w:id="625" w:author="Eivazi, Farnaz" w:date="2022-07-12T15:36:00Z"/>
          <w:rFonts w:asciiTheme="majorBidi" w:hAnsiTheme="majorBidi" w:cstheme="majorBidi"/>
          <w:sz w:val="22"/>
          <w:szCs w:val="22"/>
        </w:rPr>
      </w:pPr>
      <w:del w:id="626"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 xml:space="preserve"> Located in Silver Spring</w:delText>
        </w:r>
      </w:del>
    </w:p>
    <w:p w14:paraId="442695BC" w14:textId="32AAB522" w:rsidR="00263821" w:rsidRPr="00263821" w:rsidDel="00FF5556" w:rsidRDefault="00263821">
      <w:pPr>
        <w:widowControl w:val="0"/>
        <w:ind w:left="360"/>
        <w:rPr>
          <w:del w:id="627" w:author="Eivazi, Farnaz" w:date="2022-07-12T15:36:00Z"/>
          <w:rFonts w:asciiTheme="majorBidi" w:hAnsiTheme="majorBidi" w:cstheme="majorBidi"/>
          <w:sz w:val="22"/>
          <w:szCs w:val="22"/>
        </w:rPr>
      </w:pPr>
      <w:del w:id="628"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 xml:space="preserve"> Belonging to:</w:delText>
        </w:r>
        <w:r w:rsidR="009E5DAB" w:rsidDel="00FF5556">
          <w:rPr>
            <w:rFonts w:asciiTheme="majorBidi" w:hAnsiTheme="majorBidi" w:cstheme="majorBidi"/>
            <w:sz w:val="22"/>
            <w:szCs w:val="22"/>
          </w:rPr>
          <w:delText xml:space="preserve"> </w:delText>
        </w:r>
        <w:r w:rsidRPr="00263821" w:rsidDel="00FF5556">
          <w:rPr>
            <w:rFonts w:asciiTheme="majorBidi" w:hAnsiTheme="majorBidi" w:cstheme="majorBidi"/>
            <w:sz w:val="22"/>
            <w:szCs w:val="22"/>
          </w:rPr>
          <w:delText>John Smith</w:delText>
        </w:r>
      </w:del>
    </w:p>
    <w:p w14:paraId="174B2E55" w14:textId="7539AFF4" w:rsidR="00263821" w:rsidRPr="00263821" w:rsidDel="00FF5556" w:rsidRDefault="00263821">
      <w:pPr>
        <w:widowControl w:val="0"/>
        <w:ind w:left="360"/>
        <w:rPr>
          <w:del w:id="629" w:author="Eivazi, Farnaz" w:date="2022-07-12T15:36:00Z"/>
          <w:rFonts w:asciiTheme="majorBidi" w:hAnsiTheme="majorBidi" w:cstheme="majorBidi"/>
          <w:sz w:val="22"/>
          <w:szCs w:val="22"/>
        </w:rPr>
      </w:pPr>
      <w:del w:id="630"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 xml:space="preserve"> Rent Amount: 1200.0</w:delText>
        </w:r>
      </w:del>
    </w:p>
    <w:p w14:paraId="3A3D2EF9" w14:textId="0A4BA8DB" w:rsidR="00263821" w:rsidRPr="00263821" w:rsidDel="00FF5556" w:rsidRDefault="00263821">
      <w:pPr>
        <w:widowControl w:val="0"/>
        <w:ind w:left="360"/>
        <w:rPr>
          <w:del w:id="631" w:author="Eivazi, Farnaz" w:date="2022-07-12T15:36:00Z"/>
          <w:rFonts w:asciiTheme="majorBidi" w:hAnsiTheme="majorBidi" w:cstheme="majorBidi"/>
          <w:sz w:val="22"/>
          <w:szCs w:val="22"/>
        </w:rPr>
      </w:pPr>
      <w:del w:id="632"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 xml:space="preserve">Property Name: </w:delText>
        </w:r>
        <w:r w:rsidRPr="00263821" w:rsidDel="00FF5556">
          <w:rPr>
            <w:rFonts w:asciiTheme="majorBidi" w:hAnsiTheme="majorBidi" w:cstheme="majorBidi"/>
            <w:sz w:val="22"/>
            <w:szCs w:val="22"/>
            <w:u w:val="single"/>
          </w:rPr>
          <w:delText>Camden</w:delText>
        </w:r>
        <w:r w:rsidRPr="00263821" w:rsidDel="00FF5556">
          <w:rPr>
            <w:rFonts w:asciiTheme="majorBidi" w:hAnsiTheme="majorBidi" w:cstheme="majorBidi"/>
            <w:sz w:val="22"/>
            <w:szCs w:val="22"/>
          </w:rPr>
          <w:delText xml:space="preserve"> </w:delText>
        </w:r>
        <w:r w:rsidRPr="00263821" w:rsidDel="00FF5556">
          <w:rPr>
            <w:rFonts w:asciiTheme="majorBidi" w:hAnsiTheme="majorBidi" w:cstheme="majorBidi"/>
            <w:sz w:val="22"/>
            <w:szCs w:val="22"/>
            <w:u w:val="single"/>
          </w:rPr>
          <w:delText>Lakeway</w:delText>
        </w:r>
      </w:del>
    </w:p>
    <w:p w14:paraId="583FD3DB" w14:textId="68A45DE1" w:rsidR="00263821" w:rsidRPr="00263821" w:rsidDel="00FF5556" w:rsidRDefault="00263821">
      <w:pPr>
        <w:widowControl w:val="0"/>
        <w:ind w:left="360"/>
        <w:rPr>
          <w:del w:id="633" w:author="Eivazi, Farnaz" w:date="2022-07-12T15:36:00Z"/>
          <w:rFonts w:asciiTheme="majorBidi" w:hAnsiTheme="majorBidi" w:cstheme="majorBidi"/>
          <w:sz w:val="22"/>
          <w:szCs w:val="22"/>
        </w:rPr>
      </w:pPr>
      <w:del w:id="634"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 xml:space="preserve"> Located in </w:delText>
        </w:r>
        <w:r w:rsidRPr="00263821" w:rsidDel="00FF5556">
          <w:rPr>
            <w:rFonts w:asciiTheme="majorBidi" w:hAnsiTheme="majorBidi" w:cstheme="majorBidi"/>
            <w:sz w:val="22"/>
            <w:szCs w:val="22"/>
            <w:u w:val="single"/>
          </w:rPr>
          <w:delText>Rockville</w:delText>
        </w:r>
      </w:del>
    </w:p>
    <w:p w14:paraId="23AF6AC0" w14:textId="33668A1C" w:rsidR="00263821" w:rsidRPr="00263821" w:rsidDel="00FF5556" w:rsidRDefault="00263821">
      <w:pPr>
        <w:widowControl w:val="0"/>
        <w:ind w:left="360"/>
        <w:rPr>
          <w:del w:id="635" w:author="Eivazi, Farnaz" w:date="2022-07-12T15:36:00Z"/>
          <w:rFonts w:asciiTheme="majorBidi" w:hAnsiTheme="majorBidi" w:cstheme="majorBidi"/>
          <w:sz w:val="22"/>
          <w:szCs w:val="22"/>
        </w:rPr>
      </w:pPr>
      <w:del w:id="636"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 xml:space="preserve"> Belonging to:</w:delText>
        </w:r>
        <w:r w:rsidR="009E5DAB" w:rsidDel="00FF5556">
          <w:rPr>
            <w:rFonts w:asciiTheme="majorBidi" w:hAnsiTheme="majorBidi" w:cstheme="majorBidi"/>
            <w:sz w:val="22"/>
            <w:szCs w:val="22"/>
          </w:rPr>
          <w:delText xml:space="preserve"> </w:delText>
        </w:r>
        <w:r w:rsidRPr="00263821" w:rsidDel="00FF5556">
          <w:rPr>
            <w:rFonts w:asciiTheme="majorBidi" w:hAnsiTheme="majorBidi" w:cstheme="majorBidi"/>
            <w:sz w:val="22"/>
            <w:szCs w:val="22"/>
          </w:rPr>
          <w:delText xml:space="preserve">Ann </w:delText>
        </w:r>
        <w:r w:rsidRPr="00263821" w:rsidDel="00FF5556">
          <w:rPr>
            <w:rFonts w:asciiTheme="majorBidi" w:hAnsiTheme="majorBidi" w:cstheme="majorBidi"/>
            <w:sz w:val="22"/>
            <w:szCs w:val="22"/>
            <w:u w:val="single"/>
          </w:rPr>
          <w:delText>Taylor</w:delText>
        </w:r>
      </w:del>
    </w:p>
    <w:p w14:paraId="1B9F1AB3" w14:textId="7B90B019" w:rsidR="00263821" w:rsidRPr="00263821" w:rsidDel="00FF5556" w:rsidRDefault="00263821">
      <w:pPr>
        <w:widowControl w:val="0"/>
        <w:ind w:left="360"/>
        <w:rPr>
          <w:del w:id="637" w:author="Eivazi, Farnaz" w:date="2022-07-12T15:36:00Z"/>
          <w:rFonts w:asciiTheme="majorBidi" w:hAnsiTheme="majorBidi" w:cstheme="majorBidi"/>
          <w:sz w:val="22"/>
          <w:szCs w:val="22"/>
        </w:rPr>
      </w:pPr>
      <w:del w:id="638"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 xml:space="preserve"> Rent Amount: 2450.0</w:delText>
        </w:r>
      </w:del>
    </w:p>
    <w:p w14:paraId="41CFFB6D" w14:textId="36D88E1A" w:rsidR="00263821" w:rsidRPr="00263821" w:rsidDel="00FF5556" w:rsidRDefault="00263821">
      <w:pPr>
        <w:widowControl w:val="0"/>
        <w:ind w:left="360"/>
        <w:rPr>
          <w:del w:id="639" w:author="Eivazi, Farnaz" w:date="2022-07-12T15:36:00Z"/>
          <w:rFonts w:asciiTheme="majorBidi" w:hAnsiTheme="majorBidi" w:cstheme="majorBidi"/>
          <w:sz w:val="22"/>
          <w:szCs w:val="22"/>
        </w:rPr>
      </w:pPr>
      <w:del w:id="640"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 xml:space="preserve">Property Name: </w:delText>
        </w:r>
        <w:r w:rsidRPr="00263821" w:rsidDel="00FF5556">
          <w:rPr>
            <w:rFonts w:asciiTheme="majorBidi" w:hAnsiTheme="majorBidi" w:cstheme="majorBidi"/>
            <w:sz w:val="22"/>
            <w:szCs w:val="22"/>
            <w:u w:val="single"/>
          </w:rPr>
          <w:delText>Hamptons</w:delText>
        </w:r>
      </w:del>
    </w:p>
    <w:p w14:paraId="62ED597D" w14:textId="14B0D6D2" w:rsidR="00263821" w:rsidRPr="00263821" w:rsidDel="00FF5556" w:rsidRDefault="00263821">
      <w:pPr>
        <w:widowControl w:val="0"/>
        <w:ind w:left="360"/>
        <w:rPr>
          <w:del w:id="641" w:author="Eivazi, Farnaz" w:date="2022-07-12T15:36:00Z"/>
          <w:rFonts w:asciiTheme="majorBidi" w:hAnsiTheme="majorBidi" w:cstheme="majorBidi"/>
          <w:sz w:val="22"/>
          <w:szCs w:val="22"/>
        </w:rPr>
      </w:pPr>
      <w:del w:id="642"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 xml:space="preserve"> Located in </w:delText>
        </w:r>
        <w:r w:rsidRPr="00263821" w:rsidDel="00FF5556">
          <w:rPr>
            <w:rFonts w:asciiTheme="majorBidi" w:hAnsiTheme="majorBidi" w:cstheme="majorBidi"/>
            <w:sz w:val="22"/>
            <w:szCs w:val="22"/>
            <w:u w:val="single"/>
          </w:rPr>
          <w:delText>Rockville</w:delText>
        </w:r>
      </w:del>
    </w:p>
    <w:p w14:paraId="468F08E5" w14:textId="6D558128" w:rsidR="00263821" w:rsidRPr="00263821" w:rsidDel="00FF5556" w:rsidRDefault="00263821">
      <w:pPr>
        <w:widowControl w:val="0"/>
        <w:ind w:left="360"/>
        <w:rPr>
          <w:del w:id="643" w:author="Eivazi, Farnaz" w:date="2022-07-12T15:36:00Z"/>
          <w:rFonts w:asciiTheme="majorBidi" w:hAnsiTheme="majorBidi" w:cstheme="majorBidi"/>
          <w:sz w:val="22"/>
          <w:szCs w:val="22"/>
        </w:rPr>
      </w:pPr>
      <w:del w:id="644"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 xml:space="preserve"> Belonging to:</w:delText>
        </w:r>
        <w:r w:rsidR="009E5DAB" w:rsidDel="00FF5556">
          <w:rPr>
            <w:rFonts w:asciiTheme="majorBidi" w:hAnsiTheme="majorBidi" w:cstheme="majorBidi"/>
            <w:sz w:val="22"/>
            <w:szCs w:val="22"/>
          </w:rPr>
          <w:delText xml:space="preserve"> </w:delText>
        </w:r>
        <w:r w:rsidRPr="00263821" w:rsidDel="00FF5556">
          <w:rPr>
            <w:rFonts w:asciiTheme="majorBidi" w:hAnsiTheme="majorBidi" w:cstheme="majorBidi"/>
            <w:sz w:val="22"/>
            <w:szCs w:val="22"/>
          </w:rPr>
          <w:delText xml:space="preserve">Rick </w:delText>
        </w:r>
        <w:r w:rsidRPr="00263821" w:rsidDel="00FF5556">
          <w:rPr>
            <w:rFonts w:asciiTheme="majorBidi" w:hAnsiTheme="majorBidi" w:cstheme="majorBidi"/>
            <w:sz w:val="22"/>
            <w:szCs w:val="22"/>
            <w:u w:val="single"/>
          </w:rPr>
          <w:delText>Steves</w:delText>
        </w:r>
      </w:del>
    </w:p>
    <w:p w14:paraId="78551606" w14:textId="762EBA90" w:rsidR="00263821" w:rsidRPr="00263821" w:rsidDel="00FF5556" w:rsidRDefault="00263821">
      <w:pPr>
        <w:widowControl w:val="0"/>
        <w:ind w:left="360"/>
        <w:rPr>
          <w:del w:id="645" w:author="Eivazi, Farnaz" w:date="2022-07-12T15:36:00Z"/>
          <w:rFonts w:asciiTheme="majorBidi" w:hAnsiTheme="majorBidi" w:cstheme="majorBidi"/>
          <w:sz w:val="22"/>
          <w:szCs w:val="22"/>
        </w:rPr>
      </w:pPr>
      <w:del w:id="646"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 xml:space="preserve"> Rent Amount: 1250.0</w:delText>
        </w:r>
      </w:del>
    </w:p>
    <w:p w14:paraId="733AE667" w14:textId="289088F1" w:rsidR="00263821" w:rsidRPr="00263821" w:rsidDel="00FF5556" w:rsidRDefault="00263821">
      <w:pPr>
        <w:widowControl w:val="0"/>
        <w:ind w:left="360"/>
        <w:rPr>
          <w:del w:id="647" w:author="Eivazi, Farnaz" w:date="2022-07-12T15:36:00Z"/>
          <w:rFonts w:asciiTheme="majorBidi" w:hAnsiTheme="majorBidi" w:cstheme="majorBidi"/>
          <w:sz w:val="22"/>
          <w:szCs w:val="22"/>
        </w:rPr>
      </w:pPr>
      <w:del w:id="648" w:author="Eivazi, Farnaz" w:date="2022-07-12T15:36:00Z">
        <w:r w:rsidRPr="00263821" w:rsidDel="00FF5556">
          <w:rPr>
            <w:rFonts w:asciiTheme="majorBidi" w:hAnsiTheme="majorBidi" w:cstheme="majorBidi"/>
            <w:sz w:val="22"/>
            <w:szCs w:val="22"/>
          </w:rPr>
          <w:tab/>
        </w:r>
        <w:r w:rsidRPr="00263821" w:rsidDel="00FF5556">
          <w:rPr>
            <w:rFonts w:asciiTheme="majorBidi" w:hAnsiTheme="majorBidi" w:cstheme="majorBidi"/>
            <w:sz w:val="22"/>
            <w:szCs w:val="22"/>
          </w:rPr>
          <w:tab/>
          <w:delText>______________________________________________________</w:delText>
        </w:r>
      </w:del>
    </w:p>
    <w:p w14:paraId="35A5F1EF" w14:textId="4289FE01" w:rsidR="00263821" w:rsidRPr="00263821" w:rsidDel="00FF5556" w:rsidRDefault="00263821">
      <w:pPr>
        <w:widowControl w:val="0"/>
        <w:ind w:left="360"/>
        <w:rPr>
          <w:del w:id="649" w:author="Eivazi, Farnaz" w:date="2022-07-12T15:36:00Z"/>
          <w:rFonts w:asciiTheme="majorBidi" w:hAnsiTheme="majorBidi" w:cstheme="majorBidi"/>
          <w:sz w:val="22"/>
          <w:szCs w:val="22"/>
        </w:rPr>
      </w:pPr>
      <w:del w:id="650" w:author="Eivazi, Farnaz" w:date="2022-07-12T15:36:00Z">
        <w:r w:rsidRPr="00263821" w:rsidDel="00FF5556">
          <w:rPr>
            <w:rFonts w:asciiTheme="majorBidi" w:hAnsiTheme="majorBidi" w:cstheme="majorBidi"/>
            <w:sz w:val="22"/>
            <w:szCs w:val="22"/>
          </w:rPr>
          <w:lastRenderedPageBreak/>
          <w:tab/>
        </w:r>
        <w:r w:rsidRPr="00263821" w:rsidDel="00FF5556">
          <w:rPr>
            <w:rFonts w:asciiTheme="majorBidi" w:hAnsiTheme="majorBidi" w:cstheme="majorBidi"/>
            <w:sz w:val="22"/>
            <w:szCs w:val="22"/>
          </w:rPr>
          <w:tab/>
        </w:r>
      </w:del>
    </w:p>
    <w:p w14:paraId="03B7D59D" w14:textId="2460A6EE" w:rsidR="00F77543" w:rsidRPr="00263821" w:rsidRDefault="00263821">
      <w:pPr>
        <w:widowControl w:val="0"/>
        <w:ind w:left="360"/>
        <w:rPr>
          <w:rFonts w:asciiTheme="majorBidi" w:hAnsiTheme="majorBidi" w:cstheme="majorBidi"/>
          <w:sz w:val="22"/>
          <w:szCs w:val="22"/>
        </w:rPr>
        <w:pPrChange w:id="651" w:author="Eivazi, Farnaz" w:date="2022-07-12T15:36:00Z">
          <w:pPr>
            <w:widowControl w:val="0"/>
            <w:autoSpaceDE w:val="0"/>
            <w:autoSpaceDN w:val="0"/>
            <w:adjustRightInd w:val="0"/>
            <w:ind w:left="720"/>
          </w:pPr>
        </w:pPrChange>
      </w:pPr>
      <w:del w:id="652" w:author="Eivazi, Farnaz" w:date="2022-07-12T15:36:00Z">
        <w:r w:rsidDel="00FF5556">
          <w:rPr>
            <w:rFonts w:asciiTheme="majorBidi" w:hAnsiTheme="majorBidi" w:cstheme="majorBidi"/>
            <w:sz w:val="22"/>
            <w:szCs w:val="22"/>
          </w:rPr>
          <w:delText xml:space="preserve">             </w:delText>
        </w:r>
        <w:r w:rsidRPr="00263821" w:rsidDel="00FF5556">
          <w:rPr>
            <w:rFonts w:asciiTheme="majorBidi" w:hAnsiTheme="majorBidi" w:cstheme="majorBidi"/>
            <w:sz w:val="22"/>
            <w:szCs w:val="22"/>
          </w:rPr>
          <w:delText>total management Fee: 294.0</w:delText>
        </w:r>
      </w:del>
    </w:p>
    <w:p w14:paraId="67E3C215" w14:textId="77777777" w:rsidR="00FF5556" w:rsidRPr="00FF5556" w:rsidRDefault="00FF5556" w:rsidP="00FF5556">
      <w:pPr>
        <w:pStyle w:val="ListParagraph"/>
        <w:widowControl w:val="0"/>
        <w:autoSpaceDE w:val="0"/>
        <w:autoSpaceDN w:val="0"/>
        <w:adjustRightInd w:val="0"/>
        <w:rPr>
          <w:ins w:id="653" w:author="Eivazi, Farnaz" w:date="2022-07-12T15:36:00Z"/>
          <w:rFonts w:asciiTheme="majorBidi" w:hAnsiTheme="majorBidi" w:cstheme="majorBidi"/>
          <w:sz w:val="22"/>
          <w:szCs w:val="22"/>
        </w:rPr>
      </w:pPr>
      <w:ins w:id="654" w:author="Eivazi, Farnaz" w:date="2022-07-12T15:36:00Z">
        <w:r w:rsidRPr="00FF5556">
          <w:rPr>
            <w:rFonts w:asciiTheme="majorBidi" w:hAnsiTheme="majorBidi" w:cstheme="majorBidi"/>
            <w:sz w:val="22"/>
            <w:szCs w:val="22"/>
          </w:rPr>
          <w:t xml:space="preserve">List of the properties for Railey, </w:t>
        </w:r>
        <w:proofErr w:type="spellStart"/>
        <w:r w:rsidRPr="00FF5556">
          <w:rPr>
            <w:rFonts w:asciiTheme="majorBidi" w:hAnsiTheme="majorBidi" w:cstheme="majorBidi"/>
            <w:sz w:val="22"/>
            <w:szCs w:val="22"/>
          </w:rPr>
          <w:t>taxID</w:t>
        </w:r>
        <w:proofErr w:type="spellEnd"/>
        <w:r w:rsidRPr="00FF5556">
          <w:rPr>
            <w:rFonts w:asciiTheme="majorBidi" w:hAnsiTheme="majorBidi" w:cstheme="majorBidi"/>
            <w:sz w:val="22"/>
            <w:szCs w:val="22"/>
          </w:rPr>
          <w:t>: 555555555</w:t>
        </w:r>
      </w:ins>
    </w:p>
    <w:p w14:paraId="27999112" w14:textId="77777777" w:rsidR="00FF5556" w:rsidRPr="00FF5556" w:rsidRDefault="00FF5556" w:rsidP="00FF5556">
      <w:pPr>
        <w:pStyle w:val="ListParagraph"/>
        <w:widowControl w:val="0"/>
        <w:autoSpaceDE w:val="0"/>
        <w:autoSpaceDN w:val="0"/>
        <w:adjustRightInd w:val="0"/>
        <w:rPr>
          <w:ins w:id="655" w:author="Eivazi, Farnaz" w:date="2022-07-12T15:36:00Z"/>
          <w:rFonts w:asciiTheme="majorBidi" w:hAnsiTheme="majorBidi" w:cstheme="majorBidi"/>
          <w:sz w:val="22"/>
          <w:szCs w:val="22"/>
        </w:rPr>
      </w:pPr>
      <w:ins w:id="656" w:author="Eivazi, Farnaz" w:date="2022-07-12T15:36:00Z">
        <w:r w:rsidRPr="00FF5556">
          <w:rPr>
            <w:rFonts w:asciiTheme="majorBidi" w:hAnsiTheme="majorBidi" w:cstheme="majorBidi"/>
            <w:sz w:val="22"/>
            <w:szCs w:val="22"/>
          </w:rPr>
          <w:t>______________________________________________________</w:t>
        </w:r>
      </w:ins>
    </w:p>
    <w:p w14:paraId="495F3987" w14:textId="77777777" w:rsidR="00FF5556" w:rsidRPr="00FF5556" w:rsidRDefault="00FF5556" w:rsidP="00FF5556">
      <w:pPr>
        <w:pStyle w:val="ListParagraph"/>
        <w:widowControl w:val="0"/>
        <w:autoSpaceDE w:val="0"/>
        <w:autoSpaceDN w:val="0"/>
        <w:adjustRightInd w:val="0"/>
        <w:rPr>
          <w:ins w:id="657" w:author="Eivazi, Farnaz" w:date="2022-07-12T15:36:00Z"/>
          <w:rFonts w:asciiTheme="majorBidi" w:hAnsiTheme="majorBidi" w:cstheme="majorBidi"/>
          <w:sz w:val="22"/>
          <w:szCs w:val="22"/>
        </w:rPr>
      </w:pPr>
      <w:ins w:id="658" w:author="Eivazi, Farnaz" w:date="2022-07-12T15:36:00Z">
        <w:r w:rsidRPr="00FF5556">
          <w:rPr>
            <w:rFonts w:asciiTheme="majorBidi" w:hAnsiTheme="majorBidi" w:cstheme="majorBidi"/>
            <w:sz w:val="22"/>
            <w:szCs w:val="22"/>
          </w:rPr>
          <w:t xml:space="preserve">Almost </w:t>
        </w:r>
        <w:proofErr w:type="spellStart"/>
        <w:proofErr w:type="gramStart"/>
        <w:r w:rsidRPr="00FF5556">
          <w:rPr>
            <w:rFonts w:asciiTheme="majorBidi" w:hAnsiTheme="majorBidi" w:cstheme="majorBidi"/>
            <w:sz w:val="22"/>
            <w:szCs w:val="22"/>
          </w:rPr>
          <w:t>Aspen,Glendale</w:t>
        </w:r>
        <w:proofErr w:type="gramEnd"/>
        <w:r w:rsidRPr="00FF5556">
          <w:rPr>
            <w:rFonts w:asciiTheme="majorBidi" w:hAnsiTheme="majorBidi" w:cstheme="majorBidi"/>
            <w:sz w:val="22"/>
            <w:szCs w:val="22"/>
          </w:rPr>
          <w:t>,Sammy</w:t>
        </w:r>
        <w:proofErr w:type="spellEnd"/>
        <w:r w:rsidRPr="00FF5556">
          <w:rPr>
            <w:rFonts w:asciiTheme="majorBidi" w:hAnsiTheme="majorBidi" w:cstheme="majorBidi"/>
            <w:sz w:val="22"/>
            <w:szCs w:val="22"/>
          </w:rPr>
          <w:t xml:space="preserve"> Smith,4844.0</w:t>
        </w:r>
      </w:ins>
    </w:p>
    <w:p w14:paraId="652ECFA6" w14:textId="77777777" w:rsidR="00FF5556" w:rsidRPr="00FF5556" w:rsidRDefault="00FF5556" w:rsidP="00FF5556">
      <w:pPr>
        <w:pStyle w:val="ListParagraph"/>
        <w:widowControl w:val="0"/>
        <w:autoSpaceDE w:val="0"/>
        <w:autoSpaceDN w:val="0"/>
        <w:adjustRightInd w:val="0"/>
        <w:rPr>
          <w:ins w:id="659" w:author="Eivazi, Farnaz" w:date="2022-07-12T15:36:00Z"/>
          <w:rFonts w:asciiTheme="majorBidi" w:hAnsiTheme="majorBidi" w:cstheme="majorBidi"/>
          <w:sz w:val="22"/>
          <w:szCs w:val="22"/>
        </w:rPr>
      </w:pPr>
      <w:proofErr w:type="spellStart"/>
      <w:proofErr w:type="gramStart"/>
      <w:ins w:id="660" w:author="Eivazi, Farnaz" w:date="2022-07-12T15:36:00Z">
        <w:r w:rsidRPr="00FF5556">
          <w:rPr>
            <w:rFonts w:asciiTheme="majorBidi" w:hAnsiTheme="majorBidi" w:cstheme="majorBidi"/>
            <w:sz w:val="22"/>
            <w:szCs w:val="22"/>
          </w:rPr>
          <w:t>Ambiance,Lakewood</w:t>
        </w:r>
        <w:proofErr w:type="gramEnd"/>
        <w:r w:rsidRPr="00FF5556">
          <w:rPr>
            <w:rFonts w:asciiTheme="majorBidi" w:hAnsiTheme="majorBidi" w:cstheme="majorBidi"/>
            <w:sz w:val="22"/>
            <w:szCs w:val="22"/>
          </w:rPr>
          <w:t>,Tammy</w:t>
        </w:r>
        <w:proofErr w:type="spellEnd"/>
        <w:r w:rsidRPr="00FF5556">
          <w:rPr>
            <w:rFonts w:asciiTheme="majorBidi" w:hAnsiTheme="majorBidi" w:cstheme="majorBidi"/>
            <w:sz w:val="22"/>
            <w:szCs w:val="22"/>
          </w:rPr>
          <w:t xml:space="preserve"> Taylor,4114.0</w:t>
        </w:r>
      </w:ins>
    </w:p>
    <w:p w14:paraId="4FE10AD1" w14:textId="77777777" w:rsidR="00FF5556" w:rsidRPr="00FF5556" w:rsidRDefault="00FF5556" w:rsidP="00FF5556">
      <w:pPr>
        <w:pStyle w:val="ListParagraph"/>
        <w:widowControl w:val="0"/>
        <w:autoSpaceDE w:val="0"/>
        <w:autoSpaceDN w:val="0"/>
        <w:adjustRightInd w:val="0"/>
        <w:rPr>
          <w:ins w:id="661" w:author="Eivazi, Farnaz" w:date="2022-07-12T15:36:00Z"/>
          <w:rFonts w:asciiTheme="majorBidi" w:hAnsiTheme="majorBidi" w:cstheme="majorBidi"/>
          <w:sz w:val="22"/>
          <w:szCs w:val="22"/>
        </w:rPr>
      </w:pPr>
      <w:ins w:id="662" w:author="Eivazi, Farnaz" w:date="2022-07-12T15:36:00Z">
        <w:r w:rsidRPr="00FF5556">
          <w:rPr>
            <w:rFonts w:asciiTheme="majorBidi" w:hAnsiTheme="majorBidi" w:cstheme="majorBidi"/>
            <w:sz w:val="22"/>
            <w:szCs w:val="22"/>
          </w:rPr>
          <w:t xml:space="preserve">Bear Creek </w:t>
        </w:r>
        <w:proofErr w:type="spellStart"/>
        <w:proofErr w:type="gramStart"/>
        <w:r w:rsidRPr="00FF5556">
          <w:rPr>
            <w:rFonts w:asciiTheme="majorBidi" w:hAnsiTheme="majorBidi" w:cstheme="majorBidi"/>
            <w:sz w:val="22"/>
            <w:szCs w:val="22"/>
          </w:rPr>
          <w:t>Lodge,Peninsula</w:t>
        </w:r>
        <w:proofErr w:type="gramEnd"/>
        <w:r w:rsidRPr="00FF5556">
          <w:rPr>
            <w:rFonts w:asciiTheme="majorBidi" w:hAnsiTheme="majorBidi" w:cstheme="majorBidi"/>
            <w:sz w:val="22"/>
            <w:szCs w:val="22"/>
          </w:rPr>
          <w:t>,Bubba</w:t>
        </w:r>
        <w:proofErr w:type="spellEnd"/>
        <w:r w:rsidRPr="00FF5556">
          <w:rPr>
            <w:rFonts w:asciiTheme="majorBidi" w:hAnsiTheme="majorBidi" w:cstheme="majorBidi"/>
            <w:sz w:val="22"/>
            <w:szCs w:val="22"/>
          </w:rPr>
          <w:t xml:space="preserve"> Burley,4905.0</w:t>
        </w:r>
      </w:ins>
    </w:p>
    <w:p w14:paraId="0768C2E7" w14:textId="77777777" w:rsidR="00FF5556" w:rsidRPr="00FF5556" w:rsidRDefault="00FF5556" w:rsidP="00FF5556">
      <w:pPr>
        <w:pStyle w:val="ListParagraph"/>
        <w:widowControl w:val="0"/>
        <w:autoSpaceDE w:val="0"/>
        <w:autoSpaceDN w:val="0"/>
        <w:adjustRightInd w:val="0"/>
        <w:rPr>
          <w:ins w:id="663" w:author="Eivazi, Farnaz" w:date="2022-07-12T15:36:00Z"/>
          <w:rFonts w:asciiTheme="majorBidi" w:hAnsiTheme="majorBidi" w:cstheme="majorBidi"/>
          <w:sz w:val="22"/>
          <w:szCs w:val="22"/>
        </w:rPr>
      </w:pPr>
      <w:proofErr w:type="spellStart"/>
      <w:proofErr w:type="gramStart"/>
      <w:ins w:id="664" w:author="Eivazi, Farnaz" w:date="2022-07-12T15:36:00Z">
        <w:r w:rsidRPr="00FF5556">
          <w:rPr>
            <w:rFonts w:asciiTheme="majorBidi" w:hAnsiTheme="majorBidi" w:cstheme="majorBidi"/>
            <w:sz w:val="22"/>
            <w:szCs w:val="22"/>
          </w:rPr>
          <w:t>Sunsational,Beckman</w:t>
        </w:r>
        <w:proofErr w:type="gramEnd"/>
        <w:r w:rsidRPr="00FF5556">
          <w:rPr>
            <w:rFonts w:asciiTheme="majorBidi" w:hAnsiTheme="majorBidi" w:cstheme="majorBidi"/>
            <w:sz w:val="22"/>
            <w:szCs w:val="22"/>
          </w:rPr>
          <w:t>,BillyBob</w:t>
        </w:r>
        <w:proofErr w:type="spellEnd"/>
        <w:r w:rsidRPr="00FF5556">
          <w:rPr>
            <w:rFonts w:asciiTheme="majorBidi" w:hAnsiTheme="majorBidi" w:cstheme="majorBidi"/>
            <w:sz w:val="22"/>
            <w:szCs w:val="22"/>
          </w:rPr>
          <w:t xml:space="preserve"> Wilson,2613.0</w:t>
        </w:r>
      </w:ins>
    </w:p>
    <w:p w14:paraId="5909DCA0" w14:textId="77777777" w:rsidR="00FF5556" w:rsidRPr="00FF5556" w:rsidRDefault="00FF5556" w:rsidP="00FF5556">
      <w:pPr>
        <w:pStyle w:val="ListParagraph"/>
        <w:widowControl w:val="0"/>
        <w:autoSpaceDE w:val="0"/>
        <w:autoSpaceDN w:val="0"/>
        <w:adjustRightInd w:val="0"/>
        <w:rPr>
          <w:ins w:id="665" w:author="Eivazi, Farnaz" w:date="2022-07-12T15:36:00Z"/>
          <w:rFonts w:asciiTheme="majorBidi" w:hAnsiTheme="majorBidi" w:cstheme="majorBidi"/>
          <w:sz w:val="22"/>
          <w:szCs w:val="22"/>
        </w:rPr>
      </w:pPr>
      <w:ins w:id="666" w:author="Eivazi, Farnaz" w:date="2022-07-12T15:36:00Z">
        <w:r w:rsidRPr="00FF5556">
          <w:rPr>
            <w:rFonts w:asciiTheme="majorBidi" w:hAnsiTheme="majorBidi" w:cstheme="majorBidi"/>
            <w:sz w:val="22"/>
            <w:szCs w:val="22"/>
          </w:rPr>
          <w:t xml:space="preserve">Mystic </w:t>
        </w:r>
        <w:proofErr w:type="spellStart"/>
        <w:proofErr w:type="gramStart"/>
        <w:r w:rsidRPr="00FF5556">
          <w:rPr>
            <w:rFonts w:asciiTheme="majorBidi" w:hAnsiTheme="majorBidi" w:cstheme="majorBidi"/>
            <w:sz w:val="22"/>
            <w:szCs w:val="22"/>
          </w:rPr>
          <w:t>Cove,Lakepointe</w:t>
        </w:r>
        <w:proofErr w:type="gramEnd"/>
        <w:r w:rsidRPr="00FF5556">
          <w:rPr>
            <w:rFonts w:asciiTheme="majorBidi" w:hAnsiTheme="majorBidi" w:cstheme="majorBidi"/>
            <w:sz w:val="22"/>
            <w:szCs w:val="22"/>
          </w:rPr>
          <w:t>,Joey</w:t>
        </w:r>
        <w:proofErr w:type="spellEnd"/>
        <w:r w:rsidRPr="00FF5556">
          <w:rPr>
            <w:rFonts w:asciiTheme="majorBidi" w:hAnsiTheme="majorBidi" w:cstheme="majorBidi"/>
            <w:sz w:val="22"/>
            <w:szCs w:val="22"/>
          </w:rPr>
          <w:t xml:space="preserve"> BagODonuts,5327.0</w:t>
        </w:r>
      </w:ins>
    </w:p>
    <w:p w14:paraId="6A61D59E" w14:textId="77777777" w:rsidR="00FF5556" w:rsidRPr="00FF5556" w:rsidRDefault="00FF5556" w:rsidP="00FF5556">
      <w:pPr>
        <w:pStyle w:val="ListParagraph"/>
        <w:widowControl w:val="0"/>
        <w:autoSpaceDE w:val="0"/>
        <w:autoSpaceDN w:val="0"/>
        <w:adjustRightInd w:val="0"/>
        <w:rPr>
          <w:ins w:id="667" w:author="Eivazi, Farnaz" w:date="2022-07-12T15:36:00Z"/>
          <w:rFonts w:asciiTheme="majorBidi" w:hAnsiTheme="majorBidi" w:cstheme="majorBidi"/>
          <w:sz w:val="22"/>
          <w:szCs w:val="22"/>
        </w:rPr>
      </w:pPr>
      <w:ins w:id="668" w:author="Eivazi, Farnaz" w:date="2022-07-12T15:36:00Z">
        <w:r w:rsidRPr="00FF5556">
          <w:rPr>
            <w:rFonts w:asciiTheme="majorBidi" w:hAnsiTheme="majorBidi" w:cstheme="majorBidi"/>
            <w:sz w:val="22"/>
            <w:szCs w:val="22"/>
          </w:rPr>
          <w:t>______________________________________________________</w:t>
        </w:r>
      </w:ins>
    </w:p>
    <w:p w14:paraId="464CF307" w14:textId="77777777" w:rsidR="00FF5556" w:rsidRPr="00FF5556" w:rsidRDefault="00FF5556" w:rsidP="00FF5556">
      <w:pPr>
        <w:pStyle w:val="ListParagraph"/>
        <w:widowControl w:val="0"/>
        <w:autoSpaceDE w:val="0"/>
        <w:autoSpaceDN w:val="0"/>
        <w:adjustRightInd w:val="0"/>
        <w:rPr>
          <w:ins w:id="669" w:author="Eivazi, Farnaz" w:date="2022-07-12T15:36:00Z"/>
          <w:rFonts w:asciiTheme="majorBidi" w:hAnsiTheme="majorBidi" w:cstheme="majorBidi"/>
          <w:sz w:val="22"/>
          <w:szCs w:val="22"/>
        </w:rPr>
      </w:pPr>
    </w:p>
    <w:p w14:paraId="3E8AAA1F" w14:textId="4DCA7E06" w:rsidR="00F77543" w:rsidRDefault="00FF5556" w:rsidP="00FF5556">
      <w:pPr>
        <w:pStyle w:val="ListParagraph"/>
        <w:widowControl w:val="0"/>
        <w:autoSpaceDE w:val="0"/>
        <w:autoSpaceDN w:val="0"/>
        <w:adjustRightInd w:val="0"/>
        <w:rPr>
          <w:ins w:id="670" w:author="Eivazi, Farnaz" w:date="2022-07-12T15:36:00Z"/>
          <w:rFonts w:asciiTheme="majorBidi" w:hAnsiTheme="majorBidi" w:cstheme="majorBidi"/>
          <w:sz w:val="22"/>
          <w:szCs w:val="22"/>
        </w:rPr>
      </w:pPr>
      <w:ins w:id="671" w:author="Eivazi, Farnaz" w:date="2022-07-12T15:36:00Z">
        <w:r w:rsidRPr="00FF5556">
          <w:rPr>
            <w:rFonts w:asciiTheme="majorBidi" w:hAnsiTheme="majorBidi" w:cstheme="majorBidi"/>
            <w:sz w:val="22"/>
            <w:szCs w:val="22"/>
          </w:rPr>
          <w:t xml:space="preserve"> total management Fee: 1308.18</w:t>
        </w:r>
      </w:ins>
    </w:p>
    <w:p w14:paraId="6C5189FD" w14:textId="77777777" w:rsidR="00FF5556" w:rsidRPr="00F07760" w:rsidRDefault="00FF5556" w:rsidP="00FF5556">
      <w:pPr>
        <w:pStyle w:val="ListParagraph"/>
        <w:widowControl w:val="0"/>
        <w:autoSpaceDE w:val="0"/>
        <w:autoSpaceDN w:val="0"/>
        <w:adjustRightInd w:val="0"/>
        <w:rPr>
          <w:rFonts w:asciiTheme="majorBidi" w:hAnsiTheme="majorBidi" w:cstheme="majorBidi"/>
          <w:sz w:val="22"/>
          <w:szCs w:val="22"/>
        </w:rPr>
      </w:pPr>
    </w:p>
    <w:p w14:paraId="68AD490A" w14:textId="5BC71420" w:rsidR="00F77543" w:rsidRPr="00EA5D31" w:rsidDel="00EA5D31" w:rsidRDefault="00F77543" w:rsidP="00F77543">
      <w:pPr>
        <w:rPr>
          <w:del w:id="672" w:author="Eivazi, Farnaz" w:date="2022-07-12T00:07:00Z"/>
          <w:b/>
          <w:sz w:val="22"/>
        </w:rPr>
      </w:pPr>
      <w:del w:id="673" w:author="Eivazi, Farnaz" w:date="2022-07-12T00:07:00Z">
        <w:r w:rsidRPr="00EA5D31" w:rsidDel="00EA5D31">
          <w:rPr>
            <w:rFonts w:asciiTheme="majorBidi" w:hAnsiTheme="majorBidi" w:cstheme="majorBidi"/>
            <w:b/>
            <w:bCs/>
            <w:sz w:val="22"/>
            <w:szCs w:val="22"/>
          </w:rPr>
          <w:delText xml:space="preserve">You may need additional methods to include in this class. </w:delText>
        </w:r>
        <w:r w:rsidRPr="00EA5D31" w:rsidDel="00EA5D31">
          <w:rPr>
            <w:b/>
            <w:sz w:val="22"/>
          </w:rPr>
          <w:delText>Follow the Javadoc files provided.</w:delText>
        </w:r>
      </w:del>
    </w:p>
    <w:p w14:paraId="224BC6FC" w14:textId="7F5BE723" w:rsidR="00AF05AC" w:rsidRPr="00EA5D31" w:rsidDel="00EA5D31" w:rsidRDefault="00AF05AC" w:rsidP="00F77543">
      <w:pPr>
        <w:rPr>
          <w:del w:id="674" w:author="Eivazi, Farnaz" w:date="2022-07-12T00:07:00Z"/>
          <w:b/>
          <w:sz w:val="22"/>
        </w:rPr>
      </w:pPr>
    </w:p>
    <w:p w14:paraId="12C7DF36" w14:textId="18CAD656" w:rsidR="00AF05AC" w:rsidRDefault="00AF05AC" w:rsidP="00F77543">
      <w:pPr>
        <w:rPr>
          <w:b/>
          <w:sz w:val="22"/>
        </w:rPr>
      </w:pPr>
      <w:r w:rsidRPr="00EA5D31">
        <w:rPr>
          <w:rFonts w:asciiTheme="majorBidi" w:hAnsiTheme="majorBidi" w:cstheme="majorBidi"/>
          <w:b/>
          <w:bCs/>
          <w:iCs/>
          <w:color w:val="17365D" w:themeColor="text2" w:themeShade="BF"/>
          <w:sz w:val="28"/>
          <w:rPrChange w:id="675" w:author="Eivazi, Farnaz" w:date="2022-07-12T00:07:00Z">
            <w:rPr>
              <w:rFonts w:asciiTheme="majorBidi" w:hAnsiTheme="majorBidi" w:cstheme="majorBidi"/>
              <w:b/>
              <w:bCs/>
              <w:iCs/>
              <w:color w:val="17365D" w:themeColor="text2" w:themeShade="BF"/>
              <w:sz w:val="28"/>
              <w:highlight w:val="yellow"/>
            </w:rPr>
          </w:rPrChange>
        </w:rPr>
        <w:t>Data Structure</w:t>
      </w:r>
      <w:r w:rsidRPr="00EA5D31">
        <w:rPr>
          <w:rFonts w:asciiTheme="majorBidi" w:hAnsiTheme="majorBidi" w:cstheme="majorBidi"/>
          <w:rPrChange w:id="676" w:author="Eivazi, Farnaz" w:date="2022-07-12T00:07:00Z">
            <w:rPr>
              <w:rFonts w:asciiTheme="majorBidi" w:hAnsiTheme="majorBidi" w:cstheme="majorBidi"/>
              <w:highlight w:val="yellow"/>
            </w:rPr>
          </w:rPrChange>
        </w:rPr>
        <w:t xml:space="preserve"> – </w:t>
      </w:r>
      <w:r w:rsidRPr="00EA5D31">
        <w:rPr>
          <w:rFonts w:asciiTheme="majorBidi" w:hAnsiTheme="majorBidi" w:cstheme="majorBidi"/>
          <w:iCs/>
          <w:rPrChange w:id="677" w:author="Eivazi, Farnaz" w:date="2022-07-12T00:07:00Z">
            <w:rPr>
              <w:rFonts w:asciiTheme="majorBidi" w:hAnsiTheme="majorBidi" w:cstheme="majorBidi"/>
              <w:iCs/>
              <w:highlight w:val="yellow"/>
            </w:rPr>
          </w:rPrChange>
        </w:rPr>
        <w:t xml:space="preserve">An array of Property objects to hold the properties that the management company handles. This array will be declared as an attribute of the </w:t>
      </w:r>
      <w:r w:rsidRPr="00EA5D31">
        <w:rPr>
          <w:rFonts w:asciiTheme="majorBidi" w:hAnsiTheme="majorBidi" w:cstheme="majorBidi"/>
          <w:b/>
          <w:iCs/>
          <w:rPrChange w:id="678" w:author="Eivazi, Farnaz" w:date="2022-07-12T00:07:00Z">
            <w:rPr>
              <w:rFonts w:asciiTheme="majorBidi" w:hAnsiTheme="majorBidi" w:cstheme="majorBidi"/>
              <w:b/>
              <w:iCs/>
              <w:highlight w:val="yellow"/>
            </w:rPr>
          </w:rPrChange>
        </w:rPr>
        <w:t>ManagementCompany</w:t>
      </w:r>
      <w:r w:rsidRPr="00EA5D31">
        <w:rPr>
          <w:rFonts w:asciiTheme="majorBidi" w:hAnsiTheme="majorBidi" w:cstheme="majorBidi"/>
          <w:iCs/>
          <w:rPrChange w:id="679" w:author="Eivazi, Farnaz" w:date="2022-07-12T00:07:00Z">
            <w:rPr>
              <w:rFonts w:asciiTheme="majorBidi" w:hAnsiTheme="majorBidi" w:cstheme="majorBidi"/>
              <w:iCs/>
              <w:highlight w:val="yellow"/>
            </w:rPr>
          </w:rPrChange>
        </w:rPr>
        <w:t xml:space="preserve"> class.  </w:t>
      </w:r>
    </w:p>
    <w:p w14:paraId="5AD80668" w14:textId="4A822FF4" w:rsidR="00F77543" w:rsidRDefault="00F77543" w:rsidP="00F77543">
      <w:pPr>
        <w:rPr>
          <w:sz w:val="22"/>
        </w:rPr>
      </w:pPr>
    </w:p>
    <w:p w14:paraId="7F767BAE" w14:textId="1ED48CE6" w:rsidR="00F77543" w:rsidRPr="00684AF9" w:rsidDel="00CD5769" w:rsidRDefault="00F77543" w:rsidP="00F77543">
      <w:pPr>
        <w:rPr>
          <w:del w:id="680" w:author="Eivazi, Farnaz" w:date="2022-07-13T22:55:00Z"/>
          <w:strike/>
          <w:sz w:val="22"/>
          <w:rPrChange w:id="681" w:author="Eivazi, Farnaz" w:date="2022-07-11T14:56:00Z">
            <w:rPr>
              <w:del w:id="682" w:author="Eivazi, Farnaz" w:date="2022-07-13T22:55:00Z"/>
              <w:sz w:val="22"/>
            </w:rPr>
          </w:rPrChange>
        </w:rPr>
      </w:pPr>
      <w:del w:id="683" w:author="Eivazi, Farnaz" w:date="2022-07-13T22:55:00Z">
        <w:r w:rsidRPr="00684AF9" w:rsidDel="00CD5769">
          <w:rPr>
            <w:rFonts w:asciiTheme="majorBidi" w:hAnsiTheme="majorBidi" w:cstheme="majorBidi"/>
            <w:b/>
            <w:bCs/>
            <w:iCs/>
            <w:strike/>
            <w:color w:val="17365D" w:themeColor="text2" w:themeShade="BF"/>
            <w:sz w:val="28"/>
            <w:rPrChange w:id="684" w:author="Eivazi, Farnaz" w:date="2022-07-11T14:56:00Z">
              <w:rPr>
                <w:rFonts w:asciiTheme="majorBidi" w:hAnsiTheme="majorBidi" w:cstheme="majorBidi"/>
                <w:b/>
                <w:bCs/>
                <w:iCs/>
                <w:color w:val="17365D" w:themeColor="text2" w:themeShade="BF"/>
                <w:sz w:val="28"/>
              </w:rPr>
            </w:rPrChange>
          </w:rPr>
          <w:delText xml:space="preserve">Driver class </w:delText>
        </w:r>
        <w:r w:rsidRPr="00684AF9" w:rsidDel="00CD5769">
          <w:rPr>
            <w:rFonts w:asciiTheme="majorBidi" w:hAnsiTheme="majorBidi" w:cstheme="majorBidi"/>
            <w:b/>
            <w:bCs/>
            <w:iCs/>
            <w:strike/>
            <w:sz w:val="28"/>
            <w:rPrChange w:id="685" w:author="Eivazi, Farnaz" w:date="2022-07-11T14:56:00Z">
              <w:rPr>
                <w:rFonts w:asciiTheme="majorBidi" w:hAnsiTheme="majorBidi" w:cstheme="majorBidi"/>
                <w:b/>
                <w:bCs/>
                <w:iCs/>
                <w:sz w:val="28"/>
              </w:rPr>
            </w:rPrChange>
          </w:rPr>
          <w:delText>– (provided)</w:delText>
        </w:r>
      </w:del>
    </w:p>
    <w:p w14:paraId="2C7AB4B3" w14:textId="1A79A631" w:rsidR="00F77543" w:rsidRPr="00684AF9" w:rsidDel="00CD5769" w:rsidRDefault="00F77543" w:rsidP="00671DE9">
      <w:pPr>
        <w:pStyle w:val="Bulleted"/>
        <w:ind w:left="1080" w:right="738" w:hanging="360"/>
        <w:rPr>
          <w:del w:id="686" w:author="Eivazi, Farnaz" w:date="2022-07-13T22:55:00Z"/>
          <w:rFonts w:asciiTheme="majorBidi" w:hAnsiTheme="majorBidi" w:cstheme="majorBidi"/>
          <w:iCs/>
          <w:strike/>
          <w:rPrChange w:id="687" w:author="Eivazi, Farnaz" w:date="2022-07-11T14:56:00Z">
            <w:rPr>
              <w:del w:id="688" w:author="Eivazi, Farnaz" w:date="2022-07-13T22:55:00Z"/>
              <w:rFonts w:asciiTheme="majorBidi" w:hAnsiTheme="majorBidi" w:cstheme="majorBidi"/>
              <w:iCs/>
            </w:rPr>
          </w:rPrChange>
        </w:rPr>
      </w:pPr>
      <w:del w:id="689" w:author="Eivazi, Farnaz" w:date="2022-07-13T22:55:00Z">
        <w:r w:rsidRPr="00684AF9" w:rsidDel="00CD5769">
          <w:rPr>
            <w:rFonts w:asciiTheme="majorBidi" w:hAnsiTheme="majorBidi" w:cstheme="majorBidi"/>
            <w:iCs/>
            <w:strike/>
            <w:rPrChange w:id="690" w:author="Eivazi, Farnaz" w:date="2022-07-11T14:56:00Z">
              <w:rPr>
                <w:rFonts w:asciiTheme="majorBidi" w:hAnsiTheme="majorBidi" w:cstheme="majorBidi"/>
                <w:iCs/>
              </w:rPr>
            </w:rPrChange>
          </w:rPr>
          <w:delText>The provided PropertyMgmDriverNoGui.java is a class that allow</w:delText>
        </w:r>
        <w:r w:rsidR="00F61B1B" w:rsidRPr="00684AF9" w:rsidDel="00CD5769">
          <w:rPr>
            <w:rFonts w:asciiTheme="majorBidi" w:hAnsiTheme="majorBidi" w:cstheme="majorBidi"/>
            <w:iCs/>
            <w:strike/>
            <w:rPrChange w:id="691" w:author="Eivazi, Farnaz" w:date="2022-07-11T14:56:00Z">
              <w:rPr>
                <w:rFonts w:asciiTheme="majorBidi" w:hAnsiTheme="majorBidi" w:cstheme="majorBidi"/>
                <w:iCs/>
              </w:rPr>
            </w:rPrChange>
          </w:rPr>
          <w:delText>s</w:delText>
        </w:r>
        <w:r w:rsidRPr="00684AF9" w:rsidDel="00CD5769">
          <w:rPr>
            <w:rFonts w:asciiTheme="majorBidi" w:hAnsiTheme="majorBidi" w:cstheme="majorBidi"/>
            <w:iCs/>
            <w:strike/>
            <w:rPrChange w:id="692" w:author="Eivazi, Farnaz" w:date="2022-07-11T14:56:00Z">
              <w:rPr>
                <w:rFonts w:asciiTheme="majorBidi" w:hAnsiTheme="majorBidi" w:cstheme="majorBidi"/>
                <w:iCs/>
              </w:rPr>
            </w:rPrChange>
          </w:rPr>
          <w:delText xml:space="preserve"> you to test the methods of </w:delText>
        </w:r>
        <w:r w:rsidR="00671DE9" w:rsidRPr="00684AF9" w:rsidDel="00CD5769">
          <w:rPr>
            <w:rFonts w:asciiTheme="majorBidi" w:hAnsiTheme="majorBidi" w:cstheme="majorBidi"/>
            <w:iCs/>
            <w:strike/>
            <w:rPrChange w:id="693" w:author="Eivazi, Farnaz" w:date="2022-07-11T14:56:00Z">
              <w:rPr>
                <w:rFonts w:asciiTheme="majorBidi" w:hAnsiTheme="majorBidi" w:cstheme="majorBidi"/>
                <w:iCs/>
              </w:rPr>
            </w:rPrChange>
          </w:rPr>
          <w:delText>ManagementCompany.java</w:delText>
        </w:r>
      </w:del>
    </w:p>
    <w:p w14:paraId="5C3687F6" w14:textId="47E95A07" w:rsidR="00063C82" w:rsidDel="00CD5769" w:rsidRDefault="00063C82" w:rsidP="00A35E25">
      <w:pPr>
        <w:pStyle w:val="Bulleted"/>
        <w:rPr>
          <w:del w:id="694" w:author="Eivazi, Farnaz" w:date="2022-07-13T22:55:00Z"/>
          <w:b/>
          <w:sz w:val="24"/>
          <w:szCs w:val="24"/>
        </w:rPr>
      </w:pPr>
    </w:p>
    <w:p w14:paraId="14335B1D" w14:textId="073A6D5F" w:rsidR="00063C82" w:rsidRPr="00D062A4" w:rsidRDefault="00063C82" w:rsidP="00063C82">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4416A6FB" w:rsidR="00A35E25" w:rsidRDefault="00A35E25" w:rsidP="00A35E25">
      <w:pPr>
        <w:pStyle w:val="Bulleted"/>
        <w:tabs>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 xml:space="preserve">The GUI will not compile if your methods in </w:t>
      </w:r>
      <w:r w:rsidR="00F77543">
        <w:rPr>
          <w:sz w:val="24"/>
          <w:szCs w:val="24"/>
        </w:rPr>
        <w:t>ManagementCompany</w:t>
      </w:r>
      <w:r>
        <w:rPr>
          <w:sz w:val="24"/>
          <w:szCs w:val="24"/>
        </w:rPr>
        <w:t>.java are not exactly in the format specified.</w:t>
      </w:r>
    </w:p>
    <w:p w14:paraId="086CC574" w14:textId="77777777" w:rsidR="00A35E25" w:rsidRPr="00CD5769" w:rsidRDefault="00A35E25" w:rsidP="00A35E25">
      <w:pPr>
        <w:pStyle w:val="Bulleted"/>
        <w:tabs>
          <w:tab w:val="num" w:pos="1080"/>
        </w:tabs>
        <w:ind w:left="1080"/>
        <w:rPr>
          <w:b/>
          <w:sz w:val="24"/>
          <w:szCs w:val="24"/>
          <w:rPrChange w:id="695" w:author="Eivazi, Farnaz" w:date="2022-07-13T22:55:00Z">
            <w:rPr>
              <w:sz w:val="24"/>
              <w:szCs w:val="24"/>
            </w:rPr>
          </w:rPrChange>
        </w:rPr>
      </w:pPr>
      <w:r w:rsidRPr="00CD5769">
        <w:rPr>
          <w:b/>
          <w:sz w:val="24"/>
          <w:szCs w:val="24"/>
          <w:rPrChange w:id="696" w:author="Eivazi, Farnaz" w:date="2022-07-13T22:55:00Z">
            <w:rPr>
              <w:sz w:val="24"/>
              <w:szCs w:val="24"/>
            </w:rPr>
          </w:rPrChange>
        </w:rPr>
        <w:t xml:space="preserve">Do not modify the GUI. </w:t>
      </w:r>
    </w:p>
    <w:p w14:paraId="03210052" w14:textId="77777777" w:rsidR="00F77543" w:rsidRDefault="00F77543" w:rsidP="00063C82">
      <w:pPr>
        <w:pStyle w:val="Bulleted"/>
        <w:ind w:left="360" w:hanging="360"/>
        <w:rPr>
          <w:sz w:val="24"/>
          <w:szCs w:val="24"/>
        </w:rPr>
      </w:pPr>
    </w:p>
    <w:p w14:paraId="2C2184B3" w14:textId="0E8B7B3F" w:rsidR="00063C82" w:rsidRPr="00F61B1B" w:rsidRDefault="00063C82" w:rsidP="00F61B1B">
      <w:pPr>
        <w:pStyle w:val="Bulleted"/>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20355373" w14:textId="1294B4BF" w:rsidR="00703B4C" w:rsidRDefault="00703B4C" w:rsidP="00703B4C">
      <w:pPr>
        <w:pStyle w:val="ListParagraph"/>
        <w:numPr>
          <w:ilvl w:val="0"/>
          <w:numId w:val="34"/>
        </w:numPr>
        <w:rPr>
          <w:ins w:id="697" w:author="Eivazi, Farnaz" w:date="2022-07-13T22:58:00Z"/>
          <w:b/>
        </w:rPr>
      </w:pPr>
      <w:ins w:id="698" w:author="Eivazi, Farnaz" w:date="2022-07-12T00:12:00Z">
        <w:r>
          <w:t xml:space="preserve">For each class listed above, a corresponding GFA test has been provided. </w:t>
        </w:r>
      </w:ins>
      <w:ins w:id="699" w:author="Eivazi, Farnaz" w:date="2022-07-13T22:58:00Z">
        <w:r w:rsidR="00CD5769" w:rsidRPr="00CD5769">
          <w:t xml:space="preserve">GFA (Good Faith Attempt) is the minimum set of requirements for the project. </w:t>
        </w:r>
      </w:ins>
      <w:ins w:id="700" w:author="Eivazi, Farnaz" w:date="2022-07-12T00:12:00Z">
        <w:r>
          <w:t xml:space="preserve">Run each </w:t>
        </w:r>
      </w:ins>
      <w:ins w:id="701" w:author="Eivazi, Farnaz" w:date="2022-07-12T15:38:00Z">
        <w:r w:rsidR="00E06F74">
          <w:t xml:space="preserve">provided </w:t>
        </w:r>
      </w:ins>
      <w:ins w:id="702" w:author="Eivazi, Farnaz" w:date="2022-07-12T00:12:00Z">
        <w:r>
          <w:t xml:space="preserve">JUnit test file and ensure that all </w:t>
        </w:r>
      </w:ins>
      <w:ins w:id="703" w:author="Eivazi, Farnaz" w:date="2022-07-13T23:02:00Z">
        <w:r w:rsidR="00EC16D3">
          <w:t xml:space="preserve">tests </w:t>
        </w:r>
      </w:ins>
      <w:ins w:id="704" w:author="Eivazi, Farnaz" w:date="2022-07-12T00:12:00Z">
        <w:r>
          <w:t xml:space="preserve">succeed. </w:t>
        </w:r>
        <w:r w:rsidRPr="00E06F74">
          <w:rPr>
            <w:b/>
            <w:rPrChange w:id="705" w:author="Eivazi, Farnaz" w:date="2022-07-12T15:38:00Z">
              <w:rPr/>
            </w:rPrChange>
          </w:rPr>
          <w:t>Do not modify any of these JUnit tests files</w:t>
        </w:r>
      </w:ins>
      <w:ins w:id="706" w:author="Eivazi, Farnaz" w:date="2022-07-12T15:38:00Z">
        <w:r w:rsidR="00E06F74">
          <w:rPr>
            <w:b/>
          </w:rPr>
          <w:t>, since the instructor will be using the original file(s).</w:t>
        </w:r>
      </w:ins>
    </w:p>
    <w:p w14:paraId="615D0BD9" w14:textId="515E8E36" w:rsidR="00CD5769" w:rsidRDefault="00CD5769" w:rsidP="00CD5769">
      <w:pPr>
        <w:pStyle w:val="ListParagraph"/>
        <w:numPr>
          <w:ilvl w:val="0"/>
          <w:numId w:val="34"/>
        </w:numPr>
        <w:rPr>
          <w:ins w:id="707" w:author="Eivazi, Farnaz" w:date="2022-07-13T22:59:00Z"/>
        </w:rPr>
      </w:pPr>
      <w:ins w:id="708" w:author="Eivazi, Farnaz" w:date="2022-07-13T22:58:00Z">
        <w:r>
          <w:t xml:space="preserve">For each </w:t>
        </w:r>
      </w:ins>
      <w:ins w:id="709" w:author="Eivazi, Farnaz" w:date="2022-07-13T22:59:00Z">
        <w:r>
          <w:t xml:space="preserve">assignment class that you create, </w:t>
        </w:r>
        <w:r w:rsidRPr="00703B4C">
          <w:t>you must create a JUnit test file.</w:t>
        </w:r>
        <w:r>
          <w:t xml:space="preserve"> Name your test file</w:t>
        </w:r>
      </w:ins>
      <w:ins w:id="710" w:author="Eivazi, Farnaz" w:date="2022-07-13T23:02:00Z">
        <w:r w:rsidR="00EC16D3">
          <w:t xml:space="preserve"> </w:t>
        </w:r>
      </w:ins>
      <w:ins w:id="711" w:author="Eivazi, Farnaz" w:date="2022-07-13T22:59:00Z">
        <w:r>
          <w:t>as the following format: [</w:t>
        </w:r>
        <w:proofErr w:type="spellStart"/>
        <w:r>
          <w:t>classname</w:t>
        </w:r>
        <w:proofErr w:type="spellEnd"/>
        <w:r>
          <w:t>]</w:t>
        </w:r>
        <w:proofErr w:type="spellStart"/>
        <w:r>
          <w:t>TestStudent</w:t>
        </w:r>
        <w:proofErr w:type="spellEnd"/>
        <w:r>
          <w:t xml:space="preserve">; for example; </w:t>
        </w:r>
        <w:proofErr w:type="spellStart"/>
        <w:r>
          <w:t>PlotTestStudent</w:t>
        </w:r>
        <w:proofErr w:type="spellEnd"/>
      </w:ins>
    </w:p>
    <w:p w14:paraId="014CAA0D" w14:textId="55748E79" w:rsidR="00EC16D3" w:rsidRDefault="00703B4C" w:rsidP="00EC16D3">
      <w:pPr>
        <w:pStyle w:val="ListParagraph"/>
        <w:numPr>
          <w:ilvl w:val="0"/>
          <w:numId w:val="34"/>
        </w:numPr>
        <w:rPr>
          <w:ins w:id="712" w:author="Eivazi, Farnaz" w:date="2022-07-13T23:04:00Z"/>
        </w:rPr>
      </w:pPr>
      <w:ins w:id="713" w:author="Eivazi, Farnaz" w:date="2022-07-12T00:15:00Z">
        <w:r w:rsidRPr="00703B4C">
          <w:t>Make sure your test files cover as much as possible test cases</w:t>
        </w:r>
        <w:r>
          <w:t>. Ensure your test cases all succeed.</w:t>
        </w:r>
      </w:ins>
      <w:ins w:id="714" w:author="Eivazi, Farnaz" w:date="2022-07-12T17:27:00Z">
        <w:r w:rsidR="00EA3A10">
          <w:t xml:space="preserve"> </w:t>
        </w:r>
      </w:ins>
      <w:ins w:id="715" w:author="Eivazi, Farnaz" w:date="2022-07-13T23:03:00Z">
        <w:r w:rsidR="00EC16D3">
          <w:t>Since the instructors will be using their own JUnit test files that thoroughly covers each public method. If you have not tested every single method, your chance of failing a test case would be high.</w:t>
        </w:r>
      </w:ins>
    </w:p>
    <w:p w14:paraId="28AE7243" w14:textId="77777777" w:rsidR="00EC16D3" w:rsidRDefault="00EC16D3" w:rsidP="00EC16D3">
      <w:pPr>
        <w:pStyle w:val="ListParagraph"/>
        <w:numPr>
          <w:ilvl w:val="0"/>
          <w:numId w:val="34"/>
        </w:numPr>
        <w:rPr>
          <w:ins w:id="716" w:author="Eivazi, Farnaz" w:date="2022-07-13T23:04:00Z"/>
        </w:rPr>
      </w:pPr>
      <w:ins w:id="717" w:author="Eivazi, Farnaz" w:date="2022-07-13T23:04:00Z">
        <w:r>
          <w:t xml:space="preserve">Make sure to test each constructor. </w:t>
        </w:r>
      </w:ins>
    </w:p>
    <w:p w14:paraId="552A15E7" w14:textId="50D6F456" w:rsidR="00703B4C" w:rsidRDefault="00703B4C" w:rsidP="00703B4C">
      <w:pPr>
        <w:pStyle w:val="ListParagraph"/>
        <w:numPr>
          <w:ilvl w:val="0"/>
          <w:numId w:val="34"/>
        </w:numPr>
        <w:rPr>
          <w:ins w:id="718" w:author="Eivazi, Farnaz" w:date="2022-07-12T00:15:00Z"/>
        </w:rPr>
      </w:pPr>
      <w:ins w:id="719" w:author="Eivazi, Farnaz" w:date="2022-07-12T00:16:00Z">
        <w:r>
          <w:t xml:space="preserve">You can use the provided GFA test </w:t>
        </w:r>
      </w:ins>
      <w:ins w:id="720" w:author="Eivazi, Farnaz" w:date="2022-07-12T15:39:00Z">
        <w:r w:rsidR="00E06F74">
          <w:t>to r</w:t>
        </w:r>
      </w:ins>
      <w:ins w:id="721" w:author="Eivazi, Farnaz" w:date="2022-07-12T15:40:00Z">
        <w:r w:rsidR="00E06F74">
          <w:t xml:space="preserve">eview test cases and in particular the </w:t>
        </w:r>
        <w:r w:rsidR="00E06F74" w:rsidRPr="00E06F74">
          <w:rPr>
            <w:rFonts w:ascii="Courier New" w:hAnsi="Courier New" w:cs="Courier New"/>
            <w:rPrChange w:id="722" w:author="Eivazi, Farnaz" w:date="2022-07-12T15:40:00Z">
              <w:rPr/>
            </w:rPrChange>
          </w:rPr>
          <w:t>toString</w:t>
        </w:r>
        <w:r w:rsidR="00E06F74">
          <w:t xml:space="preserve"> method.</w:t>
        </w:r>
      </w:ins>
    </w:p>
    <w:p w14:paraId="16278941" w14:textId="3ED4DEBD" w:rsidR="002F2512" w:rsidDel="00703B4C" w:rsidRDefault="00A35E25" w:rsidP="00703B4C">
      <w:pPr>
        <w:pStyle w:val="ListParagraph"/>
        <w:rPr>
          <w:del w:id="723" w:author="Eivazi, Farnaz" w:date="2022-07-12T00:10:00Z"/>
        </w:rPr>
      </w:pPr>
      <w:del w:id="724" w:author="Eivazi, Farnaz" w:date="2022-07-12T00:12:00Z">
        <w:r w:rsidDel="00703B4C">
          <w:delText xml:space="preserve">Run </w:delText>
        </w:r>
      </w:del>
      <w:del w:id="725" w:author="Eivazi, Farnaz" w:date="2022-07-12T00:10:00Z">
        <w:r w:rsidDel="00703B4C">
          <w:delText xml:space="preserve">the </w:delText>
        </w:r>
      </w:del>
      <w:del w:id="726" w:author="Eivazi, Farnaz" w:date="2022-07-12T00:12:00Z">
        <w:r w:rsidDel="00703B4C">
          <w:delText>JUnit test</w:delText>
        </w:r>
      </w:del>
      <w:del w:id="727" w:author="Eivazi, Farnaz" w:date="2022-07-12T00:10:00Z">
        <w:r w:rsidDel="00703B4C">
          <w:delText xml:space="preserve"> </w:delText>
        </w:r>
      </w:del>
      <w:del w:id="728" w:author="Eivazi, Farnaz" w:date="2022-07-12T00:12:00Z">
        <w:r w:rsidDel="00703B4C">
          <w:delText>file (provided</w:delText>
        </w:r>
      </w:del>
      <w:del w:id="729" w:author="Eivazi, Farnaz" w:date="2022-07-12T00:10:00Z">
        <w:r w:rsidDel="00703B4C">
          <w:delText>).  E</w:delText>
        </w:r>
      </w:del>
      <w:del w:id="730" w:author="Eivazi, Farnaz" w:date="2022-07-12T00:12:00Z">
        <w:r w:rsidDel="00703B4C">
          <w:delText>nsure that the JUnit tests all succeed.</w:delText>
        </w:r>
        <w:r w:rsidR="00805F66" w:rsidDel="00703B4C">
          <w:delText xml:space="preserve"> </w:delText>
        </w:r>
      </w:del>
    </w:p>
    <w:p w14:paraId="6876959A" w14:textId="2FE81EBA" w:rsidR="00703B4C" w:rsidDel="00703B4C" w:rsidRDefault="00805F66">
      <w:pPr>
        <w:pStyle w:val="ListParagraph"/>
        <w:rPr>
          <w:del w:id="731" w:author="Eivazi, Farnaz" w:date="2022-07-12T00:17:00Z"/>
        </w:rPr>
        <w:pPrChange w:id="732" w:author="Eivazi, Farnaz" w:date="2022-07-12T00:15:00Z">
          <w:pPr>
            <w:pStyle w:val="Bulleted"/>
            <w:tabs>
              <w:tab w:val="num" w:pos="1080"/>
            </w:tabs>
            <w:spacing w:before="120" w:after="0"/>
            <w:ind w:left="1080" w:right="-187"/>
          </w:pPr>
        </w:pPrChange>
      </w:pPr>
      <w:del w:id="733" w:author="Eivazi, Farnaz" w:date="2022-07-12T00:12:00Z">
        <w:r w:rsidDel="00703B4C">
          <w:delText>Do not modify the JUnit tests</w:delText>
        </w:r>
      </w:del>
      <w:del w:id="734" w:author="Eivazi, Farnaz" w:date="2022-07-12T00:10:00Z">
        <w:r w:rsidDel="00703B4C">
          <w:delText>.</w:delText>
        </w:r>
      </w:del>
    </w:p>
    <w:p w14:paraId="2CE04A72" w14:textId="3744E07B" w:rsidR="007F68FC" w:rsidDel="00F12500" w:rsidRDefault="00A35E25">
      <w:pPr>
        <w:pStyle w:val="Bulleted"/>
        <w:tabs>
          <w:tab w:val="num" w:pos="1080"/>
        </w:tabs>
        <w:spacing w:before="120" w:after="0"/>
        <w:ind w:left="1080" w:right="-187"/>
        <w:rPr>
          <w:del w:id="735" w:author="Eivazi, Farnaz" w:date="2022-07-09T23:18:00Z"/>
          <w:sz w:val="24"/>
          <w:szCs w:val="24"/>
        </w:rPr>
      </w:pPr>
      <w:del w:id="736" w:author="Eivazi, Farnaz" w:date="2022-07-12T00:17:00Z">
        <w:r w:rsidDel="00703B4C">
          <w:delText>I</w:delText>
        </w:r>
        <w:r w:rsidR="00F61B1B" w:rsidDel="00703B4C">
          <w:delText xml:space="preserve">mplement </w:delText>
        </w:r>
        <w:r w:rsidR="002F2512" w:rsidDel="00703B4C">
          <w:delText>your</w:delText>
        </w:r>
        <w:r w:rsidR="00F61B1B" w:rsidDel="00703B4C">
          <w:delText xml:space="preserve"> tests in ManagementCompanyTestSTUDENT</w:delText>
        </w:r>
        <w:r w:rsidR="002F2512" w:rsidDel="00703B4C">
          <w:delText xml:space="preserve">.  These tests should </w:delText>
        </w:r>
        <w:r w:rsidR="008C469E" w:rsidDel="00703B4C">
          <w:delText xml:space="preserve">be similar to </w:delText>
        </w:r>
        <w:r w:rsidR="00205EBA" w:rsidDel="00703B4C">
          <w:delText>the Junit</w:delText>
        </w:r>
        <w:r w:rsidR="002F2512" w:rsidDel="00703B4C">
          <w:delText xml:space="preserve"> tests.</w:delText>
        </w:r>
      </w:del>
    </w:p>
    <w:p w14:paraId="3FFB61F3" w14:textId="180D468C" w:rsidR="00A35E25" w:rsidRDefault="00A35E25">
      <w:pPr>
        <w:pStyle w:val="Bulleted"/>
        <w:tabs>
          <w:tab w:val="num" w:pos="1080"/>
        </w:tabs>
        <w:spacing w:before="120" w:after="0"/>
        <w:ind w:left="1080" w:right="-187"/>
        <w:rPr>
          <w:sz w:val="32"/>
        </w:rPr>
        <w:pPrChange w:id="737" w:author="Eivazi, Farnaz" w:date="2022-07-09T23:18:00Z">
          <w:pPr>
            <w:spacing w:line="360" w:lineRule="auto"/>
            <w:jc w:val="center"/>
          </w:pPr>
        </w:pPrChange>
      </w:pPr>
    </w:p>
    <w:p w14:paraId="5058270D" w14:textId="77777777" w:rsidR="00C6475A" w:rsidRDefault="00C6475A"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58249"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44665D" w:rsidRPr="00D062A4" w:rsidRDefault="0044665D"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MI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" filled="f" stroked="f">
                <v:textbox style="mso-fit-shape-to-text:t">
                  <w:txbxContent>
                    <w:p w14:paraId="0ED0429B" w14:textId="77777777" w:rsidR="0044665D" w:rsidRPr="00D062A4" w:rsidRDefault="0044665D"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58248"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7F069079" w14:textId="4ED10E58" w:rsidR="00904C13" w:rsidRPr="00B00B87" w:rsidDel="00D9017F" w:rsidRDefault="00904C13">
      <w:pPr>
        <w:pStyle w:val="ListParagraph"/>
        <w:numPr>
          <w:ilvl w:val="0"/>
          <w:numId w:val="35"/>
        </w:numPr>
        <w:rPr>
          <w:del w:id="738" w:author="Eivazi, Farnaz" w:date="2022-07-12T00:19:00Z"/>
          <w:rPrChange w:id="739" w:author="Eivazi, Farnaz" w:date="2022-07-13T23:21:00Z">
            <w:rPr>
              <w:del w:id="740" w:author="Eivazi, Farnaz" w:date="2022-07-12T00:19:00Z"/>
              <w:sz w:val="22"/>
            </w:rPr>
          </w:rPrChange>
        </w:rPr>
      </w:pPr>
      <w:ins w:id="741" w:author="Eivazi, Farnaz" w:date="2022-07-12T00:19:00Z">
        <w:r w:rsidRPr="00B00B87">
          <w:rPr>
            <w:rPrChange w:id="742" w:author="Eivazi, Farnaz" w:date="2022-07-13T23:21:00Z">
              <w:rPr>
                <w:sz w:val="22"/>
              </w:rPr>
            </w:rPrChange>
          </w:rPr>
          <w:t xml:space="preserve">Write a Data Element Class named </w:t>
        </w:r>
        <w:r w:rsidRPr="00B00B87">
          <w:rPr>
            <w:b/>
            <w:rPrChange w:id="743" w:author="Eivazi, Farnaz" w:date="2022-07-13T23:21:00Z">
              <w:rPr>
                <w:sz w:val="22"/>
              </w:rPr>
            </w:rPrChange>
          </w:rPr>
          <w:t>Plot</w:t>
        </w:r>
        <w:r w:rsidRPr="00B00B87">
          <w:rPr>
            <w:rPrChange w:id="744" w:author="Eivazi, Farnaz" w:date="2022-07-13T23:21:00Z">
              <w:rPr>
                <w:sz w:val="22"/>
              </w:rPr>
            </w:rPrChange>
          </w:rPr>
          <w:t xml:space="preserve"> </w:t>
        </w:r>
        <w:del w:id="745" w:author="Eivazi, Farnaz" w:date="2022-07-12T00:19:00Z">
          <w:r w:rsidRPr="00B00B87" w:rsidDel="00904C13">
            <w:rPr>
              <w:rPrChange w:id="746" w:author="Eivazi, Farnaz" w:date="2022-07-13T23:21:00Z">
                <w:rPr>
                  <w:sz w:val="22"/>
                </w:rPr>
              </w:rPrChange>
            </w:rPr>
            <w:delText>that has fields specifying the X and Y location of the upper left corner of each Plot and a depth and width of each Plot.  Notice that the X, Y location is at the upper left, not as in normal Cartesian coordinates, due to the grid system adopted by computer monitors.</w:delText>
          </w:r>
        </w:del>
        <w:r w:rsidRPr="00B00B87">
          <w:rPr>
            <w:rPrChange w:id="747" w:author="Eivazi, Farnaz" w:date="2022-07-13T23:21:00Z">
              <w:rPr>
                <w:sz w:val="22"/>
              </w:rPr>
            </w:rPrChange>
          </w:rPr>
          <w:t>according to the provided Plot Javadoc.</w:t>
        </w:r>
      </w:ins>
    </w:p>
    <w:p w14:paraId="45202D72" w14:textId="50E16260" w:rsidR="00D9017F" w:rsidRPr="00B00B87" w:rsidRDefault="00D9017F">
      <w:pPr>
        <w:pStyle w:val="ListParagraph"/>
        <w:numPr>
          <w:ilvl w:val="0"/>
          <w:numId w:val="35"/>
        </w:numPr>
        <w:rPr>
          <w:ins w:id="748" w:author="Eivazi, Farnaz" w:date="2022-07-12T17:17:00Z"/>
          <w:rPrChange w:id="749" w:author="Eivazi, Farnaz" w:date="2022-07-13T23:21:00Z">
            <w:rPr>
              <w:ins w:id="750" w:author="Eivazi, Farnaz" w:date="2022-07-12T17:17:00Z"/>
              <w:sz w:val="22"/>
            </w:rPr>
          </w:rPrChange>
        </w:rPr>
      </w:pPr>
    </w:p>
    <w:p w14:paraId="39E15DDB" w14:textId="1C364F84" w:rsidR="00904C13" w:rsidRPr="00B00B87" w:rsidRDefault="00D9017F">
      <w:pPr>
        <w:pStyle w:val="ListParagraph"/>
        <w:numPr>
          <w:ilvl w:val="0"/>
          <w:numId w:val="35"/>
        </w:numPr>
        <w:rPr>
          <w:ins w:id="751" w:author="Eivazi, Farnaz" w:date="2022-07-12T17:19:00Z"/>
          <w:rPrChange w:id="752" w:author="Eivazi, Farnaz" w:date="2022-07-13T23:21:00Z">
            <w:rPr>
              <w:ins w:id="753" w:author="Eivazi, Farnaz" w:date="2022-07-12T17:19:00Z"/>
              <w:sz w:val="22"/>
            </w:rPr>
          </w:rPrChange>
        </w:rPr>
      </w:pPr>
      <w:ins w:id="754" w:author="Eivazi, Farnaz" w:date="2022-07-12T17:17:00Z">
        <w:r w:rsidRPr="00B00B87">
          <w:rPr>
            <w:rPrChange w:id="755" w:author="Eivazi, Farnaz" w:date="2022-07-13T23:21:00Z">
              <w:rPr>
                <w:sz w:val="22"/>
              </w:rPr>
            </w:rPrChange>
          </w:rPr>
          <w:t xml:space="preserve">Write a </w:t>
        </w:r>
        <w:proofErr w:type="spellStart"/>
        <w:r w:rsidRPr="00B00B87">
          <w:rPr>
            <w:rPrChange w:id="756" w:author="Eivazi, Farnaz" w:date="2022-07-13T23:21:00Z">
              <w:rPr>
                <w:sz w:val="22"/>
              </w:rPr>
            </w:rPrChange>
          </w:rPr>
          <w:t>PlotTestStudent</w:t>
        </w:r>
        <w:proofErr w:type="spellEnd"/>
        <w:r w:rsidRPr="00B00B87">
          <w:rPr>
            <w:rPrChange w:id="757" w:author="Eivazi, Farnaz" w:date="2022-07-13T23:21:00Z">
              <w:rPr>
                <w:sz w:val="22"/>
              </w:rPr>
            </w:rPrChange>
          </w:rPr>
          <w:t xml:space="preserve"> JUnit test class that has a te</w:t>
        </w:r>
      </w:ins>
      <w:ins w:id="758" w:author="Eivazi, Farnaz" w:date="2022-07-12T17:18:00Z">
        <w:r w:rsidRPr="00B00B87">
          <w:rPr>
            <w:rPrChange w:id="759" w:author="Eivazi, Farnaz" w:date="2022-07-13T23:21:00Z">
              <w:rPr>
                <w:sz w:val="22"/>
              </w:rPr>
            </w:rPrChange>
          </w:rPr>
          <w:t>st method for each public method of the Plot.java except the setUp and tear</w:t>
        </w:r>
      </w:ins>
      <w:ins w:id="760" w:author="Eivazi, Farnaz" w:date="2022-07-12T17:19:00Z">
        <w:r w:rsidRPr="00B00B87">
          <w:rPr>
            <w:rPrChange w:id="761" w:author="Eivazi, Farnaz" w:date="2022-07-13T23:21:00Z">
              <w:rPr>
                <w:sz w:val="22"/>
              </w:rPr>
            </w:rPrChange>
          </w:rPr>
          <w:t>Down method</w:t>
        </w:r>
      </w:ins>
      <w:ins w:id="762" w:author="Eivazi, Farnaz" w:date="2022-07-13T23:04:00Z">
        <w:r w:rsidR="00F43CA9" w:rsidRPr="00B00B87">
          <w:rPr>
            <w:rPrChange w:id="763" w:author="Eivazi, Farnaz" w:date="2022-07-13T23:21:00Z">
              <w:rPr>
                <w:sz w:val="22"/>
              </w:rPr>
            </w:rPrChange>
          </w:rPr>
          <w:t>s</w:t>
        </w:r>
      </w:ins>
      <w:ins w:id="764" w:author="Eivazi, Farnaz" w:date="2022-07-12T17:19:00Z">
        <w:r w:rsidRPr="00B00B87">
          <w:rPr>
            <w:rPrChange w:id="765" w:author="Eivazi, Farnaz" w:date="2022-07-13T23:21:00Z">
              <w:rPr>
                <w:sz w:val="22"/>
              </w:rPr>
            </w:rPrChange>
          </w:rPr>
          <w:t>.</w:t>
        </w:r>
      </w:ins>
    </w:p>
    <w:p w14:paraId="7F283A04" w14:textId="0B0892A1" w:rsidR="00904C13" w:rsidRPr="00B00B87" w:rsidRDefault="00890089" w:rsidP="00904C13">
      <w:pPr>
        <w:pStyle w:val="ListParagraph"/>
        <w:numPr>
          <w:ilvl w:val="0"/>
          <w:numId w:val="35"/>
        </w:numPr>
        <w:rPr>
          <w:ins w:id="766" w:author="Eivazi, Farnaz" w:date="2022-07-12T17:29:00Z"/>
          <w:rPrChange w:id="767" w:author="Eivazi, Farnaz" w:date="2022-07-13T23:21:00Z">
            <w:rPr>
              <w:ins w:id="768" w:author="Eivazi, Farnaz" w:date="2022-07-12T17:29:00Z"/>
              <w:sz w:val="22"/>
            </w:rPr>
          </w:rPrChange>
        </w:rPr>
      </w:pPr>
      <w:r w:rsidRPr="00B00B87">
        <w:t xml:space="preserve">Write a Data Element Class named </w:t>
      </w:r>
      <w:r w:rsidRPr="00B00B87">
        <w:rPr>
          <w:b/>
          <w:rPrChange w:id="769" w:author="Eivazi, Farnaz" w:date="2022-07-13T23:21:00Z">
            <w:rPr/>
          </w:rPrChange>
        </w:rPr>
        <w:t>Property</w:t>
      </w:r>
      <w:r w:rsidRPr="00B00B87">
        <w:t xml:space="preserve"> </w:t>
      </w:r>
      <w:ins w:id="770" w:author="Eivazi, Farnaz" w:date="2022-07-12T00:19:00Z">
        <w:r w:rsidR="00904C13" w:rsidRPr="00B00B87">
          <w:rPr>
            <w:rPrChange w:id="771" w:author="Eivazi, Farnaz" w:date="2022-07-13T23:21:00Z">
              <w:rPr>
                <w:sz w:val="22"/>
              </w:rPr>
            </w:rPrChange>
          </w:rPr>
          <w:t>according to the provided Property Javadoc.</w:t>
        </w:r>
      </w:ins>
    </w:p>
    <w:p w14:paraId="5AC7FA22" w14:textId="4AE50204" w:rsidR="00463CAD" w:rsidRPr="00B00B87" w:rsidRDefault="00463CAD" w:rsidP="00463CAD">
      <w:pPr>
        <w:pStyle w:val="ListParagraph"/>
        <w:numPr>
          <w:ilvl w:val="0"/>
          <w:numId w:val="35"/>
        </w:numPr>
        <w:rPr>
          <w:ins w:id="772" w:author="Eivazi, Farnaz" w:date="2022-07-12T17:29:00Z"/>
          <w:rPrChange w:id="773" w:author="Eivazi, Farnaz" w:date="2022-07-13T23:21:00Z">
            <w:rPr>
              <w:ins w:id="774" w:author="Eivazi, Farnaz" w:date="2022-07-12T17:29:00Z"/>
              <w:sz w:val="22"/>
            </w:rPr>
          </w:rPrChange>
        </w:rPr>
      </w:pPr>
      <w:ins w:id="775" w:author="Eivazi, Farnaz" w:date="2022-07-12T17:29:00Z">
        <w:r w:rsidRPr="00B00B87">
          <w:rPr>
            <w:rPrChange w:id="776" w:author="Eivazi, Farnaz" w:date="2022-07-13T23:21:00Z">
              <w:rPr>
                <w:sz w:val="22"/>
              </w:rPr>
            </w:rPrChange>
          </w:rPr>
          <w:t xml:space="preserve">Write a </w:t>
        </w:r>
        <w:proofErr w:type="spellStart"/>
        <w:r w:rsidRPr="00B00B87">
          <w:rPr>
            <w:rPrChange w:id="777" w:author="Eivazi, Farnaz" w:date="2022-07-13T23:21:00Z">
              <w:rPr>
                <w:sz w:val="22"/>
              </w:rPr>
            </w:rPrChange>
          </w:rPr>
          <w:t>PropertyTestStudent</w:t>
        </w:r>
        <w:proofErr w:type="spellEnd"/>
        <w:r w:rsidRPr="00B00B87">
          <w:rPr>
            <w:rPrChange w:id="778" w:author="Eivazi, Farnaz" w:date="2022-07-13T23:21:00Z">
              <w:rPr>
                <w:sz w:val="22"/>
              </w:rPr>
            </w:rPrChange>
          </w:rPr>
          <w:t xml:space="preserve"> JUnit test class that has a test method for each public method of the Property.java except the setUp and tearDown method</w:t>
        </w:r>
      </w:ins>
      <w:ins w:id="779" w:author="Eivazi, Farnaz" w:date="2022-07-13T23:05:00Z">
        <w:r w:rsidR="00F43CA9" w:rsidRPr="00B00B87">
          <w:rPr>
            <w:rPrChange w:id="780" w:author="Eivazi, Farnaz" w:date="2022-07-13T23:21:00Z">
              <w:rPr>
                <w:sz w:val="22"/>
              </w:rPr>
            </w:rPrChange>
          </w:rPr>
          <w:t>s</w:t>
        </w:r>
      </w:ins>
      <w:ins w:id="781" w:author="Eivazi, Farnaz" w:date="2022-07-12T17:29:00Z">
        <w:r w:rsidRPr="00B00B87">
          <w:rPr>
            <w:rPrChange w:id="782" w:author="Eivazi, Farnaz" w:date="2022-07-13T23:21:00Z">
              <w:rPr>
                <w:sz w:val="22"/>
              </w:rPr>
            </w:rPrChange>
          </w:rPr>
          <w:t>.</w:t>
        </w:r>
      </w:ins>
    </w:p>
    <w:p w14:paraId="332290FF" w14:textId="4E4B9CC4" w:rsidR="00904C13" w:rsidRPr="00B00B87" w:rsidRDefault="00904C13" w:rsidP="00904C13">
      <w:pPr>
        <w:pStyle w:val="ListParagraph"/>
        <w:numPr>
          <w:ilvl w:val="0"/>
          <w:numId w:val="35"/>
        </w:numPr>
        <w:rPr>
          <w:ins w:id="783" w:author="Eivazi, Farnaz" w:date="2022-07-12T17:34:00Z"/>
          <w:rPrChange w:id="784" w:author="Eivazi, Farnaz" w:date="2022-07-13T23:21:00Z">
            <w:rPr>
              <w:ins w:id="785" w:author="Eivazi, Farnaz" w:date="2022-07-12T17:34:00Z"/>
              <w:sz w:val="22"/>
            </w:rPr>
          </w:rPrChange>
        </w:rPr>
      </w:pPr>
      <w:ins w:id="786" w:author="Eivazi, Farnaz" w:date="2022-07-12T00:19:00Z">
        <w:r w:rsidRPr="00B00B87">
          <w:rPr>
            <w:rPrChange w:id="787" w:author="Eivazi, Farnaz" w:date="2022-07-13T23:21:00Z">
              <w:rPr>
                <w:sz w:val="22"/>
              </w:rPr>
            </w:rPrChange>
          </w:rPr>
          <w:t xml:space="preserve">Write a Data Element Class named </w:t>
        </w:r>
      </w:ins>
      <w:ins w:id="788" w:author="Eivazi, Farnaz" w:date="2022-07-12T00:20:00Z">
        <w:r w:rsidRPr="00B00B87">
          <w:rPr>
            <w:b/>
            <w:rPrChange w:id="789" w:author="Eivazi, Farnaz" w:date="2022-07-13T23:21:00Z">
              <w:rPr>
                <w:sz w:val="22"/>
              </w:rPr>
            </w:rPrChange>
          </w:rPr>
          <w:t>ManagementCompany</w:t>
        </w:r>
        <w:r w:rsidRPr="00B00B87">
          <w:rPr>
            <w:rPrChange w:id="790" w:author="Eivazi, Farnaz" w:date="2022-07-13T23:21:00Z">
              <w:rPr>
                <w:sz w:val="22"/>
              </w:rPr>
            </w:rPrChange>
          </w:rPr>
          <w:t xml:space="preserve"> </w:t>
        </w:r>
      </w:ins>
      <w:ins w:id="791" w:author="Eivazi, Farnaz" w:date="2022-07-12T00:19:00Z">
        <w:r w:rsidRPr="00B00B87">
          <w:rPr>
            <w:rPrChange w:id="792" w:author="Eivazi, Farnaz" w:date="2022-07-13T23:21:00Z">
              <w:rPr>
                <w:sz w:val="22"/>
              </w:rPr>
            </w:rPrChange>
          </w:rPr>
          <w:t xml:space="preserve">according to the provided </w:t>
        </w:r>
      </w:ins>
      <w:ins w:id="793" w:author="Eivazi, Farnaz" w:date="2022-07-12T00:20:00Z">
        <w:r w:rsidRPr="00B00B87">
          <w:rPr>
            <w:rPrChange w:id="794" w:author="Eivazi, Farnaz" w:date="2022-07-13T23:21:00Z">
              <w:rPr>
                <w:sz w:val="22"/>
              </w:rPr>
            </w:rPrChange>
          </w:rPr>
          <w:t xml:space="preserve">ManagementCompany </w:t>
        </w:r>
      </w:ins>
      <w:ins w:id="795" w:author="Eivazi, Farnaz" w:date="2022-07-12T00:19:00Z">
        <w:r w:rsidRPr="00B00B87">
          <w:rPr>
            <w:rPrChange w:id="796" w:author="Eivazi, Farnaz" w:date="2022-07-13T23:21:00Z">
              <w:rPr>
                <w:sz w:val="22"/>
              </w:rPr>
            </w:rPrChange>
          </w:rPr>
          <w:t>Javadoc.</w:t>
        </w:r>
      </w:ins>
    </w:p>
    <w:p w14:paraId="066FD419" w14:textId="3D14E05C" w:rsidR="00D163A1" w:rsidRPr="00B00B87" w:rsidRDefault="00D163A1" w:rsidP="00D163A1">
      <w:pPr>
        <w:pStyle w:val="ListParagraph"/>
        <w:numPr>
          <w:ilvl w:val="0"/>
          <w:numId w:val="35"/>
        </w:numPr>
        <w:rPr>
          <w:ins w:id="797" w:author="Eivazi, Farnaz" w:date="2022-07-12T17:34:00Z"/>
          <w:rPrChange w:id="798" w:author="Eivazi, Farnaz" w:date="2022-07-13T23:21:00Z">
            <w:rPr>
              <w:ins w:id="799" w:author="Eivazi, Farnaz" w:date="2022-07-12T17:34:00Z"/>
              <w:sz w:val="22"/>
            </w:rPr>
          </w:rPrChange>
        </w:rPr>
      </w:pPr>
      <w:ins w:id="800" w:author="Eivazi, Farnaz" w:date="2022-07-12T17:34:00Z">
        <w:r w:rsidRPr="00B00B87">
          <w:rPr>
            <w:rPrChange w:id="801" w:author="Eivazi, Farnaz" w:date="2022-07-13T23:21:00Z">
              <w:rPr>
                <w:sz w:val="22"/>
              </w:rPr>
            </w:rPrChange>
          </w:rPr>
          <w:t xml:space="preserve">Write a </w:t>
        </w:r>
      </w:ins>
      <w:proofErr w:type="spellStart"/>
      <w:ins w:id="802" w:author="Eivazi, Farnaz" w:date="2022-07-12T17:35:00Z">
        <w:r w:rsidRPr="00B00B87">
          <w:rPr>
            <w:rPrChange w:id="803" w:author="Eivazi, Farnaz" w:date="2022-07-13T23:21:00Z">
              <w:rPr>
                <w:sz w:val="22"/>
              </w:rPr>
            </w:rPrChange>
          </w:rPr>
          <w:t>ManagementCompanyTestStudent</w:t>
        </w:r>
        <w:proofErr w:type="spellEnd"/>
        <w:r w:rsidRPr="00B00B87">
          <w:rPr>
            <w:rPrChange w:id="804" w:author="Eivazi, Farnaz" w:date="2022-07-13T23:21:00Z">
              <w:rPr>
                <w:sz w:val="22"/>
              </w:rPr>
            </w:rPrChange>
          </w:rPr>
          <w:t xml:space="preserve"> </w:t>
        </w:r>
      </w:ins>
      <w:ins w:id="805" w:author="Eivazi, Farnaz" w:date="2022-07-12T17:34:00Z">
        <w:r w:rsidRPr="00B00B87">
          <w:rPr>
            <w:rPrChange w:id="806" w:author="Eivazi, Farnaz" w:date="2022-07-13T23:21:00Z">
              <w:rPr>
                <w:sz w:val="22"/>
              </w:rPr>
            </w:rPrChange>
          </w:rPr>
          <w:t xml:space="preserve">JUnit test class that has a test method for each public method of the </w:t>
        </w:r>
      </w:ins>
      <w:ins w:id="807" w:author="Eivazi, Farnaz" w:date="2022-07-12T17:35:00Z">
        <w:r w:rsidRPr="00B00B87">
          <w:rPr>
            <w:rPrChange w:id="808" w:author="Eivazi, Farnaz" w:date="2022-07-13T23:21:00Z">
              <w:rPr>
                <w:sz w:val="22"/>
              </w:rPr>
            </w:rPrChange>
          </w:rPr>
          <w:t>ManagementCompany</w:t>
        </w:r>
      </w:ins>
      <w:ins w:id="809" w:author="Eivazi, Farnaz" w:date="2022-07-12T17:34:00Z">
        <w:r w:rsidRPr="00B00B87">
          <w:rPr>
            <w:rPrChange w:id="810" w:author="Eivazi, Farnaz" w:date="2022-07-13T23:21:00Z">
              <w:rPr>
                <w:sz w:val="22"/>
              </w:rPr>
            </w:rPrChange>
          </w:rPr>
          <w:t>.java except the setUp and tearDown method</w:t>
        </w:r>
      </w:ins>
      <w:ins w:id="811" w:author="Eivazi, Farnaz" w:date="2022-07-13T23:05:00Z">
        <w:r w:rsidR="00F43CA9" w:rsidRPr="00B00B87">
          <w:rPr>
            <w:rPrChange w:id="812" w:author="Eivazi, Farnaz" w:date="2022-07-13T23:21:00Z">
              <w:rPr>
                <w:sz w:val="22"/>
              </w:rPr>
            </w:rPrChange>
          </w:rPr>
          <w:t>s</w:t>
        </w:r>
      </w:ins>
      <w:ins w:id="813" w:author="Eivazi, Farnaz" w:date="2022-07-12T17:34:00Z">
        <w:r w:rsidRPr="00B00B87">
          <w:rPr>
            <w:rPrChange w:id="814" w:author="Eivazi, Farnaz" w:date="2022-07-13T23:21:00Z">
              <w:rPr>
                <w:sz w:val="22"/>
              </w:rPr>
            </w:rPrChange>
          </w:rPr>
          <w:t>.</w:t>
        </w:r>
      </w:ins>
    </w:p>
    <w:p w14:paraId="2B4FAFC4" w14:textId="64EFF9D1" w:rsidR="00D163A1" w:rsidRPr="00B00B87" w:rsidRDefault="00D163A1">
      <w:pPr>
        <w:rPr>
          <w:ins w:id="815" w:author="Eivazi, Farnaz" w:date="2022-07-12T00:20:00Z"/>
        </w:rPr>
        <w:pPrChange w:id="816" w:author="Eivazi, Farnaz" w:date="2022-07-12T17:34:00Z">
          <w:pPr>
            <w:pStyle w:val="ListParagraph"/>
            <w:numPr>
              <w:numId w:val="35"/>
            </w:numPr>
            <w:ind w:hanging="360"/>
          </w:pPr>
        </w:pPrChange>
      </w:pPr>
    </w:p>
    <w:p w14:paraId="792E8DD2" w14:textId="77777777" w:rsidR="00904C13" w:rsidRPr="00B00B87" w:rsidRDefault="00904C13">
      <w:pPr>
        <w:pStyle w:val="ListParagraph"/>
        <w:rPr>
          <w:ins w:id="817" w:author="Eivazi, Farnaz" w:date="2022-07-12T00:20:00Z"/>
        </w:rPr>
        <w:pPrChange w:id="818" w:author="Eivazi, Farnaz" w:date="2022-07-12T00:20:00Z">
          <w:pPr>
            <w:pStyle w:val="ListParagraph"/>
            <w:numPr>
              <w:numId w:val="35"/>
            </w:numPr>
            <w:ind w:hanging="360"/>
          </w:pPr>
        </w:pPrChange>
      </w:pPr>
    </w:p>
    <w:p w14:paraId="3DB684C5" w14:textId="0CE79743" w:rsidR="00904C13" w:rsidRPr="00B00B87" w:rsidRDefault="00904C13">
      <w:pPr>
        <w:pStyle w:val="Bulleted"/>
        <w:ind w:left="360"/>
        <w:rPr>
          <w:ins w:id="819" w:author="Eivazi, Farnaz" w:date="2022-07-12T00:22:00Z"/>
          <w:sz w:val="24"/>
          <w:szCs w:val="24"/>
          <w:rPrChange w:id="820" w:author="Eivazi, Farnaz" w:date="2022-07-13T23:21:00Z">
            <w:rPr>
              <w:ins w:id="821" w:author="Eivazi, Farnaz" w:date="2022-07-12T00:22:00Z"/>
              <w:szCs w:val="20"/>
            </w:rPr>
          </w:rPrChange>
        </w:rPr>
      </w:pPr>
      <w:ins w:id="822" w:author="Eivazi, Farnaz" w:date="2022-07-12T00:20:00Z">
        <w:r w:rsidRPr="00B00B87">
          <w:rPr>
            <w:sz w:val="24"/>
            <w:szCs w:val="24"/>
            <w:rPrChange w:id="823" w:author="Eivazi, Farnaz" w:date="2022-07-13T23:21:00Z">
              <w:rPr/>
            </w:rPrChange>
          </w:rPr>
          <w:t>A Graphical User Interface (GUI) is provided using JavaFX</w:t>
        </w:r>
      </w:ins>
      <w:ins w:id="824" w:author="Eivazi, Farnaz" w:date="2022-07-12T00:21:00Z">
        <w:r w:rsidRPr="00B00B87">
          <w:rPr>
            <w:sz w:val="24"/>
            <w:szCs w:val="24"/>
            <w:rPrChange w:id="825" w:author="Eivazi, Farnaz" w:date="2022-07-13T23:21:00Z">
              <w:rPr/>
            </w:rPrChange>
          </w:rPr>
          <w:t xml:space="preserve">. Do not modify this file. </w:t>
        </w:r>
      </w:ins>
      <w:ins w:id="826" w:author="Eivazi, Farnaz" w:date="2022-07-12T00:20:00Z">
        <w:r w:rsidRPr="00B00B87">
          <w:rPr>
            <w:sz w:val="24"/>
            <w:szCs w:val="24"/>
            <w:rPrChange w:id="827" w:author="Eivazi, Farnaz" w:date="2022-07-13T23:21:00Z">
              <w:rPr/>
            </w:rPrChange>
          </w:rPr>
          <w:t xml:space="preserve">You are not required to read in any data, but the GUI will allow you to enter the property management company and each property by hand. A directory of images is provided.  </w:t>
        </w:r>
        <w:r w:rsidRPr="00B00B87">
          <w:rPr>
            <w:b/>
            <w:sz w:val="24"/>
            <w:szCs w:val="24"/>
            <w:u w:val="single"/>
            <w:rPrChange w:id="828" w:author="Eivazi, Farnaz" w:date="2022-07-13T23:21:00Z">
              <w:rPr>
                <w:b/>
                <w:u w:val="single"/>
              </w:rPr>
            </w:rPrChange>
          </w:rPr>
          <w:t>Be sure to place the “images” directory (provided) inside the “src” directory</w:t>
        </w:r>
      </w:ins>
      <w:ins w:id="829" w:author="Eivazi, Farnaz" w:date="2022-07-12T00:21:00Z">
        <w:r w:rsidRPr="00B00B87">
          <w:rPr>
            <w:b/>
            <w:sz w:val="24"/>
            <w:szCs w:val="24"/>
            <w:u w:val="single"/>
            <w:rPrChange w:id="830" w:author="Eivazi, Farnaz" w:date="2022-07-13T23:21:00Z">
              <w:rPr>
                <w:b/>
                <w:u w:val="single"/>
              </w:rPr>
            </w:rPrChange>
          </w:rPr>
          <w:t xml:space="preserve"> of your project</w:t>
        </w:r>
      </w:ins>
      <w:ins w:id="831" w:author="Eivazi, Farnaz" w:date="2022-07-12T00:20:00Z">
        <w:r w:rsidRPr="00B00B87">
          <w:rPr>
            <w:b/>
            <w:sz w:val="24"/>
            <w:szCs w:val="24"/>
            <w:u w:val="single"/>
            <w:rPrChange w:id="832" w:author="Eivazi, Farnaz" w:date="2022-07-13T23:21:00Z">
              <w:rPr>
                <w:b/>
                <w:u w:val="single"/>
              </w:rPr>
            </w:rPrChange>
          </w:rPr>
          <w:t xml:space="preserve"> in Eclipse. </w:t>
        </w:r>
        <w:r w:rsidRPr="00B00B87">
          <w:rPr>
            <w:bCs/>
            <w:sz w:val="24"/>
            <w:szCs w:val="24"/>
            <w:rPrChange w:id="833" w:author="Eivazi, Farnaz" w:date="2022-07-13T23:21:00Z">
              <w:rPr>
                <w:bCs/>
              </w:rPr>
            </w:rPrChange>
          </w:rPr>
          <w:t>The images do not need to display in order for the GUI to continue running.</w:t>
        </w:r>
      </w:ins>
      <w:ins w:id="834" w:author="Eivazi, Farnaz" w:date="2022-07-12T00:22:00Z">
        <w:r w:rsidRPr="00B00B87">
          <w:rPr>
            <w:bCs/>
            <w:sz w:val="24"/>
            <w:szCs w:val="24"/>
            <w:rPrChange w:id="835" w:author="Eivazi, Farnaz" w:date="2022-07-13T23:21:00Z">
              <w:rPr>
                <w:bCs/>
              </w:rPr>
            </w:rPrChange>
          </w:rPr>
          <w:t xml:space="preserve"> </w:t>
        </w:r>
        <w:r w:rsidRPr="00B00B87">
          <w:rPr>
            <w:sz w:val="24"/>
            <w:szCs w:val="24"/>
            <w:rPrChange w:id="836" w:author="Eivazi, Farnaz" w:date="2022-07-13T23:21:00Z">
              <w:rPr>
                <w:szCs w:val="20"/>
              </w:rPr>
            </w:rPrChange>
          </w:rPr>
          <w:t>When the GUI starts</w:t>
        </w:r>
      </w:ins>
      <w:ins w:id="837" w:author="Eivazi, Farnaz" w:date="2022-07-12T00:23:00Z">
        <w:r w:rsidRPr="00B00B87">
          <w:rPr>
            <w:sz w:val="24"/>
            <w:szCs w:val="24"/>
            <w:rPrChange w:id="838" w:author="Eivazi, Farnaz" w:date="2022-07-13T23:21:00Z">
              <w:rPr>
                <w:szCs w:val="20"/>
              </w:rPr>
            </w:rPrChange>
          </w:rPr>
          <w:t xml:space="preserve"> </w:t>
        </w:r>
      </w:ins>
      <w:ins w:id="839" w:author="Eivazi, Farnaz" w:date="2022-07-12T00:22:00Z">
        <w:r w:rsidRPr="00B00B87">
          <w:rPr>
            <w:sz w:val="24"/>
            <w:szCs w:val="24"/>
            <w:rPrChange w:id="840" w:author="Eivazi, Farnaz" w:date="2022-07-13T23:21:00Z">
              <w:rPr>
                <w:szCs w:val="20"/>
              </w:rPr>
            </w:rPrChange>
          </w:rPr>
          <w:t>a window is created as in the following screen shots which allows the user to enter applicable data and display the resulting property.  The GUI will use the same classes and methods for their operation.</w:t>
        </w:r>
      </w:ins>
      <w:ins w:id="841" w:author="Eivazi, Farnaz" w:date="2022-07-12T00:23:00Z">
        <w:r w:rsidRPr="00B00B87">
          <w:rPr>
            <w:sz w:val="24"/>
            <w:szCs w:val="24"/>
            <w:rPrChange w:id="842" w:author="Eivazi, Farnaz" w:date="2022-07-13T23:21:00Z">
              <w:rPr>
                <w:szCs w:val="20"/>
              </w:rPr>
            </w:rPrChange>
          </w:rPr>
          <w:t xml:space="preserve"> </w:t>
        </w:r>
      </w:ins>
    </w:p>
    <w:p w14:paraId="51015477" w14:textId="3CC8D1DF" w:rsidR="00890089" w:rsidRPr="00904C13" w:rsidDel="00904C13" w:rsidRDefault="00890089">
      <w:pPr>
        <w:pStyle w:val="ListParagraph"/>
        <w:numPr>
          <w:ilvl w:val="0"/>
          <w:numId w:val="35"/>
        </w:numPr>
        <w:rPr>
          <w:del w:id="843" w:author="Eivazi, Farnaz" w:date="2022-07-12T00:19:00Z"/>
          <w:sz w:val="22"/>
          <w:rPrChange w:id="844" w:author="Eivazi, Farnaz" w:date="2022-07-12T00:18:00Z">
            <w:rPr>
              <w:del w:id="845" w:author="Eivazi, Farnaz" w:date="2022-07-12T00:19:00Z"/>
            </w:rPr>
          </w:rPrChange>
        </w:rPr>
        <w:pPrChange w:id="846" w:author="Eivazi, Farnaz" w:date="2022-07-12T00:18:00Z">
          <w:pPr/>
        </w:pPrChange>
      </w:pPr>
      <w:del w:id="847" w:author="Eivazi, Farnaz" w:date="2022-07-12T00:19:00Z">
        <w:r w:rsidRPr="00904C13" w:rsidDel="00904C13">
          <w:rPr>
            <w:sz w:val="22"/>
            <w:rPrChange w:id="848" w:author="Eivazi, Farnaz" w:date="2022-07-12T00:18:00Z">
              <w:rPr/>
            </w:rPrChange>
          </w:rPr>
          <w:delText>that has fields to hold the property name, the city where the property is located, the rent amount, the owner's name, and the Plot to be occupied by the property, along with getters and setters to access and set these fields. Write a parameterized constructor (i.e., takes values for the fields as parameters) and a copy constructor (takes a Property object as the parameter).  Follow the Javadoc file provided.</w:delText>
        </w:r>
      </w:del>
    </w:p>
    <w:p w14:paraId="3B122AC1" w14:textId="6753AFC0" w:rsidR="00890089" w:rsidRPr="00904C13" w:rsidDel="00904C13" w:rsidRDefault="00890089" w:rsidP="00904C13">
      <w:pPr>
        <w:pStyle w:val="ListParagraph"/>
        <w:numPr>
          <w:ilvl w:val="0"/>
          <w:numId w:val="35"/>
        </w:numPr>
        <w:rPr>
          <w:del w:id="849" w:author="Eivazi, Farnaz" w:date="2022-07-12T00:21:00Z"/>
          <w:sz w:val="22"/>
        </w:rPr>
      </w:pPr>
    </w:p>
    <w:p w14:paraId="42FEF991" w14:textId="4810CBC5" w:rsidR="00890089" w:rsidDel="00904C13" w:rsidRDefault="00890089" w:rsidP="00890089">
      <w:pPr>
        <w:rPr>
          <w:del w:id="850" w:author="Eivazi, Farnaz" w:date="2022-07-12T00:19:00Z"/>
          <w:sz w:val="22"/>
        </w:rPr>
      </w:pPr>
      <w:del w:id="851" w:author="Eivazi, Farnaz" w:date="2022-07-12T00:22:00Z">
        <w:r w:rsidRPr="007D0C1F" w:rsidDel="00904C13">
          <w:rPr>
            <w:sz w:val="22"/>
          </w:rPr>
          <w:delText>Write a Data Element Class named P</w:delText>
        </w:r>
        <w:r w:rsidDel="00904C13">
          <w:rPr>
            <w:sz w:val="22"/>
          </w:rPr>
          <w:delText>lot</w:delText>
        </w:r>
        <w:r w:rsidRPr="007D0C1F" w:rsidDel="00904C13">
          <w:rPr>
            <w:sz w:val="22"/>
          </w:rPr>
          <w:delText xml:space="preserve"> that has fields</w:delText>
        </w:r>
        <w:r w:rsidDel="00904C13">
          <w:rPr>
            <w:sz w:val="22"/>
          </w:rPr>
          <w:delText xml:space="preserve"> specifying the X and Y location of the upper left corner of each Plot and a depth and width of each Plot.  Notice that the </w:delText>
        </w:r>
        <w:r w:rsidR="00C6475A" w:rsidDel="00904C13">
          <w:rPr>
            <w:sz w:val="22"/>
          </w:rPr>
          <w:delText>X, Y</w:delText>
        </w:r>
        <w:r w:rsidDel="00904C13">
          <w:rPr>
            <w:sz w:val="22"/>
          </w:rPr>
          <w:delText xml:space="preserve"> location is at the upper left, not as in normal Cartesian coordinates, due to the grid system adopted by computer monitors.</w:delText>
        </w:r>
      </w:del>
    </w:p>
    <w:p w14:paraId="4AB90625" w14:textId="47661B09" w:rsidR="00890089" w:rsidDel="00904C13" w:rsidRDefault="00890089" w:rsidP="00890089">
      <w:pPr>
        <w:rPr>
          <w:del w:id="852" w:author="Eivazi, Farnaz" w:date="2022-07-12T00:19:00Z"/>
          <w:sz w:val="22"/>
        </w:rPr>
      </w:pPr>
    </w:p>
    <w:p w14:paraId="372D8472" w14:textId="30131685" w:rsidR="00890089" w:rsidDel="00904C13" w:rsidRDefault="00890089" w:rsidP="00890089">
      <w:pPr>
        <w:rPr>
          <w:del w:id="853" w:author="Eivazi, Farnaz" w:date="2022-07-12T00:21:00Z"/>
          <w:bCs/>
          <w:sz w:val="22"/>
        </w:rPr>
      </w:pPr>
      <w:del w:id="854" w:author="Eivazi, Farnaz" w:date="2022-07-12T00:21:00Z">
        <w:r w:rsidDel="00904C13">
          <w:rPr>
            <w:sz w:val="22"/>
          </w:rPr>
          <w:delText xml:space="preserve">A driver class is provided that creates rental properties to test the property manager.  A Graphical User Interface is provided using JavaFX which duplicates this driver’s functionality.  You are not required to read in any data, but the GUI will allow you to enter the property management company and each property by hand. A directory of images is provided.  </w:delText>
        </w:r>
        <w:r w:rsidRPr="00B06C07" w:rsidDel="00904C13">
          <w:rPr>
            <w:b/>
            <w:sz w:val="22"/>
            <w:u w:val="single"/>
          </w:rPr>
          <w:delText xml:space="preserve">Be sure to place the “images” directory </w:delText>
        </w:r>
        <w:r w:rsidDel="00904C13">
          <w:rPr>
            <w:b/>
            <w:sz w:val="22"/>
            <w:u w:val="single"/>
          </w:rPr>
          <w:delText xml:space="preserve">(provided) </w:delText>
        </w:r>
        <w:r w:rsidRPr="00B06C07" w:rsidDel="00904C13">
          <w:rPr>
            <w:b/>
            <w:sz w:val="22"/>
            <w:u w:val="single"/>
          </w:rPr>
          <w:delText>inside the “src” directory in Eclipse.</w:delText>
        </w:r>
        <w:r w:rsidR="008C469E" w:rsidDel="00904C13">
          <w:rPr>
            <w:b/>
            <w:sz w:val="22"/>
            <w:u w:val="single"/>
          </w:rPr>
          <w:delText xml:space="preserve"> </w:delText>
        </w:r>
        <w:r w:rsidR="008C469E" w:rsidDel="00904C13">
          <w:rPr>
            <w:bCs/>
            <w:sz w:val="22"/>
          </w:rPr>
          <w:delText>The images do not need to display in order for the GUI to continue running.</w:delText>
        </w:r>
      </w:del>
    </w:p>
    <w:p w14:paraId="0B6ABD89" w14:textId="108A44E0" w:rsidR="00F867FE" w:rsidDel="00904C13" w:rsidRDefault="00F867FE" w:rsidP="00890089">
      <w:pPr>
        <w:rPr>
          <w:del w:id="855" w:author="Eivazi, Farnaz" w:date="2022-07-12T00:21:00Z"/>
          <w:bCs/>
          <w:sz w:val="22"/>
        </w:rPr>
      </w:pPr>
    </w:p>
    <w:p w14:paraId="7B1CFDEA" w14:textId="26E2B974" w:rsidR="008C469E" w:rsidRPr="00904C13" w:rsidDel="00904C13" w:rsidRDefault="008C469E">
      <w:pPr>
        <w:pStyle w:val="ListParagraph"/>
        <w:numPr>
          <w:ilvl w:val="0"/>
          <w:numId w:val="36"/>
        </w:numPr>
        <w:rPr>
          <w:del w:id="856" w:author="Eivazi, Farnaz" w:date="2022-07-12T00:22:00Z"/>
          <w:bCs/>
          <w:sz w:val="22"/>
          <w:rPrChange w:id="857" w:author="Eivazi, Farnaz" w:date="2022-07-12T00:22:00Z">
            <w:rPr>
              <w:del w:id="858" w:author="Eivazi, Farnaz" w:date="2022-07-12T00:22:00Z"/>
            </w:rPr>
          </w:rPrChange>
        </w:rPr>
        <w:pPrChange w:id="859" w:author="Eivazi, Farnaz" w:date="2022-07-12T00:22:00Z">
          <w:pPr/>
        </w:pPrChange>
      </w:pPr>
      <w:del w:id="860" w:author="Eivazi, Farnaz" w:date="2022-07-12T00:22:00Z">
        <w:r w:rsidRPr="00904C13" w:rsidDel="00904C13">
          <w:rPr>
            <w:bCs/>
            <w:sz w:val="22"/>
            <w:rPrChange w:id="861" w:author="Eivazi, Farnaz" w:date="2022-07-12T00:22:00Z">
              <w:rPr/>
            </w:rPrChange>
          </w:rPr>
          <w:delText xml:space="preserve">Upload the initial files from Blackboard and your final </w:delText>
        </w:r>
        <w:r w:rsidR="00F867FE" w:rsidRPr="00904C13" w:rsidDel="00904C13">
          <w:rPr>
            <w:bCs/>
            <w:sz w:val="22"/>
            <w:rPrChange w:id="862" w:author="Eivazi, Farnaz" w:date="2022-07-12T00:22:00Z">
              <w:rPr/>
            </w:rPrChange>
          </w:rPr>
          <w:delText xml:space="preserve">java files to GitHub in your repo </w:delText>
        </w:r>
        <w:r w:rsidR="00F867FE" w:rsidRPr="00904C13" w:rsidDel="00904C13">
          <w:rPr>
            <w:bCs/>
            <w:strike/>
            <w:sz w:val="22"/>
            <w:highlight w:val="yellow"/>
            <w:rPrChange w:id="863" w:author="Eivazi, Farnaz" w:date="2022-07-12T00:22:00Z">
              <w:rPr>
                <w:strike/>
                <w:highlight w:val="yellow"/>
              </w:rPr>
            </w:rPrChange>
          </w:rPr>
          <w:delText>from Lab 1</w:delText>
        </w:r>
        <w:r w:rsidR="00F867FE" w:rsidRPr="00904C13" w:rsidDel="00904C13">
          <w:rPr>
            <w:bCs/>
            <w:sz w:val="22"/>
            <w:rPrChange w:id="864" w:author="Eivazi, Farnaz" w:date="2022-07-12T00:22:00Z">
              <w:rPr/>
            </w:rPrChange>
          </w:rPr>
          <w:delText>, in a directory named CMSC203_Assignment4.</w:delText>
        </w:r>
      </w:del>
    </w:p>
    <w:p w14:paraId="0021EABB" w14:textId="143E14E2" w:rsidR="006007B0" w:rsidRPr="008C469E" w:rsidDel="00E06F74" w:rsidRDefault="006007B0" w:rsidP="00890089">
      <w:pPr>
        <w:rPr>
          <w:del w:id="865" w:author="Eivazi, Farnaz" w:date="2022-07-12T15:41:00Z"/>
          <w:bCs/>
          <w:sz w:val="22"/>
        </w:rPr>
      </w:pPr>
    </w:p>
    <w:p w14:paraId="683EDC6F" w14:textId="50CD7B0D" w:rsidR="00890089" w:rsidRPr="00B038DC" w:rsidDel="00904C13" w:rsidRDefault="00890089" w:rsidP="00890089">
      <w:pPr>
        <w:pStyle w:val="Heading2"/>
        <w:rPr>
          <w:del w:id="866" w:author="Eivazi, Farnaz" w:date="2022-07-12T00:25:00Z"/>
          <w:rFonts w:asciiTheme="majorBidi" w:hAnsiTheme="majorBidi" w:cstheme="majorBidi"/>
        </w:rPr>
      </w:pPr>
      <w:del w:id="867" w:author="Eivazi, Farnaz" w:date="2022-07-12T00:25:00Z">
        <w:r w:rsidRPr="00B038DC" w:rsidDel="00904C13">
          <w:rPr>
            <w:rFonts w:asciiTheme="majorBidi" w:hAnsiTheme="majorBidi" w:cstheme="majorBidi"/>
          </w:rPr>
          <w:delText>Operation</w:delText>
        </w:r>
      </w:del>
    </w:p>
    <w:p w14:paraId="4E9B720E" w14:textId="2C5F36CC" w:rsidR="00890089" w:rsidDel="00904C13" w:rsidRDefault="00890089" w:rsidP="00890089">
      <w:pPr>
        <w:pStyle w:val="Bulleted"/>
        <w:ind w:left="360"/>
        <w:rPr>
          <w:del w:id="868" w:author="Eivazi, Farnaz" w:date="2022-07-12T00:23:00Z"/>
          <w:szCs w:val="20"/>
        </w:rPr>
      </w:pPr>
      <w:del w:id="869" w:author="Eivazi, Farnaz" w:date="2022-07-12T00:23:00Z">
        <w:r w:rsidRPr="007D0C1F" w:rsidDel="00904C13">
          <w:rPr>
            <w:szCs w:val="20"/>
          </w:rPr>
          <w:delText xml:space="preserve">When </w:delText>
        </w:r>
        <w:r w:rsidDel="00904C13">
          <w:rPr>
            <w:szCs w:val="20"/>
          </w:rPr>
          <w:delText xml:space="preserve">driver-driven </w:delText>
        </w:r>
        <w:r w:rsidRPr="007D0C1F" w:rsidDel="00904C13">
          <w:rPr>
            <w:szCs w:val="20"/>
          </w:rPr>
          <w:delText xml:space="preserve">application starts, a driver class (provided) creates </w:delText>
        </w:r>
        <w:r w:rsidDel="00904C13">
          <w:rPr>
            <w:szCs w:val="20"/>
          </w:rPr>
          <w:delText xml:space="preserve">a management company, creates rental </w:delText>
        </w:r>
        <w:r w:rsidRPr="007D0C1F" w:rsidDel="00904C13">
          <w:rPr>
            <w:szCs w:val="20"/>
          </w:rPr>
          <w:delText>properties, adds them to the property manager, and prints information about the properties using the property manager’s methods.</w:delText>
        </w:r>
      </w:del>
    </w:p>
    <w:p w14:paraId="3C7353DC" w14:textId="5E877D2E" w:rsidR="00890089" w:rsidDel="00904C13" w:rsidRDefault="00890089" w:rsidP="00890089">
      <w:pPr>
        <w:pStyle w:val="Bulleted"/>
        <w:ind w:left="360"/>
        <w:rPr>
          <w:del w:id="870" w:author="Eivazi, Farnaz" w:date="2022-07-12T00:24:00Z"/>
          <w:szCs w:val="20"/>
        </w:rPr>
      </w:pPr>
      <w:del w:id="871" w:author="Eivazi, Farnaz" w:date="2022-07-12T00:23:00Z">
        <w:r w:rsidDel="00904C13">
          <w:rPr>
            <w:szCs w:val="20"/>
          </w:rPr>
          <w:delText>When the GUI-driven application starts (provided</w:delText>
        </w:r>
      </w:del>
      <w:del w:id="872" w:author="Eivazi, Farnaz" w:date="2022-07-12T00:24:00Z">
        <w:r w:rsidDel="00904C13">
          <w:rPr>
            <w:szCs w:val="20"/>
          </w:rPr>
          <w:delText>), a window is created as in the following screen shots which allows the user to enter applicable data and display the resulting property.  The driver and the GUI will both use the same classes and methods for their operation.</w:delText>
        </w:r>
      </w:del>
    </w:p>
    <w:p w14:paraId="0BD99F92" w14:textId="0186394D" w:rsidR="00904C13" w:rsidRDefault="00890089" w:rsidP="00890089">
      <w:pPr>
        <w:pStyle w:val="Bulleted"/>
        <w:ind w:left="360"/>
        <w:rPr>
          <w:ins w:id="873" w:author="Eivazi, Farnaz" w:date="2022-07-12T00:26:00Z"/>
          <w:szCs w:val="20"/>
        </w:rPr>
      </w:pPr>
      <w:del w:id="874" w:author="Eivazi, Farnaz" w:date="2022-07-12T00:25:00Z">
        <w:r w:rsidDel="00904C13">
          <w:rPr>
            <w:szCs w:val="20"/>
          </w:rPr>
          <w:delText>The JUnit test class also tests the same classes as the driver and the GUI.</w:delText>
        </w:r>
      </w:del>
    </w:p>
    <w:p w14:paraId="3541CE16" w14:textId="3295EE7D" w:rsidR="00904C13" w:rsidRDefault="00904C13" w:rsidP="00890089">
      <w:pPr>
        <w:pStyle w:val="Bulleted"/>
        <w:ind w:left="360"/>
        <w:rPr>
          <w:ins w:id="875" w:author="Eivazi, Farnaz" w:date="2022-07-13T23:05:00Z"/>
          <w:szCs w:val="20"/>
        </w:rPr>
      </w:pPr>
    </w:p>
    <w:p w14:paraId="3CEB1165" w14:textId="21071D52" w:rsidR="00F43CA9" w:rsidRDefault="00F43CA9" w:rsidP="00890089">
      <w:pPr>
        <w:pStyle w:val="Bulleted"/>
        <w:ind w:left="360"/>
        <w:rPr>
          <w:ins w:id="876" w:author="Eivazi, Farnaz" w:date="2022-07-13T23:05:00Z"/>
          <w:szCs w:val="20"/>
        </w:rPr>
      </w:pPr>
    </w:p>
    <w:p w14:paraId="28FC8D29" w14:textId="7BC02479" w:rsidR="00F43CA9" w:rsidRDefault="00F43CA9" w:rsidP="00890089">
      <w:pPr>
        <w:pStyle w:val="Bulleted"/>
        <w:ind w:left="360"/>
        <w:rPr>
          <w:ins w:id="877" w:author="Eivazi, Farnaz" w:date="2022-07-13T23:05:00Z"/>
          <w:szCs w:val="20"/>
        </w:rPr>
      </w:pPr>
    </w:p>
    <w:p w14:paraId="15443A35" w14:textId="7579CDA8" w:rsidR="00F43CA9" w:rsidRDefault="00F43CA9" w:rsidP="00890089">
      <w:pPr>
        <w:pStyle w:val="Bulleted"/>
        <w:ind w:left="360"/>
        <w:rPr>
          <w:ins w:id="878" w:author="Eivazi, Farnaz" w:date="2022-07-13T23:05:00Z"/>
          <w:szCs w:val="20"/>
        </w:rPr>
      </w:pPr>
    </w:p>
    <w:p w14:paraId="5CD38E08" w14:textId="3AFCA73E" w:rsidR="00F43CA9" w:rsidRDefault="00F43CA9" w:rsidP="00890089">
      <w:pPr>
        <w:pStyle w:val="Bulleted"/>
        <w:ind w:left="360"/>
        <w:rPr>
          <w:ins w:id="879" w:author="Eivazi, Farnaz" w:date="2022-07-13T23:05:00Z"/>
          <w:szCs w:val="20"/>
        </w:rPr>
      </w:pPr>
    </w:p>
    <w:p w14:paraId="09A8C34D" w14:textId="2A592948" w:rsidR="00F43CA9" w:rsidRDefault="00F43CA9" w:rsidP="00890089">
      <w:pPr>
        <w:pStyle w:val="Bulleted"/>
        <w:ind w:left="360"/>
        <w:rPr>
          <w:ins w:id="880" w:author="Eivazi, Farnaz" w:date="2022-07-13T23:05:00Z"/>
          <w:szCs w:val="20"/>
        </w:rPr>
      </w:pPr>
    </w:p>
    <w:p w14:paraId="39916D7F" w14:textId="1B227FC6" w:rsidR="00F43CA9" w:rsidRDefault="00F43CA9" w:rsidP="00890089">
      <w:pPr>
        <w:pStyle w:val="Bulleted"/>
        <w:ind w:left="360"/>
        <w:rPr>
          <w:ins w:id="881" w:author="Eivazi, Farnaz" w:date="2022-07-13T23:05:00Z"/>
          <w:szCs w:val="20"/>
        </w:rPr>
      </w:pPr>
    </w:p>
    <w:p w14:paraId="158C9238" w14:textId="4CD2262A" w:rsidR="00F43CA9" w:rsidRDefault="00F43CA9" w:rsidP="00890089">
      <w:pPr>
        <w:pStyle w:val="Bulleted"/>
        <w:ind w:left="360"/>
        <w:rPr>
          <w:ins w:id="882" w:author="Eivazi, Farnaz" w:date="2022-07-13T23:05:00Z"/>
          <w:szCs w:val="20"/>
        </w:rPr>
      </w:pPr>
    </w:p>
    <w:p w14:paraId="350EFF76" w14:textId="1B6B226B" w:rsidR="00F43CA9" w:rsidRDefault="00F43CA9" w:rsidP="00890089">
      <w:pPr>
        <w:pStyle w:val="Bulleted"/>
        <w:ind w:left="360"/>
        <w:rPr>
          <w:ins w:id="883" w:author="Eivazi, Farnaz" w:date="2022-07-13T23:05:00Z"/>
          <w:szCs w:val="20"/>
        </w:rPr>
      </w:pPr>
    </w:p>
    <w:p w14:paraId="78142076" w14:textId="372E348C" w:rsidR="00F43CA9" w:rsidRDefault="00F43CA9" w:rsidP="00890089">
      <w:pPr>
        <w:pStyle w:val="Bulleted"/>
        <w:ind w:left="360"/>
        <w:rPr>
          <w:ins w:id="884" w:author="Eivazi, Farnaz" w:date="2022-07-13T23:05:00Z"/>
          <w:szCs w:val="20"/>
        </w:rPr>
      </w:pPr>
    </w:p>
    <w:p w14:paraId="02A2A512" w14:textId="77777777" w:rsidR="00F43CA9" w:rsidRDefault="00F43CA9" w:rsidP="00890089">
      <w:pPr>
        <w:pStyle w:val="Bulleted"/>
        <w:ind w:left="360"/>
        <w:rPr>
          <w:szCs w:val="20"/>
        </w:rPr>
      </w:pPr>
    </w:p>
    <w:p w14:paraId="17629661" w14:textId="4CC7E55F" w:rsidR="00F073F4" w:rsidRDefault="00904C13" w:rsidP="006A4B97">
      <w:pPr>
        <w:spacing w:line="360" w:lineRule="auto"/>
      </w:pPr>
      <w:r w:rsidRPr="00821477">
        <w:rPr>
          <w:noProof/>
          <w:color w:val="000000"/>
        </w:rPr>
        <mc:AlternateContent>
          <mc:Choice Requires="wps">
            <w:drawing>
              <wp:anchor distT="0" distB="0" distL="114300" distR="114300" simplePos="0" relativeHeight="251658251" behindDoc="0" locked="0" layoutInCell="1" allowOverlap="1" wp14:anchorId="718A8736" wp14:editId="15D91BC5">
                <wp:simplePos x="0" y="0"/>
                <wp:positionH relativeFrom="margin">
                  <wp:posOffset>-107950</wp:posOffset>
                </wp:positionH>
                <wp:positionV relativeFrom="paragraph">
                  <wp:posOffset>1905</wp:posOffset>
                </wp:positionV>
                <wp:extent cx="7091680" cy="4254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091680" cy="425450"/>
                        </a:xfrm>
                        <a:prstGeom prst="rect">
                          <a:avLst/>
                        </a:prstGeom>
                        <a:noFill/>
                        <a:ln>
                          <a:noFill/>
                        </a:ln>
                      </wps:spPr>
                      <wps:txbx>
                        <w:txbxContent>
                          <w:p w14:paraId="202E5FA1" w14:textId="77777777" w:rsidR="0044665D" w:rsidRPr="00DD373C" w:rsidRDefault="0044665D"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A8736" id="Text Box 25" o:spid="_x0000_s1031" type="#_x0000_t202" style="position:absolute;margin-left:-8.5pt;margin-top:.15pt;width:558.4pt;height:33.5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" filled="f" stroked="f">
                <v:textbox>
                  <w:txbxContent>
                    <w:p w14:paraId="202E5FA1" w14:textId="77777777" w:rsidR="0044665D" w:rsidRPr="00DD373C" w:rsidRDefault="0044665D"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w10:wrap anchorx="margin"/>
              </v:shape>
            </w:pict>
          </mc:Fallback>
        </mc:AlternateContent>
      </w:r>
      <w:r w:rsidRPr="00821477">
        <w:rPr>
          <w:noProof/>
          <w:color w:val="000000"/>
        </w:rPr>
        <mc:AlternateContent>
          <mc:Choice Requires="wps">
            <w:drawing>
              <wp:anchor distT="0" distB="0" distL="114300" distR="114300" simplePos="0" relativeHeight="251658250" behindDoc="0" locked="0" layoutInCell="1" allowOverlap="1" wp14:anchorId="2B93B7EC" wp14:editId="5FE64EBE">
                <wp:simplePos x="0" y="0"/>
                <wp:positionH relativeFrom="margin">
                  <wp:align>center</wp:align>
                </wp:positionH>
                <wp:positionV relativeFrom="paragraph">
                  <wp:posOffset>1270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22180" id="Rectangle 24" o:spid="_x0000_s1026" style="position:absolute;margin-left:0;margin-top:.1pt;width:614.25pt;height:28.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" fillcolor="#4f81bd [3204]" strokecolor="#243f60 [1604]" strokeweight="2pt">
                <w10:wrap anchorx="margin"/>
              </v:rect>
            </w:pict>
          </mc:Fallback>
        </mc:AlternateContent>
      </w:r>
    </w:p>
    <w:p w14:paraId="13603EB9" w14:textId="77777777" w:rsidR="00796D6F" w:rsidRDefault="00796D6F" w:rsidP="00796D6F">
      <w:pPr>
        <w:rPr>
          <w:color w:val="000000"/>
        </w:rPr>
      </w:pPr>
    </w:p>
    <w:p w14:paraId="2921F4C1" w14:textId="2D4F3F09" w:rsidR="00796D6F" w:rsidDel="00F43CA9" w:rsidRDefault="009B6F29" w:rsidP="00796D6F">
      <w:pPr>
        <w:rPr>
          <w:del w:id="885" w:author="Eivazi, Farnaz" w:date="2022-07-13T23:05:00Z"/>
          <w:rFonts w:asciiTheme="majorBidi" w:hAnsiTheme="majorBidi" w:cstheme="majorBidi"/>
          <w:b/>
          <w:bCs/>
          <w:i/>
        </w:rPr>
      </w:pPr>
      <w:del w:id="886" w:author="Eivazi, Farnaz" w:date="2022-07-13T23:05:00Z">
        <w:r w:rsidDel="00F43CA9">
          <w:rPr>
            <w:color w:val="000000"/>
          </w:rPr>
          <w:delText xml:space="preserve"> </w:delText>
        </w:r>
        <w:r w:rsidR="003C3005" w:rsidRPr="00C679BA" w:rsidDel="00F43CA9">
          <w:rPr>
            <w:b/>
            <w:i/>
            <w:noProof/>
          </w:rPr>
          <w:delText>Expected output from running</w:delText>
        </w:r>
        <w:r w:rsidR="003C3005" w:rsidDel="00F43CA9">
          <w:rPr>
            <w:b/>
            <w:i/>
            <w:noProof/>
          </w:rPr>
          <w:delText xml:space="preserve"> </w:delText>
        </w:r>
        <w:r w:rsidR="003C3005" w:rsidRPr="00014815" w:rsidDel="00F43CA9">
          <w:rPr>
            <w:b/>
            <w:i/>
            <w:noProof/>
          </w:rPr>
          <w:delText>PropertyMgm</w:delText>
        </w:r>
        <w:r w:rsidR="003C3005" w:rsidRPr="00014815" w:rsidDel="00F43CA9">
          <w:rPr>
            <w:rFonts w:asciiTheme="majorBidi" w:hAnsiTheme="majorBidi" w:cstheme="majorBidi"/>
            <w:b/>
            <w:bCs/>
            <w:i/>
          </w:rPr>
          <w:delText>DriverNoGui</w:delText>
        </w:r>
        <w:r w:rsidR="003C3005" w:rsidDel="00F43CA9">
          <w:rPr>
            <w:rFonts w:asciiTheme="majorBidi" w:hAnsiTheme="majorBidi" w:cstheme="majorBidi"/>
            <w:b/>
            <w:bCs/>
            <w:i/>
          </w:rPr>
          <w:delText>.java</w:delText>
        </w:r>
      </w:del>
    </w:p>
    <w:p w14:paraId="68F80EFD" w14:textId="27BD8F0F" w:rsidR="00566373" w:rsidDel="00F43CA9" w:rsidRDefault="00566373" w:rsidP="00796D6F">
      <w:pPr>
        <w:rPr>
          <w:del w:id="887" w:author="Eivazi, Farnaz" w:date="2022-07-13T23:05:00Z"/>
          <w:color w:val="000000"/>
        </w:rPr>
      </w:pPr>
      <w:del w:id="888" w:author="Eivazi, Farnaz" w:date="2022-07-13T23:05:00Z">
        <w:r w:rsidDel="00F43CA9">
          <w:rPr>
            <w:noProof/>
            <w:color w:val="000000"/>
          </w:rPr>
          <w:drawing>
            <wp:inline distT="0" distB="0" distL="0" distR="0" wp14:anchorId="101CA6F2" wp14:editId="1FAF6B8C">
              <wp:extent cx="2361043" cy="3633746"/>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NoGUI_updated.jpg"/>
                      <pic:cNvPicPr/>
                    </pic:nvPicPr>
                    <pic:blipFill>
                      <a:blip r:embed="rId9">
                        <a:extLst>
                          <a:ext uri="{28A0092B-C50C-407E-A947-70E740481C1C}">
                            <a14:useLocalDpi xmlns:a14="http://schemas.microsoft.com/office/drawing/2010/main" val="0"/>
                          </a:ext>
                        </a:extLst>
                      </a:blip>
                      <a:stretch>
                        <a:fillRect/>
                      </a:stretch>
                    </pic:blipFill>
                    <pic:spPr>
                      <a:xfrm>
                        <a:off x="0" y="0"/>
                        <a:ext cx="2385863" cy="3671945"/>
                      </a:xfrm>
                      <a:prstGeom prst="rect">
                        <a:avLst/>
                      </a:prstGeom>
                    </pic:spPr>
                  </pic:pic>
                </a:graphicData>
              </a:graphic>
            </wp:inline>
          </w:drawing>
        </w:r>
      </w:del>
    </w:p>
    <w:p w14:paraId="6D50F786" w14:textId="77777777" w:rsidR="00796D6F" w:rsidRDefault="00796D6F">
      <w:pPr>
        <w:rPr>
          <w:b/>
          <w:i/>
          <w:noProof/>
        </w:rPr>
        <w:pPrChange w:id="889" w:author="Eivazi, Farnaz" w:date="2022-07-13T23:05:00Z">
          <w:pPr>
            <w:pStyle w:val="Bulleted"/>
            <w:ind w:left="-90"/>
          </w:pPr>
        </w:pPrChange>
      </w:pPr>
    </w:p>
    <w:p w14:paraId="7EA4B63D" w14:textId="268F94EC" w:rsidR="003C3005" w:rsidRDefault="003C3005" w:rsidP="003C3005">
      <w:pPr>
        <w:pStyle w:val="Bulleted"/>
        <w:ind w:left="-90"/>
        <w:rPr>
          <w:b/>
          <w:i/>
          <w:noProof/>
        </w:rPr>
      </w:pPr>
      <w:r w:rsidRPr="00F3139C">
        <w:rPr>
          <w:b/>
          <w:i/>
          <w:noProof/>
        </w:rPr>
        <w:t>Expected output from running with GUI:</w:t>
      </w:r>
    </w:p>
    <w:p w14:paraId="0FF03B53" w14:textId="2E260AF1" w:rsidR="003C3005" w:rsidRPr="00F3139C" w:rsidDel="00F43CA9" w:rsidRDefault="003C3005" w:rsidP="003C3005">
      <w:pPr>
        <w:pStyle w:val="Bulleted"/>
        <w:ind w:left="-90"/>
        <w:rPr>
          <w:del w:id="890" w:author="Eivazi, Farnaz" w:date="2022-07-13T23:05:00Z"/>
          <w:b/>
          <w:i/>
          <w:noProof/>
        </w:rPr>
      </w:pPr>
    </w:p>
    <w:p w14:paraId="7A705910" w14:textId="77777777" w:rsidR="00F43CA9" w:rsidRDefault="003C3005" w:rsidP="003C3005">
      <w:pPr>
        <w:rPr>
          <w:ins w:id="891" w:author="Eivazi, Farnaz" w:date="2022-07-13T23:05:00Z"/>
          <w:rFonts w:asciiTheme="majorBidi" w:hAnsiTheme="majorBidi" w:cstheme="majorBidi"/>
          <w:b/>
          <w:bCs/>
          <w:i/>
        </w:rPr>
      </w:pPr>
      <w:r>
        <w:rPr>
          <w:b/>
          <w:i/>
          <w:noProof/>
        </w:rPr>
        <w:t xml:space="preserve">  </w:t>
      </w:r>
      <w:r w:rsidRPr="00014815">
        <w:rPr>
          <w:b/>
          <w:i/>
          <w:noProof/>
        </w:rPr>
        <w:t>PropertyMgm</w:t>
      </w:r>
      <w:r w:rsidRPr="00014815">
        <w:rPr>
          <w:rFonts w:asciiTheme="majorBidi" w:hAnsiTheme="majorBidi" w:cstheme="majorBidi"/>
          <w:b/>
          <w:bCs/>
          <w:i/>
        </w:rPr>
        <w:t>Gui</w:t>
      </w:r>
      <w:r>
        <w:rPr>
          <w:rFonts w:asciiTheme="majorBidi" w:hAnsiTheme="majorBidi" w:cstheme="majorBidi"/>
          <w:b/>
          <w:bCs/>
          <w:i/>
        </w:rPr>
        <w:t>.java at startup</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14:paraId="0E2087B1" w14:textId="34A35E95" w:rsidR="003C3005" w:rsidRDefault="003C3005" w:rsidP="003C3005">
      <w:pPr>
        <w:rPr>
          <w:rFonts w:asciiTheme="majorBidi" w:hAnsiTheme="majorBidi" w:cstheme="majorBidi"/>
          <w:b/>
          <w:bCs/>
          <w:i/>
        </w:rPr>
      </w:pP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14:paraId="11024F0B" w14:textId="1A032F71"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lastRenderedPageBreak/>
        <w:t xml:space="preserve"> </w:t>
      </w:r>
      <w:r w:rsidR="004832EF">
        <w:rPr>
          <w:rFonts w:asciiTheme="majorBidi" w:hAnsiTheme="majorBidi" w:cstheme="majorBidi"/>
          <w:bCs/>
          <w:noProof/>
          <w:sz w:val="28"/>
          <w:szCs w:val="28"/>
        </w:rPr>
        <w:drawing>
          <wp:inline distT="0" distB="0" distL="0" distR="0" wp14:anchorId="073FBE1C" wp14:editId="6E0AE23B">
            <wp:extent cx="2935683" cy="2712720"/>
            <wp:effectExtent l="0" t="0" r="762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on startup.jpg"/>
                    <pic:cNvPicPr/>
                  </pic:nvPicPr>
                  <pic:blipFill>
                    <a:blip r:embed="rId10">
                      <a:extLst>
                        <a:ext uri="{28A0092B-C50C-407E-A947-70E740481C1C}">
                          <a14:useLocalDpi xmlns:a14="http://schemas.microsoft.com/office/drawing/2010/main" val="0"/>
                        </a:ext>
                      </a:extLst>
                    </a:blip>
                    <a:stretch>
                      <a:fillRect/>
                    </a:stretch>
                  </pic:blipFill>
                  <pic:spPr>
                    <a:xfrm>
                      <a:off x="0" y="0"/>
                      <a:ext cx="2935683" cy="2712720"/>
                    </a:xfrm>
                    <a:prstGeom prst="rect">
                      <a:avLst/>
                    </a:prstGeom>
                  </pic:spPr>
                </pic:pic>
              </a:graphicData>
            </a:graphic>
          </wp:inline>
        </w:drawing>
      </w:r>
      <w:r>
        <w:rPr>
          <w:rFonts w:asciiTheme="majorBidi" w:hAnsiTheme="majorBidi" w:cstheme="majorBidi"/>
          <w:bCs/>
          <w:sz w:val="28"/>
          <w:szCs w:val="28"/>
        </w:rPr>
        <w:tab/>
        <w:t xml:space="preserve">          </w:t>
      </w:r>
    </w:p>
    <w:p w14:paraId="209F2640" w14:textId="77777777" w:rsidR="003C3005" w:rsidRDefault="003C3005" w:rsidP="003C3005">
      <w:pPr>
        <w:rPr>
          <w:rFonts w:asciiTheme="majorBidi" w:hAnsiTheme="majorBidi" w:cstheme="majorBidi"/>
          <w:bCs/>
          <w:sz w:val="28"/>
          <w:szCs w:val="28"/>
        </w:rPr>
      </w:pPr>
    </w:p>
    <w:p w14:paraId="148B2325" w14:textId="77777777" w:rsidR="003C3005" w:rsidRDefault="003C3005" w:rsidP="003C3005">
      <w:pPr>
        <w:rPr>
          <w:rFonts w:asciiTheme="majorBidi" w:hAnsiTheme="majorBidi" w:cstheme="majorBidi"/>
          <w:bCs/>
          <w:sz w:val="28"/>
          <w:szCs w:val="28"/>
        </w:rPr>
      </w:pPr>
    </w:p>
    <w:p w14:paraId="38CFF744" w14:textId="0EE8671C" w:rsidR="003C3005" w:rsidRPr="00BC4E78" w:rsidRDefault="003C3005" w:rsidP="003C3005">
      <w:pPr>
        <w:rPr>
          <w:rFonts w:asciiTheme="majorBidi" w:hAnsiTheme="majorBidi" w:cstheme="majorBidi"/>
          <w:b/>
          <w:bCs/>
          <w:i/>
          <w:szCs w:val="28"/>
        </w:rPr>
      </w:pPr>
      <w:r>
        <w:rPr>
          <w:rFonts w:asciiTheme="majorBidi" w:hAnsiTheme="majorBidi" w:cstheme="majorBidi"/>
          <w:b/>
          <w:bCs/>
          <w:i/>
        </w:rPr>
        <w:t xml:space="preserve">Add Management Co Info (Note </w:t>
      </w:r>
      <w:r w:rsidR="000B540F">
        <w:rPr>
          <w:rFonts w:asciiTheme="majorBidi" w:hAnsiTheme="majorBidi" w:cstheme="majorBidi"/>
          <w:b/>
          <w:bCs/>
          <w:i/>
        </w:rPr>
        <w:t>Mgmt.</w:t>
      </w:r>
      <w:r>
        <w:rPr>
          <w:rFonts w:asciiTheme="majorBidi" w:hAnsiTheme="majorBidi" w:cstheme="majorBidi"/>
          <w:b/>
          <w:bCs/>
          <w:i/>
        </w:rPr>
        <w:t xml:space="preserve"> Co Plot)</w:t>
      </w:r>
    </w:p>
    <w:p w14:paraId="1D4DC7B8" w14:textId="724C474F"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73588739" wp14:editId="071BA806">
            <wp:extent cx="4541520" cy="2598420"/>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 fter mgmt co.jpg"/>
                    <pic:cNvPicPr/>
                  </pic:nvPicPr>
                  <pic:blipFill>
                    <a:blip r:embed="rId11">
                      <a:extLst>
                        <a:ext uri="{28A0092B-C50C-407E-A947-70E740481C1C}">
                          <a14:useLocalDpi xmlns:a14="http://schemas.microsoft.com/office/drawing/2010/main" val="0"/>
                        </a:ext>
                      </a:extLst>
                    </a:blip>
                    <a:stretch>
                      <a:fillRect/>
                    </a:stretch>
                  </pic:blipFill>
                  <pic:spPr>
                    <a:xfrm>
                      <a:off x="0" y="0"/>
                      <a:ext cx="4541520" cy="2598420"/>
                    </a:xfrm>
                    <a:prstGeom prst="rect">
                      <a:avLst/>
                    </a:prstGeom>
                  </pic:spPr>
                </pic:pic>
              </a:graphicData>
            </a:graphic>
          </wp:inline>
        </w:drawing>
      </w:r>
    </w:p>
    <w:p w14:paraId="4BF3936B" w14:textId="77777777" w:rsidR="003C3005" w:rsidRDefault="003C3005" w:rsidP="003C3005">
      <w:pPr>
        <w:keepNext/>
        <w:rPr>
          <w:b/>
          <w:i/>
          <w:noProof/>
        </w:rPr>
      </w:pPr>
      <w:r w:rsidRPr="00327743">
        <w:rPr>
          <w:b/>
          <w:i/>
          <w:noProof/>
        </w:rPr>
        <w:t>Add property information</w:t>
      </w:r>
      <w:r>
        <w:rPr>
          <w:b/>
          <w:i/>
          <w:noProof/>
        </w:rPr>
        <w:t xml:space="preserve">  - the Plot outline</w:t>
      </w:r>
    </w:p>
    <w:p w14:paraId="5A6B44D7" w14:textId="77777777" w:rsidR="003C3005" w:rsidRDefault="003C3005" w:rsidP="003C3005">
      <w:pPr>
        <w:keepNext/>
        <w:rPr>
          <w:rFonts w:asciiTheme="majorBidi" w:hAnsiTheme="majorBidi" w:cstheme="majorBidi"/>
          <w:bCs/>
          <w:sz w:val="28"/>
          <w:szCs w:val="28"/>
        </w:rPr>
      </w:pPr>
    </w:p>
    <w:p w14:paraId="603CC532" w14:textId="6CA0B2AE"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6BF3ABF4" wp14:editId="0EE9ABC6">
            <wp:extent cx="4312920" cy="2583180"/>
            <wp:effectExtent l="0" t="0" r="0" b="7620"/>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 first house.jpg"/>
                    <pic:cNvPicPr/>
                  </pic:nvPicPr>
                  <pic:blipFill>
                    <a:blip r:embed="rId12">
                      <a:extLst>
                        <a:ext uri="{28A0092B-C50C-407E-A947-70E740481C1C}">
                          <a14:useLocalDpi xmlns:a14="http://schemas.microsoft.com/office/drawing/2010/main" val="0"/>
                        </a:ext>
                      </a:extLst>
                    </a:blip>
                    <a:stretch>
                      <a:fillRect/>
                    </a:stretch>
                  </pic:blipFill>
                  <pic:spPr>
                    <a:xfrm>
                      <a:off x="0" y="0"/>
                      <a:ext cx="4312920" cy="2583180"/>
                    </a:xfrm>
                    <a:prstGeom prst="rect">
                      <a:avLst/>
                    </a:prstGeom>
                  </pic:spPr>
                </pic:pic>
              </a:graphicData>
            </a:graphic>
          </wp:inline>
        </w:drawing>
      </w:r>
    </w:p>
    <w:p w14:paraId="1665E7E2" w14:textId="77777777" w:rsidR="003C3005" w:rsidRDefault="003C3005" w:rsidP="003C3005">
      <w:pPr>
        <w:rPr>
          <w:b/>
          <w:i/>
          <w:noProof/>
        </w:rPr>
      </w:pPr>
      <w:r>
        <w:rPr>
          <w:b/>
          <w:i/>
          <w:noProof/>
        </w:rPr>
        <w:lastRenderedPageBreak/>
        <w:t xml:space="preserve">  </w:t>
      </w:r>
      <w:r>
        <w:rPr>
          <w:b/>
          <w:i/>
          <w:noProof/>
        </w:rPr>
        <w:tab/>
      </w:r>
      <w:r>
        <w:rPr>
          <w:b/>
          <w:i/>
          <w:noProof/>
        </w:rPr>
        <w:tab/>
      </w:r>
      <w:r>
        <w:rPr>
          <w:b/>
          <w:i/>
          <w:noProof/>
        </w:rPr>
        <w:tab/>
      </w:r>
      <w:r>
        <w:rPr>
          <w:b/>
          <w:i/>
          <w:noProof/>
        </w:rPr>
        <w:tab/>
      </w:r>
      <w:r>
        <w:rPr>
          <w:b/>
          <w:i/>
          <w:noProof/>
        </w:rPr>
        <w:tab/>
      </w:r>
    </w:p>
    <w:p w14:paraId="5E7D7EF9" w14:textId="77777777" w:rsidR="003C3005" w:rsidRDefault="003C3005" w:rsidP="003C3005">
      <w:pPr>
        <w:rPr>
          <w:b/>
          <w:i/>
          <w:noProof/>
        </w:rPr>
      </w:pPr>
    </w:p>
    <w:p w14:paraId="0F7D074D" w14:textId="77777777" w:rsidR="003C3005" w:rsidRDefault="003C3005" w:rsidP="003C3005">
      <w:pPr>
        <w:rPr>
          <w:b/>
          <w:i/>
          <w:noProof/>
        </w:rPr>
      </w:pPr>
    </w:p>
    <w:p w14:paraId="4A8DDD94" w14:textId="77777777" w:rsidR="003C3005" w:rsidRDefault="003C3005" w:rsidP="003C3005">
      <w:pPr>
        <w:rPr>
          <w:b/>
          <w:i/>
          <w:noProof/>
        </w:rPr>
      </w:pPr>
    </w:p>
    <w:p w14:paraId="3F7A50FB" w14:textId="77777777" w:rsidR="003C3005" w:rsidRDefault="003C3005" w:rsidP="003C3005">
      <w:pPr>
        <w:rPr>
          <w:b/>
          <w:i/>
          <w:noProof/>
        </w:rPr>
      </w:pPr>
      <w:r w:rsidRPr="00327743">
        <w:rPr>
          <w:b/>
          <w:i/>
          <w:noProof/>
        </w:rPr>
        <w:t>Add property information</w:t>
      </w:r>
      <w:r>
        <w:rPr>
          <w:b/>
          <w:i/>
          <w:noProof/>
        </w:rPr>
        <w:t xml:space="preserve">  - successful addition</w:t>
      </w:r>
    </w:p>
    <w:p w14:paraId="52817B55" w14:textId="77777777" w:rsidR="003C3005" w:rsidRDefault="003C3005" w:rsidP="003C3005">
      <w:pPr>
        <w:rPr>
          <w:b/>
          <w:i/>
          <w:noProof/>
        </w:rPr>
      </w:pPr>
    </w:p>
    <w:p w14:paraId="4C655707" w14:textId="570D8A1A"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3D77DF56" wp14:editId="1D045619">
            <wp:extent cx="4282440" cy="2537460"/>
            <wp:effectExtent l="0" t="0" r="381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I first house added.jpg"/>
                    <pic:cNvPicPr/>
                  </pic:nvPicPr>
                  <pic:blipFill>
                    <a:blip r:embed="rId13">
                      <a:extLst>
                        <a:ext uri="{28A0092B-C50C-407E-A947-70E740481C1C}">
                          <a14:useLocalDpi xmlns:a14="http://schemas.microsoft.com/office/drawing/2010/main" val="0"/>
                        </a:ext>
                      </a:extLst>
                    </a:blip>
                    <a:stretch>
                      <a:fillRect/>
                    </a:stretch>
                  </pic:blipFill>
                  <pic:spPr>
                    <a:xfrm>
                      <a:off x="0" y="0"/>
                      <a:ext cx="4282440" cy="2537460"/>
                    </a:xfrm>
                    <a:prstGeom prst="rect">
                      <a:avLst/>
                    </a:prstGeom>
                  </pic:spPr>
                </pic:pic>
              </a:graphicData>
            </a:graphic>
          </wp:inline>
        </w:drawing>
      </w:r>
    </w:p>
    <w:p w14:paraId="66C877A4" w14:textId="77777777" w:rsidR="003C3005" w:rsidRDefault="003C3005" w:rsidP="003C3005">
      <w:pPr>
        <w:rPr>
          <w:b/>
          <w:i/>
          <w:noProof/>
        </w:rPr>
      </w:pPr>
    </w:p>
    <w:p w14:paraId="33A2AF16" w14:textId="77777777" w:rsidR="003C3005" w:rsidRDefault="003C3005" w:rsidP="003C3005">
      <w:pPr>
        <w:rPr>
          <w:b/>
          <w:i/>
          <w:noProof/>
        </w:rPr>
      </w:pPr>
    </w:p>
    <w:p w14:paraId="0323B709" w14:textId="77777777" w:rsidR="003C3005" w:rsidRDefault="003C3005" w:rsidP="003C3005">
      <w:pPr>
        <w:rPr>
          <w:b/>
          <w:i/>
          <w:noProof/>
        </w:rPr>
      </w:pPr>
    </w:p>
    <w:p w14:paraId="3A235F6F" w14:textId="77777777" w:rsidR="009E5DAB" w:rsidRDefault="009E5DAB" w:rsidP="003C3005">
      <w:pPr>
        <w:rPr>
          <w:b/>
          <w:i/>
          <w:noProof/>
        </w:rPr>
      </w:pPr>
    </w:p>
    <w:p w14:paraId="75A467C2" w14:textId="77777777" w:rsidR="009E5DAB" w:rsidRDefault="009E5DAB" w:rsidP="003C3005">
      <w:pPr>
        <w:rPr>
          <w:b/>
          <w:i/>
          <w:noProof/>
        </w:rPr>
      </w:pPr>
    </w:p>
    <w:p w14:paraId="4FAE48C9" w14:textId="77777777" w:rsidR="009E5DAB" w:rsidRDefault="009E5DAB" w:rsidP="003C3005">
      <w:pPr>
        <w:rPr>
          <w:b/>
          <w:i/>
          <w:noProof/>
        </w:rPr>
      </w:pPr>
    </w:p>
    <w:p w14:paraId="4CDD9200" w14:textId="77777777" w:rsidR="009E5DAB" w:rsidRDefault="009E5DAB" w:rsidP="003C3005">
      <w:pPr>
        <w:rPr>
          <w:b/>
          <w:i/>
          <w:noProof/>
        </w:rPr>
      </w:pPr>
    </w:p>
    <w:p w14:paraId="33A74297" w14:textId="77777777" w:rsidR="009E5DAB" w:rsidRDefault="009E5DAB" w:rsidP="003C3005">
      <w:pPr>
        <w:rPr>
          <w:b/>
          <w:i/>
          <w:noProof/>
        </w:rPr>
      </w:pPr>
    </w:p>
    <w:p w14:paraId="004843F7" w14:textId="77777777" w:rsidR="009E5DAB" w:rsidRDefault="009E5DAB" w:rsidP="003C3005">
      <w:pPr>
        <w:rPr>
          <w:b/>
          <w:i/>
          <w:noProof/>
        </w:rPr>
      </w:pPr>
    </w:p>
    <w:p w14:paraId="6C091E5B" w14:textId="77777777" w:rsidR="009E5DAB" w:rsidRDefault="009E5DAB" w:rsidP="003C3005">
      <w:pPr>
        <w:rPr>
          <w:b/>
          <w:i/>
          <w:noProof/>
        </w:rPr>
      </w:pPr>
    </w:p>
    <w:p w14:paraId="578CA95D" w14:textId="77777777" w:rsidR="009E5DAB" w:rsidRDefault="009E5DAB" w:rsidP="003C3005">
      <w:pPr>
        <w:rPr>
          <w:b/>
          <w:i/>
          <w:noProof/>
        </w:rPr>
      </w:pPr>
    </w:p>
    <w:p w14:paraId="1B2D9ED3" w14:textId="77777777" w:rsidR="009E5DAB" w:rsidRDefault="009E5DAB" w:rsidP="003C3005">
      <w:pPr>
        <w:rPr>
          <w:b/>
          <w:i/>
          <w:noProof/>
        </w:rPr>
      </w:pPr>
    </w:p>
    <w:p w14:paraId="77C85963" w14:textId="77777777" w:rsidR="009E5DAB" w:rsidRDefault="009E5DAB" w:rsidP="003C3005">
      <w:pPr>
        <w:rPr>
          <w:b/>
          <w:i/>
          <w:noProof/>
        </w:rPr>
      </w:pPr>
    </w:p>
    <w:p w14:paraId="65A6FFBD" w14:textId="4032CBFC" w:rsidR="003C3005" w:rsidRDefault="003C3005" w:rsidP="003C3005">
      <w:pPr>
        <w:rPr>
          <w:b/>
          <w:i/>
          <w:noProof/>
        </w:rPr>
      </w:pPr>
      <w:r w:rsidRPr="00327743">
        <w:rPr>
          <w:b/>
          <w:i/>
          <w:noProof/>
        </w:rPr>
        <w:t>Add property information</w:t>
      </w:r>
      <w:r>
        <w:rPr>
          <w:b/>
          <w:i/>
          <w:noProof/>
        </w:rPr>
        <w:t xml:space="preserve">  - unsuccessful: overlaps</w:t>
      </w:r>
    </w:p>
    <w:p w14:paraId="52ADD1E3" w14:textId="77777777" w:rsidR="003C3005" w:rsidRDefault="003C3005" w:rsidP="003C3005">
      <w:pPr>
        <w:rPr>
          <w:b/>
          <w:i/>
          <w:noProof/>
        </w:rPr>
      </w:pPr>
    </w:p>
    <w:p w14:paraId="7159D305" w14:textId="6FC304CB" w:rsidR="003C3005" w:rsidRDefault="004832EF" w:rsidP="003C3005">
      <w:pPr>
        <w:rPr>
          <w:b/>
          <w:i/>
          <w:noProof/>
        </w:rPr>
      </w:pPr>
      <w:r>
        <w:rPr>
          <w:b/>
          <w:i/>
          <w:noProof/>
        </w:rPr>
        <w:drawing>
          <wp:inline distT="0" distB="0" distL="0" distR="0" wp14:anchorId="279BC055" wp14:editId="195949D3">
            <wp:extent cx="4381500" cy="2697480"/>
            <wp:effectExtent l="0" t="0" r="0" b="7620"/>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UI fail overlaps.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1E0153B1" w14:textId="77777777" w:rsidR="003C3005" w:rsidRDefault="003C3005" w:rsidP="003C3005">
      <w:pPr>
        <w:rPr>
          <w:b/>
          <w:i/>
          <w:noProof/>
        </w:rPr>
      </w:pPr>
    </w:p>
    <w:p w14:paraId="33F45DEE" w14:textId="77777777" w:rsidR="003C3005" w:rsidRDefault="003C3005" w:rsidP="003C3005">
      <w:pPr>
        <w:rPr>
          <w:b/>
          <w:i/>
          <w:noProof/>
        </w:rPr>
      </w:pPr>
    </w:p>
    <w:p w14:paraId="40C448E1" w14:textId="77777777" w:rsidR="003C3005" w:rsidRDefault="003C3005" w:rsidP="003C3005">
      <w:pPr>
        <w:rPr>
          <w:b/>
          <w:i/>
          <w:noProof/>
        </w:rPr>
      </w:pPr>
      <w:r w:rsidRPr="00327743">
        <w:rPr>
          <w:b/>
          <w:i/>
          <w:noProof/>
        </w:rPr>
        <w:t>Add property information</w:t>
      </w:r>
      <w:r>
        <w:rPr>
          <w:b/>
          <w:i/>
          <w:noProof/>
        </w:rPr>
        <w:t xml:space="preserve">  - unsuccessful: Mgmt Co Plot does not encompass Property Plot</w:t>
      </w:r>
    </w:p>
    <w:p w14:paraId="452CBC46" w14:textId="77777777" w:rsidR="003C3005" w:rsidRDefault="003C3005" w:rsidP="003C3005">
      <w:pPr>
        <w:rPr>
          <w:b/>
          <w:i/>
          <w:noProof/>
        </w:rPr>
      </w:pPr>
      <w:r>
        <w:rPr>
          <w:b/>
          <w:i/>
          <w:noProof/>
        </w:rPr>
        <w:t xml:space="preserve">   Note: red rectangle’s width extends to right of window.</w:t>
      </w:r>
    </w:p>
    <w:p w14:paraId="603FAFC8" w14:textId="77777777" w:rsidR="003C3005" w:rsidRDefault="003C3005" w:rsidP="003C3005">
      <w:pPr>
        <w:rPr>
          <w:b/>
          <w:i/>
          <w:noProof/>
        </w:rPr>
      </w:pPr>
    </w:p>
    <w:p w14:paraId="06476A25" w14:textId="466F827D" w:rsidR="003C3005" w:rsidRDefault="004832EF" w:rsidP="003C3005">
      <w:pPr>
        <w:rPr>
          <w:b/>
          <w:i/>
          <w:noProof/>
        </w:rPr>
      </w:pPr>
      <w:r>
        <w:rPr>
          <w:b/>
          <w:i/>
          <w:noProof/>
        </w:rPr>
        <w:drawing>
          <wp:inline distT="0" distB="0" distL="0" distR="0" wp14:anchorId="3EEDCB81" wp14:editId="3D3EC1EF">
            <wp:extent cx="4381500" cy="2697480"/>
            <wp:effectExtent l="0" t="0" r="0" b="7620"/>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 fail encompasses.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7CBFC2C9" w14:textId="77777777" w:rsidR="003C3005" w:rsidRDefault="003C3005" w:rsidP="003C3005">
      <w:pPr>
        <w:rPr>
          <w:b/>
          <w:i/>
          <w:noProof/>
        </w:rPr>
      </w:pPr>
    </w:p>
    <w:p w14:paraId="63A0A5CF" w14:textId="77777777" w:rsidR="003C3005" w:rsidRDefault="003C3005" w:rsidP="003C3005">
      <w:pPr>
        <w:keepNext/>
        <w:rPr>
          <w:b/>
          <w:i/>
          <w:noProof/>
        </w:rPr>
      </w:pPr>
      <w:r w:rsidRPr="00327743">
        <w:rPr>
          <w:b/>
          <w:i/>
          <w:noProof/>
        </w:rPr>
        <w:t>Add property information</w:t>
      </w:r>
      <w:r>
        <w:rPr>
          <w:b/>
          <w:i/>
          <w:noProof/>
        </w:rPr>
        <w:t xml:space="preserve">  - unsuccessful: too many properties</w:t>
      </w:r>
    </w:p>
    <w:p w14:paraId="2505DBBB" w14:textId="77777777" w:rsidR="003C3005" w:rsidRDefault="003C3005" w:rsidP="003C3005">
      <w:pPr>
        <w:keepNext/>
        <w:rPr>
          <w:b/>
          <w:i/>
          <w:noProof/>
        </w:rPr>
      </w:pPr>
    </w:p>
    <w:p w14:paraId="6CCB4D21" w14:textId="77777777" w:rsidR="003C3005" w:rsidRDefault="003C3005" w:rsidP="003C3005">
      <w:pPr>
        <w:rPr>
          <w:b/>
          <w:i/>
          <w:noProof/>
        </w:rPr>
      </w:pPr>
      <w:r>
        <w:rPr>
          <w:b/>
          <w:i/>
          <w:noProof/>
        </w:rPr>
        <w:drawing>
          <wp:inline distT="0" distB="0" distL="0" distR="0" wp14:anchorId="1FE09016" wp14:editId="050466B3">
            <wp:extent cx="3114675" cy="102155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ropTooManyMsg.jpg"/>
                    <pic:cNvPicPr/>
                  </pic:nvPicPr>
                  <pic:blipFill>
                    <a:blip r:embed="rId16">
                      <a:extLst>
                        <a:ext uri="{28A0092B-C50C-407E-A947-70E740481C1C}">
                          <a14:useLocalDpi xmlns:a14="http://schemas.microsoft.com/office/drawing/2010/main" val="0"/>
                        </a:ext>
                      </a:extLst>
                    </a:blip>
                    <a:stretch>
                      <a:fillRect/>
                    </a:stretch>
                  </pic:blipFill>
                  <pic:spPr>
                    <a:xfrm>
                      <a:off x="0" y="0"/>
                      <a:ext cx="3129405" cy="1026387"/>
                    </a:xfrm>
                    <a:prstGeom prst="rect">
                      <a:avLst/>
                    </a:prstGeom>
                  </pic:spPr>
                </pic:pic>
              </a:graphicData>
            </a:graphic>
          </wp:inline>
        </w:drawing>
      </w:r>
    </w:p>
    <w:p w14:paraId="49702D84" w14:textId="77777777" w:rsidR="00227CF0" w:rsidRDefault="00227CF0" w:rsidP="003C3005">
      <w:pPr>
        <w:rPr>
          <w:b/>
          <w:i/>
          <w:noProof/>
        </w:rPr>
      </w:pPr>
    </w:p>
    <w:p w14:paraId="6F8F062E" w14:textId="77777777" w:rsidR="00227CF0" w:rsidRDefault="00227CF0" w:rsidP="003C3005">
      <w:pPr>
        <w:rPr>
          <w:b/>
          <w:i/>
          <w:noProof/>
        </w:rPr>
      </w:pPr>
    </w:p>
    <w:p w14:paraId="4E5ACDAB" w14:textId="77777777" w:rsidR="003C3005" w:rsidRDefault="003C3005" w:rsidP="003C3005">
      <w:pPr>
        <w:rPr>
          <w:b/>
          <w:i/>
          <w:noProof/>
        </w:rPr>
      </w:pPr>
    </w:p>
    <w:p w14:paraId="0C90FB81" w14:textId="77777777" w:rsidR="003C3005" w:rsidRDefault="003C3005" w:rsidP="003C3005">
      <w:pPr>
        <w:rPr>
          <w:b/>
          <w:i/>
          <w:noProof/>
        </w:rPr>
      </w:pPr>
    </w:p>
    <w:p w14:paraId="54E2E252" w14:textId="77777777" w:rsidR="009E5DAB" w:rsidRDefault="009E5DAB" w:rsidP="003C3005">
      <w:pPr>
        <w:rPr>
          <w:b/>
          <w:i/>
          <w:noProof/>
        </w:rPr>
      </w:pPr>
    </w:p>
    <w:p w14:paraId="73004076" w14:textId="77777777" w:rsidR="009E5DAB" w:rsidRDefault="009E5DAB" w:rsidP="003C3005">
      <w:pPr>
        <w:rPr>
          <w:b/>
          <w:i/>
          <w:noProof/>
        </w:rPr>
      </w:pPr>
    </w:p>
    <w:p w14:paraId="310D4A4C" w14:textId="1F113A8F" w:rsidR="003C3005" w:rsidRPr="00327743" w:rsidRDefault="003C3005" w:rsidP="003C3005">
      <w:pPr>
        <w:rPr>
          <w:b/>
          <w:i/>
          <w:noProof/>
        </w:rPr>
      </w:pPr>
      <w:r>
        <w:rPr>
          <w:b/>
          <w:i/>
          <w:noProof/>
        </w:rPr>
        <w:t>Result of “Max Rent” button</w:t>
      </w:r>
      <w:r>
        <w:rPr>
          <w:b/>
          <w:i/>
          <w:noProof/>
        </w:rPr>
        <w:tab/>
      </w:r>
      <w:r>
        <w:rPr>
          <w:b/>
          <w:i/>
          <w:noProof/>
        </w:rPr>
        <w:tab/>
      </w:r>
      <w:r>
        <w:rPr>
          <w:b/>
          <w:i/>
          <w:noProof/>
        </w:rPr>
        <w:tab/>
        <w:t xml:space="preserve">         Result of “Total Rent” button</w:t>
      </w:r>
    </w:p>
    <w:p w14:paraId="65E8158E" w14:textId="77777777"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ab/>
      </w:r>
    </w:p>
    <w:p w14:paraId="138FE186"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14E4982D" wp14:editId="20AEC433">
            <wp:extent cx="2933700" cy="113562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Mortgage.jpg"/>
                    <pic:cNvPicPr/>
                  </pic:nvPicPr>
                  <pic:blipFill>
                    <a:blip r:embed="rId17">
                      <a:extLst>
                        <a:ext uri="{28A0092B-C50C-407E-A947-70E740481C1C}">
                          <a14:useLocalDpi xmlns:a14="http://schemas.microsoft.com/office/drawing/2010/main" val="0"/>
                        </a:ext>
                      </a:extLst>
                    </a:blip>
                    <a:stretch>
                      <a:fillRect/>
                    </a:stretch>
                  </pic:blipFill>
                  <pic:spPr>
                    <a:xfrm>
                      <a:off x="0" y="0"/>
                      <a:ext cx="2972810" cy="1150765"/>
                    </a:xfrm>
                    <a:prstGeom prst="rect">
                      <a:avLst/>
                    </a:prstGeom>
                  </pic:spPr>
                </pic:pic>
              </a:graphicData>
            </a:graphic>
          </wp:inline>
        </w:drawing>
      </w:r>
      <w:r>
        <w:rPr>
          <w:rFonts w:asciiTheme="majorBidi" w:hAnsiTheme="majorBidi" w:cstheme="majorBidi"/>
          <w:bCs/>
          <w:sz w:val="28"/>
          <w:szCs w:val="28"/>
        </w:rPr>
        <w:t xml:space="preserve">      </w:t>
      </w:r>
      <w:r>
        <w:rPr>
          <w:rFonts w:asciiTheme="majorBidi" w:hAnsiTheme="majorBidi" w:cstheme="majorBidi"/>
          <w:bCs/>
          <w:noProof/>
          <w:sz w:val="28"/>
          <w:szCs w:val="28"/>
        </w:rPr>
        <w:drawing>
          <wp:inline distT="0" distB="0" distL="0" distR="0" wp14:anchorId="6BA9A7CD" wp14:editId="6697440E">
            <wp:extent cx="3189091" cy="1122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Mortgages.jpg"/>
                    <pic:cNvPicPr/>
                  </pic:nvPicPr>
                  <pic:blipFill>
                    <a:blip r:embed="rId18">
                      <a:extLst>
                        <a:ext uri="{28A0092B-C50C-407E-A947-70E740481C1C}">
                          <a14:useLocalDpi xmlns:a14="http://schemas.microsoft.com/office/drawing/2010/main" val="0"/>
                        </a:ext>
                      </a:extLst>
                    </a:blip>
                    <a:stretch>
                      <a:fillRect/>
                    </a:stretch>
                  </pic:blipFill>
                  <pic:spPr>
                    <a:xfrm>
                      <a:off x="0" y="0"/>
                      <a:ext cx="3279161" cy="1153735"/>
                    </a:xfrm>
                    <a:prstGeom prst="rect">
                      <a:avLst/>
                    </a:prstGeom>
                  </pic:spPr>
                </pic:pic>
              </a:graphicData>
            </a:graphic>
          </wp:inline>
        </w:drawing>
      </w:r>
    </w:p>
    <w:p w14:paraId="11CB8B9A" w14:textId="77777777" w:rsidR="003C3005" w:rsidRDefault="003C3005" w:rsidP="003C3005">
      <w:pPr>
        <w:rPr>
          <w:rFonts w:asciiTheme="majorBidi" w:hAnsiTheme="majorBidi" w:cstheme="majorBidi"/>
          <w:bCs/>
          <w:sz w:val="28"/>
          <w:szCs w:val="28"/>
        </w:rPr>
      </w:pPr>
    </w:p>
    <w:p w14:paraId="48B75615" w14:textId="76583F38" w:rsidR="003C3005" w:rsidRDefault="003C3005" w:rsidP="003C3005">
      <w:pPr>
        <w:keepNext/>
        <w:rPr>
          <w:ins w:id="892" w:author="Eivazi, Farnaz" w:date="2022-07-12T00:36:00Z"/>
          <w:b/>
          <w:i/>
          <w:noProof/>
        </w:rPr>
      </w:pPr>
      <w:r>
        <w:rPr>
          <w:b/>
          <w:i/>
          <w:noProof/>
        </w:rPr>
        <w:lastRenderedPageBreak/>
        <w:t>Result of “List of Properties” button</w:t>
      </w:r>
    </w:p>
    <w:p w14:paraId="327E2B4D" w14:textId="77777777" w:rsidR="009E5DC3" w:rsidRDefault="009E5DC3" w:rsidP="003C3005">
      <w:pPr>
        <w:keepNext/>
        <w:rPr>
          <w:ins w:id="893" w:author="Eivazi, Farnaz" w:date="2022-07-12T00:35:00Z"/>
          <w:b/>
          <w:i/>
          <w:noProof/>
        </w:rPr>
      </w:pPr>
    </w:p>
    <w:p w14:paraId="667D8C87" w14:textId="6C5EAB88" w:rsidR="009E5DC3" w:rsidRDefault="009E5DC3" w:rsidP="003C3005">
      <w:pPr>
        <w:keepNext/>
        <w:rPr>
          <w:b/>
          <w:i/>
          <w:noProof/>
        </w:rPr>
      </w:pPr>
      <w:ins w:id="894" w:author="Eivazi, Farnaz" w:date="2022-07-12T00:35:00Z">
        <w:r>
          <w:rPr>
            <w:noProof/>
          </w:rPr>
          <w:drawing>
            <wp:inline distT="0" distB="0" distL="0" distR="0" wp14:anchorId="76BB8FD9" wp14:editId="38B6E956">
              <wp:extent cx="3651872" cy="21399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2628" cy="2152112"/>
                      </a:xfrm>
                      <a:prstGeom prst="rect">
                        <a:avLst/>
                      </a:prstGeom>
                    </pic:spPr>
                  </pic:pic>
                </a:graphicData>
              </a:graphic>
            </wp:inline>
          </w:drawing>
        </w:r>
      </w:ins>
    </w:p>
    <w:p w14:paraId="3C6E33E1" w14:textId="77777777" w:rsidR="003C3005" w:rsidRPr="00C679BA" w:rsidRDefault="003C3005" w:rsidP="003C3005">
      <w:pPr>
        <w:keepNext/>
        <w:rPr>
          <w:b/>
          <w:i/>
          <w:noProof/>
        </w:rPr>
      </w:pPr>
    </w:p>
    <w:p w14:paraId="6AC906D1" w14:textId="2D0C3134" w:rsidR="003C3005" w:rsidRDefault="003C3005" w:rsidP="003C3005">
      <w:pPr>
        <w:rPr>
          <w:rFonts w:asciiTheme="majorBidi" w:hAnsiTheme="majorBidi" w:cstheme="majorBidi"/>
          <w:bCs/>
          <w:sz w:val="28"/>
          <w:szCs w:val="28"/>
        </w:rPr>
      </w:pPr>
      <w:del w:id="895" w:author="Eivazi, Farnaz" w:date="2022-07-12T00:36:00Z">
        <w:r w:rsidDel="009E5DC3">
          <w:rPr>
            <w:rFonts w:asciiTheme="majorBidi" w:hAnsiTheme="majorBidi" w:cstheme="majorBidi"/>
            <w:bCs/>
            <w:noProof/>
            <w:sz w:val="28"/>
            <w:szCs w:val="28"/>
          </w:rPr>
          <w:drawing>
            <wp:inline distT="0" distB="0" distL="0" distR="0" wp14:anchorId="541AAC2B" wp14:editId="47C85B2D">
              <wp:extent cx="6412230" cy="4364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Properties.jpg"/>
                      <pic:cNvPicPr/>
                    </pic:nvPicPr>
                    <pic:blipFill rotWithShape="1">
                      <a:blip r:embed="rId20">
                        <a:extLst>
                          <a:ext uri="{28A0092B-C50C-407E-A947-70E740481C1C}">
                            <a14:useLocalDpi xmlns:a14="http://schemas.microsoft.com/office/drawing/2010/main" val="0"/>
                          </a:ext>
                        </a:extLst>
                      </a:blip>
                      <a:srcRect l="-1" r="-2621"/>
                      <a:stretch/>
                    </pic:blipFill>
                    <pic:spPr>
                      <a:xfrm>
                        <a:off x="0" y="0"/>
                        <a:ext cx="6412230" cy="4364990"/>
                      </a:xfrm>
                      <a:prstGeom prst="rect">
                        <a:avLst/>
                      </a:prstGeom>
                    </pic:spPr>
                  </pic:pic>
                </a:graphicData>
              </a:graphic>
            </wp:inline>
          </w:drawing>
        </w:r>
      </w:del>
    </w:p>
    <w:p w14:paraId="38A8EE6B" w14:textId="4812F0DC" w:rsidR="00CA1945" w:rsidRPr="00CA1945" w:rsidRDefault="00CA1945" w:rsidP="009E5DC3">
      <w:pPr>
        <w:rPr>
          <w:ins w:id="896" w:author="Eivazi, Farnaz" w:date="2022-07-12T17:03:00Z"/>
          <w:color w:val="000000"/>
          <w:sz w:val="28"/>
          <w:rPrChange w:id="897" w:author="Eivazi, Farnaz" w:date="2022-07-12T17:03:00Z">
            <w:rPr>
              <w:ins w:id="898" w:author="Eivazi, Farnaz" w:date="2022-07-12T17:03:00Z"/>
              <w:color w:val="000000"/>
            </w:rPr>
          </w:rPrChange>
        </w:rPr>
      </w:pPr>
      <w:ins w:id="899" w:author="Eivazi, Farnaz" w:date="2022-07-12T17:04:00Z">
        <w:r>
          <w:rPr>
            <w:color w:val="000000"/>
            <w:sz w:val="28"/>
          </w:rPr>
          <w:t>Be</w:t>
        </w:r>
      </w:ins>
      <w:ins w:id="900" w:author="Eivazi, Farnaz" w:date="2022-07-12T17:05:00Z">
        <w:r>
          <w:rPr>
            <w:color w:val="000000"/>
            <w:sz w:val="28"/>
          </w:rPr>
          <w:t>low you can find e</w:t>
        </w:r>
      </w:ins>
      <w:ins w:id="901" w:author="Eivazi, Farnaz" w:date="2022-07-12T17:02:00Z">
        <w:r w:rsidRPr="00CA1945">
          <w:rPr>
            <w:color w:val="000000"/>
            <w:sz w:val="28"/>
            <w:rPrChange w:id="902" w:author="Eivazi, Farnaz" w:date="2022-07-12T17:03:00Z">
              <w:rPr>
                <w:color w:val="000000"/>
              </w:rPr>
            </w:rPrChange>
          </w:rPr>
          <w:t>xamples of overlap</w:t>
        </w:r>
      </w:ins>
      <w:ins w:id="903" w:author="Eivazi, Farnaz" w:date="2022-07-12T17:03:00Z">
        <w:r>
          <w:rPr>
            <w:color w:val="000000"/>
            <w:sz w:val="28"/>
          </w:rPr>
          <w:t xml:space="preserve"> and encompass</w:t>
        </w:r>
      </w:ins>
      <w:ins w:id="904" w:author="Eivazi, Farnaz" w:date="2022-07-12T17:02:00Z">
        <w:r w:rsidRPr="00CA1945">
          <w:rPr>
            <w:color w:val="000000"/>
            <w:sz w:val="28"/>
            <w:rPrChange w:id="905" w:author="Eivazi, Farnaz" w:date="2022-07-12T17:03:00Z">
              <w:rPr>
                <w:color w:val="000000"/>
              </w:rPr>
            </w:rPrChange>
          </w:rPr>
          <w:t xml:space="preserve"> method</w:t>
        </w:r>
      </w:ins>
      <w:ins w:id="906" w:author="Eivazi, Farnaz" w:date="2022-07-12T17:03:00Z">
        <w:r>
          <w:rPr>
            <w:color w:val="000000"/>
            <w:sz w:val="28"/>
          </w:rPr>
          <w:t xml:space="preserve">s; I have used </w:t>
        </w:r>
        <w:r>
          <w:rPr>
            <w:color w:val="000000"/>
            <w:sz w:val="28"/>
          </w:rPr>
          <w:fldChar w:fldCharType="begin"/>
        </w:r>
        <w:r>
          <w:rPr>
            <w:color w:val="000000"/>
            <w:sz w:val="28"/>
          </w:rPr>
          <w:instrText xml:space="preserve"> HYPERLINK "</w:instrText>
        </w:r>
        <w:r w:rsidRPr="00CA1945">
          <w:rPr>
            <w:color w:val="000000"/>
            <w:sz w:val="28"/>
          </w:rPr>
          <w:instrText>https://www.desmos.com/calculator</w:instrText>
        </w:r>
        <w:r>
          <w:rPr>
            <w:color w:val="000000"/>
            <w:sz w:val="28"/>
          </w:rPr>
          <w:instrText xml:space="preserve">" </w:instrText>
        </w:r>
        <w:r>
          <w:rPr>
            <w:color w:val="000000"/>
            <w:sz w:val="28"/>
          </w:rPr>
        </w:r>
        <w:r>
          <w:rPr>
            <w:color w:val="000000"/>
            <w:sz w:val="28"/>
          </w:rPr>
          <w:fldChar w:fldCharType="separate"/>
        </w:r>
        <w:r w:rsidRPr="00B5265C">
          <w:rPr>
            <w:rStyle w:val="Hyperlink"/>
            <w:sz w:val="28"/>
          </w:rPr>
          <w:t>https://www.desmos.com/calculator</w:t>
        </w:r>
        <w:r>
          <w:rPr>
            <w:color w:val="000000"/>
            <w:sz w:val="28"/>
          </w:rPr>
          <w:fldChar w:fldCharType="end"/>
        </w:r>
        <w:r>
          <w:rPr>
            <w:color w:val="000000"/>
            <w:sz w:val="28"/>
          </w:rPr>
          <w:t xml:space="preserve"> to </w:t>
        </w:r>
      </w:ins>
      <w:ins w:id="907" w:author="Eivazi, Farnaz" w:date="2022-07-12T17:04:00Z">
        <w:r>
          <w:rPr>
            <w:color w:val="000000"/>
            <w:sz w:val="28"/>
          </w:rPr>
          <w:t xml:space="preserve">plot and </w:t>
        </w:r>
      </w:ins>
      <w:ins w:id="908" w:author="Eivazi, Farnaz" w:date="2022-07-12T17:03:00Z">
        <w:r>
          <w:rPr>
            <w:color w:val="000000"/>
            <w:sz w:val="28"/>
          </w:rPr>
          <w:t>create graphs below.</w:t>
        </w:r>
      </w:ins>
    </w:p>
    <w:p w14:paraId="273C4348" w14:textId="77777777" w:rsidR="00CA1945" w:rsidRDefault="00CA1945" w:rsidP="009E5DC3">
      <w:pPr>
        <w:rPr>
          <w:ins w:id="909" w:author="Eivazi, Farnaz" w:date="2022-07-12T17:02:00Z"/>
          <w:color w:val="000000"/>
        </w:rPr>
      </w:pPr>
    </w:p>
    <w:p w14:paraId="20BF6740" w14:textId="77777777" w:rsidR="00CA1945" w:rsidRDefault="00CA1945" w:rsidP="00CA1945">
      <w:pPr>
        <w:autoSpaceDE w:val="0"/>
        <w:autoSpaceDN w:val="0"/>
        <w:adjustRightInd w:val="0"/>
        <w:rPr>
          <w:ins w:id="910" w:author="Eivazi, Farnaz" w:date="2022-07-12T17:02:00Z"/>
          <w:rFonts w:ascii="Consolas" w:hAnsi="Consolas" w:cs="Consolas"/>
          <w:color w:val="0000C0"/>
          <w:sz w:val="20"/>
          <w:szCs w:val="20"/>
        </w:rPr>
      </w:pPr>
      <w:ins w:id="911" w:author="Eivazi, Farnaz" w:date="2022-07-12T17:02:00Z">
        <w:r w:rsidRPr="00874E92">
          <w:rPr>
            <w:b/>
            <w:noProof/>
            <w:sz w:val="28"/>
            <w:szCs w:val="20"/>
          </w:rPr>
          <w:lastRenderedPageBreak/>
          <mc:AlternateContent>
            <mc:Choice Requires="wps">
              <w:drawing>
                <wp:anchor distT="45720" distB="45720" distL="114300" distR="114300" simplePos="0" relativeHeight="251666453" behindDoc="0" locked="0" layoutInCell="1" allowOverlap="1" wp14:anchorId="6C6FF90E" wp14:editId="1EB27A23">
                  <wp:simplePos x="0" y="0"/>
                  <wp:positionH relativeFrom="column">
                    <wp:posOffset>3757930</wp:posOffset>
                  </wp:positionH>
                  <wp:positionV relativeFrom="paragraph">
                    <wp:posOffset>873760</wp:posOffset>
                  </wp:positionV>
                  <wp:extent cx="2794000" cy="1404620"/>
                  <wp:effectExtent l="0" t="0" r="25400" b="2159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1404620"/>
                          </a:xfrm>
                          <a:prstGeom prst="rect">
                            <a:avLst/>
                          </a:prstGeom>
                          <a:solidFill>
                            <a:srgbClr val="FFFFFF"/>
                          </a:solidFill>
                          <a:ln w="9525">
                            <a:solidFill>
                              <a:srgbClr val="000000"/>
                            </a:solidFill>
                            <a:miter lim="800000"/>
                            <a:headEnd/>
                            <a:tailEnd/>
                          </a:ln>
                        </wps:spPr>
                        <wps:txbx>
                          <w:txbxContent>
                            <w:p w14:paraId="43CF56B0" w14:textId="77777777" w:rsidR="00CA1945" w:rsidRDefault="00CA1945" w:rsidP="00CA1945">
                              <w:r>
                                <w:t xml:space="preserve">plot2(green plot) is </w:t>
                              </w:r>
                              <w:r w:rsidRPr="00874E92">
                                <w:t>entirely inside</w:t>
                              </w:r>
                              <w:r>
                                <w:t xml:space="preserve"> plot1(pink plot), therefore it overlaps.;</w:t>
                              </w:r>
                            </w:p>
                            <w:p w14:paraId="043D7349" w14:textId="77777777" w:rsidR="00CA1945" w:rsidRDefault="00CA1945" w:rsidP="00CA1945"/>
                            <w:p w14:paraId="447C66B9" w14:textId="77777777" w:rsidR="00CA1945" w:rsidRDefault="00CA1945" w:rsidP="00CA1945">
                              <w:r>
                                <w:t>plot1 is also contained in plot2.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FF90E" id="Text Box 2" o:spid="_x0000_s1032" type="#_x0000_t202" style="position:absolute;margin-left:295.9pt;margin-top:68.8pt;width:220pt;height:110.6pt;z-index:25166645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">
                  <v:textbox style="mso-fit-shape-to-text:t">
                    <w:txbxContent>
                      <w:p w14:paraId="43CF56B0" w14:textId="77777777" w:rsidR="00CA1945" w:rsidRDefault="00CA1945" w:rsidP="00CA1945">
                        <w:r>
                          <w:t xml:space="preserve">plot2(green plot) is </w:t>
                        </w:r>
                        <w:r w:rsidRPr="00874E92">
                          <w:t>entirely inside</w:t>
                        </w:r>
                        <w:r>
                          <w:t xml:space="preserve"> plot1(pink plot), therefore it overlaps.;</w:t>
                        </w:r>
                      </w:p>
                      <w:p w14:paraId="043D7349" w14:textId="77777777" w:rsidR="00CA1945" w:rsidRDefault="00CA1945" w:rsidP="00CA1945"/>
                      <w:p w14:paraId="447C66B9" w14:textId="77777777" w:rsidR="00CA1945" w:rsidRDefault="00CA1945" w:rsidP="00CA1945">
                        <w:r>
                          <w:t>plot1 is also contained in plot2.</w:t>
                        </w:r>
                      </w:p>
                    </w:txbxContent>
                  </v:textbox>
                  <w10:wrap type="square"/>
                </v:shape>
              </w:pict>
            </mc:Fallback>
          </mc:AlternateContent>
        </w:r>
        <w:r w:rsidRPr="00C8648F">
          <w:rPr>
            <w:rFonts w:ascii="Consolas" w:hAnsi="Consolas" w:cs="Consolas"/>
            <w:noProof/>
            <w:color w:val="0000C0"/>
            <w:sz w:val="20"/>
            <w:szCs w:val="20"/>
          </w:rPr>
          <mc:AlternateContent>
            <mc:Choice Requires="wps">
              <w:drawing>
                <wp:anchor distT="45720" distB="45720" distL="114300" distR="114300" simplePos="0" relativeHeight="251667477" behindDoc="0" locked="0" layoutInCell="1" allowOverlap="1" wp14:anchorId="4004417E" wp14:editId="7E516220">
                  <wp:simplePos x="0" y="0"/>
                  <wp:positionH relativeFrom="column">
                    <wp:posOffset>3903980</wp:posOffset>
                  </wp:positionH>
                  <wp:positionV relativeFrom="paragraph">
                    <wp:posOffset>292100</wp:posOffset>
                  </wp:positionV>
                  <wp:extent cx="2057400" cy="482600"/>
                  <wp:effectExtent l="0" t="0" r="19050" b="1270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82600"/>
                          </a:xfrm>
                          <a:prstGeom prst="rect">
                            <a:avLst/>
                          </a:prstGeom>
                          <a:solidFill>
                            <a:srgbClr val="FFFFFF"/>
                          </a:solidFill>
                          <a:ln w="9525">
                            <a:solidFill>
                              <a:srgbClr val="000000"/>
                            </a:solidFill>
                            <a:miter lim="800000"/>
                            <a:headEnd/>
                            <a:tailEnd/>
                          </a:ln>
                        </wps:spPr>
                        <wps:txbx>
                          <w:txbxContent>
                            <w:p w14:paraId="737DB1AD" w14:textId="77777777" w:rsidR="00CA1945" w:rsidRDefault="00CA1945" w:rsidP="00CA1945">
                              <w:pPr>
                                <w:autoSpaceDE w:val="0"/>
                                <w:autoSpaceDN w:val="0"/>
                                <w:adjustRightInd w:val="0"/>
                                <w:rPr>
                                  <w:rFonts w:ascii="Consolas" w:hAnsi="Consolas" w:cs="Consolas"/>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2</w:t>
                              </w:r>
                              <w:r>
                                <w:rPr>
                                  <w:rFonts w:ascii="Consolas" w:hAnsi="Consolas" w:cs="Consolas"/>
                                  <w:color w:val="000000"/>
                                  <w:sz w:val="20"/>
                                  <w:szCs w:val="20"/>
                                </w:rPr>
                                <w:t>,</w:t>
                              </w:r>
                              <w:r>
                                <w:rPr>
                                  <w:rFonts w:ascii="Consolas" w:hAnsi="Consolas" w:cs="Consolas"/>
                                  <w:color w:val="000000"/>
                                  <w:sz w:val="20"/>
                                  <w:szCs w:val="20"/>
                                  <w:u w:val="single"/>
                                </w:rPr>
                                <w:t>2</w:t>
                              </w:r>
                              <w:r>
                                <w:rPr>
                                  <w:rFonts w:ascii="Consolas" w:hAnsi="Consolas" w:cs="Consolas"/>
                                  <w:color w:val="000000"/>
                                  <w:sz w:val="20"/>
                                  <w:szCs w:val="20"/>
                                </w:rPr>
                                <w:t>,</w:t>
                              </w:r>
                              <w:r>
                                <w:rPr>
                                  <w:rFonts w:ascii="Consolas" w:hAnsi="Consolas" w:cs="Consolas"/>
                                  <w:color w:val="000000"/>
                                  <w:sz w:val="20"/>
                                  <w:szCs w:val="20"/>
                                  <w:u w:val="single"/>
                                </w:rPr>
                                <w:t>6</w:t>
                              </w:r>
                              <w:r>
                                <w:rPr>
                                  <w:rFonts w:ascii="Consolas" w:hAnsi="Consolas" w:cs="Consolas"/>
                                  <w:color w:val="000000"/>
                                  <w:sz w:val="20"/>
                                  <w:szCs w:val="20"/>
                                </w:rPr>
                                <w:t>,</w:t>
                              </w:r>
                              <w:r>
                                <w:rPr>
                                  <w:rFonts w:ascii="Consolas" w:hAnsi="Consolas" w:cs="Consolas"/>
                                  <w:color w:val="000000"/>
                                  <w:sz w:val="20"/>
                                  <w:szCs w:val="20"/>
                                  <w:u w:val="single"/>
                                </w:rPr>
                                <w:t>6</w:t>
                              </w:r>
                              <w:r>
                                <w:rPr>
                                  <w:rFonts w:ascii="Consolas" w:hAnsi="Consolas" w:cs="Consolas"/>
                                  <w:color w:val="000000"/>
                                  <w:sz w:val="20"/>
                                  <w:szCs w:val="20"/>
                                </w:rPr>
                                <w:t xml:space="preserve">); </w:t>
                              </w:r>
                            </w:p>
                            <w:p w14:paraId="38163E52" w14:textId="77777777" w:rsidR="00CA1945" w:rsidRPr="002C256B" w:rsidRDefault="00CA1945" w:rsidP="00CA1945">
                              <w:pPr>
                                <w:rPr>
                                  <w:b/>
                                  <w:sz w:val="28"/>
                                  <w:szCs w:val="20"/>
                                </w:rPr>
                              </w:pPr>
                              <w:r>
                                <w:rPr>
                                  <w:rFonts w:ascii="Consolas" w:hAnsi="Consolas" w:cs="Consolas"/>
                                  <w:color w:val="0000C0"/>
                                  <w:sz w:val="20"/>
                                  <w:szCs w:val="20"/>
                                </w:rPr>
                                <w:t>plot2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3</w:t>
                              </w:r>
                              <w:r>
                                <w:rPr>
                                  <w:rFonts w:ascii="Consolas" w:hAnsi="Consolas" w:cs="Consolas"/>
                                  <w:color w:val="000000"/>
                                  <w:sz w:val="20"/>
                                  <w:szCs w:val="20"/>
                                </w:rPr>
                                <w:t>,</w:t>
                              </w:r>
                              <w:r>
                                <w:rPr>
                                  <w:rFonts w:ascii="Consolas" w:hAnsi="Consolas" w:cs="Consolas"/>
                                  <w:color w:val="000000"/>
                                  <w:sz w:val="20"/>
                                  <w:szCs w:val="20"/>
                                  <w:u w:val="single"/>
                                </w:rPr>
                                <w:t>4</w:t>
                              </w:r>
                              <w:r>
                                <w:rPr>
                                  <w:rFonts w:ascii="Consolas" w:hAnsi="Consolas" w:cs="Consolas"/>
                                  <w:color w:val="000000"/>
                                  <w:sz w:val="20"/>
                                  <w:szCs w:val="20"/>
                                </w:rPr>
                                <w:t>,</w:t>
                              </w:r>
                              <w:r>
                                <w:rPr>
                                  <w:rFonts w:ascii="Consolas" w:hAnsi="Consolas" w:cs="Consolas"/>
                                  <w:color w:val="000000"/>
                                  <w:sz w:val="20"/>
                                  <w:szCs w:val="20"/>
                                  <w:u w:val="single"/>
                                </w:rPr>
                                <w:t>4</w:t>
                              </w:r>
                              <w:r>
                                <w:rPr>
                                  <w:rFonts w:ascii="Consolas" w:hAnsi="Consolas" w:cs="Consolas"/>
                                  <w:color w:val="000000"/>
                                  <w:sz w:val="20"/>
                                  <w:szCs w:val="20"/>
                                </w:rPr>
                                <w:t>,</w:t>
                              </w:r>
                              <w:r>
                                <w:rPr>
                                  <w:rFonts w:ascii="Consolas" w:hAnsi="Consolas" w:cs="Consolas"/>
                                  <w:color w:val="000000"/>
                                  <w:sz w:val="20"/>
                                  <w:szCs w:val="20"/>
                                  <w:u w:val="single"/>
                                </w:rPr>
                                <w:t>3</w:t>
                              </w:r>
                              <w:r>
                                <w:rPr>
                                  <w:rFonts w:ascii="Consolas" w:hAnsi="Consolas" w:cs="Consolas"/>
                                  <w:color w:val="000000"/>
                                  <w:sz w:val="20"/>
                                  <w:szCs w:val="20"/>
                                </w:rPr>
                                <w:t>);</w:t>
                              </w:r>
                            </w:p>
                            <w:p w14:paraId="4861AF06" w14:textId="77777777" w:rsidR="00CA1945" w:rsidRDefault="00CA1945" w:rsidP="00CA19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4417E" id="_x0000_s1033" type="#_x0000_t202" style="position:absolute;margin-left:307.4pt;margin-top:23pt;width:162pt;height:38pt;z-index:2516674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">
                  <v:textbox>
                    <w:txbxContent>
                      <w:p w14:paraId="737DB1AD" w14:textId="77777777" w:rsidR="00CA1945" w:rsidRDefault="00CA1945" w:rsidP="00CA1945">
                        <w:pPr>
                          <w:autoSpaceDE w:val="0"/>
                          <w:autoSpaceDN w:val="0"/>
                          <w:adjustRightInd w:val="0"/>
                          <w:rPr>
                            <w:rFonts w:ascii="Consolas" w:hAnsi="Consolas" w:cs="Consolas"/>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2</w:t>
                        </w:r>
                        <w:r>
                          <w:rPr>
                            <w:rFonts w:ascii="Consolas" w:hAnsi="Consolas" w:cs="Consolas"/>
                            <w:color w:val="000000"/>
                            <w:sz w:val="20"/>
                            <w:szCs w:val="20"/>
                          </w:rPr>
                          <w:t>,</w:t>
                        </w:r>
                        <w:r>
                          <w:rPr>
                            <w:rFonts w:ascii="Consolas" w:hAnsi="Consolas" w:cs="Consolas"/>
                            <w:color w:val="000000"/>
                            <w:sz w:val="20"/>
                            <w:szCs w:val="20"/>
                            <w:u w:val="single"/>
                          </w:rPr>
                          <w:t>2</w:t>
                        </w:r>
                        <w:r>
                          <w:rPr>
                            <w:rFonts w:ascii="Consolas" w:hAnsi="Consolas" w:cs="Consolas"/>
                            <w:color w:val="000000"/>
                            <w:sz w:val="20"/>
                            <w:szCs w:val="20"/>
                          </w:rPr>
                          <w:t>,</w:t>
                        </w:r>
                        <w:r>
                          <w:rPr>
                            <w:rFonts w:ascii="Consolas" w:hAnsi="Consolas" w:cs="Consolas"/>
                            <w:color w:val="000000"/>
                            <w:sz w:val="20"/>
                            <w:szCs w:val="20"/>
                            <w:u w:val="single"/>
                          </w:rPr>
                          <w:t>6</w:t>
                        </w:r>
                        <w:r>
                          <w:rPr>
                            <w:rFonts w:ascii="Consolas" w:hAnsi="Consolas" w:cs="Consolas"/>
                            <w:color w:val="000000"/>
                            <w:sz w:val="20"/>
                            <w:szCs w:val="20"/>
                          </w:rPr>
                          <w:t>,</w:t>
                        </w:r>
                        <w:r>
                          <w:rPr>
                            <w:rFonts w:ascii="Consolas" w:hAnsi="Consolas" w:cs="Consolas"/>
                            <w:color w:val="000000"/>
                            <w:sz w:val="20"/>
                            <w:szCs w:val="20"/>
                            <w:u w:val="single"/>
                          </w:rPr>
                          <w:t>6</w:t>
                        </w:r>
                        <w:r>
                          <w:rPr>
                            <w:rFonts w:ascii="Consolas" w:hAnsi="Consolas" w:cs="Consolas"/>
                            <w:color w:val="000000"/>
                            <w:sz w:val="20"/>
                            <w:szCs w:val="20"/>
                          </w:rPr>
                          <w:t xml:space="preserve">); </w:t>
                        </w:r>
                      </w:p>
                      <w:p w14:paraId="38163E52" w14:textId="77777777" w:rsidR="00CA1945" w:rsidRPr="002C256B" w:rsidRDefault="00CA1945" w:rsidP="00CA1945">
                        <w:pPr>
                          <w:rPr>
                            <w:b/>
                            <w:sz w:val="28"/>
                            <w:szCs w:val="20"/>
                          </w:rPr>
                        </w:pPr>
                        <w:r>
                          <w:rPr>
                            <w:rFonts w:ascii="Consolas" w:hAnsi="Consolas" w:cs="Consolas"/>
                            <w:color w:val="0000C0"/>
                            <w:sz w:val="20"/>
                            <w:szCs w:val="20"/>
                          </w:rPr>
                          <w:t>plot2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3</w:t>
                        </w:r>
                        <w:r>
                          <w:rPr>
                            <w:rFonts w:ascii="Consolas" w:hAnsi="Consolas" w:cs="Consolas"/>
                            <w:color w:val="000000"/>
                            <w:sz w:val="20"/>
                            <w:szCs w:val="20"/>
                          </w:rPr>
                          <w:t>,</w:t>
                        </w:r>
                        <w:r>
                          <w:rPr>
                            <w:rFonts w:ascii="Consolas" w:hAnsi="Consolas" w:cs="Consolas"/>
                            <w:color w:val="000000"/>
                            <w:sz w:val="20"/>
                            <w:szCs w:val="20"/>
                            <w:u w:val="single"/>
                          </w:rPr>
                          <w:t>4</w:t>
                        </w:r>
                        <w:r>
                          <w:rPr>
                            <w:rFonts w:ascii="Consolas" w:hAnsi="Consolas" w:cs="Consolas"/>
                            <w:color w:val="000000"/>
                            <w:sz w:val="20"/>
                            <w:szCs w:val="20"/>
                          </w:rPr>
                          <w:t>,</w:t>
                        </w:r>
                        <w:r>
                          <w:rPr>
                            <w:rFonts w:ascii="Consolas" w:hAnsi="Consolas" w:cs="Consolas"/>
                            <w:color w:val="000000"/>
                            <w:sz w:val="20"/>
                            <w:szCs w:val="20"/>
                            <w:u w:val="single"/>
                          </w:rPr>
                          <w:t>4</w:t>
                        </w:r>
                        <w:r>
                          <w:rPr>
                            <w:rFonts w:ascii="Consolas" w:hAnsi="Consolas" w:cs="Consolas"/>
                            <w:color w:val="000000"/>
                            <w:sz w:val="20"/>
                            <w:szCs w:val="20"/>
                          </w:rPr>
                          <w:t>,</w:t>
                        </w:r>
                        <w:r>
                          <w:rPr>
                            <w:rFonts w:ascii="Consolas" w:hAnsi="Consolas" w:cs="Consolas"/>
                            <w:color w:val="000000"/>
                            <w:sz w:val="20"/>
                            <w:szCs w:val="20"/>
                            <w:u w:val="single"/>
                          </w:rPr>
                          <w:t>3</w:t>
                        </w:r>
                        <w:r>
                          <w:rPr>
                            <w:rFonts w:ascii="Consolas" w:hAnsi="Consolas" w:cs="Consolas"/>
                            <w:color w:val="000000"/>
                            <w:sz w:val="20"/>
                            <w:szCs w:val="20"/>
                          </w:rPr>
                          <w:t>);</w:t>
                        </w:r>
                      </w:p>
                      <w:p w14:paraId="4861AF06" w14:textId="77777777" w:rsidR="00CA1945" w:rsidRDefault="00CA1945" w:rsidP="00CA1945"/>
                    </w:txbxContent>
                  </v:textbox>
                  <w10:wrap type="square"/>
                </v:shape>
              </w:pict>
            </mc:Fallback>
          </mc:AlternateContent>
        </w:r>
        <w:r>
          <w:rPr>
            <w:noProof/>
          </w:rPr>
          <w:drawing>
            <wp:inline distT="0" distB="0" distL="0" distR="0" wp14:anchorId="132E6049" wp14:editId="75309154">
              <wp:extent cx="3398234" cy="2044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2705" cy="2053407"/>
                      </a:xfrm>
                      <a:prstGeom prst="rect">
                        <a:avLst/>
                      </a:prstGeom>
                    </pic:spPr>
                  </pic:pic>
                </a:graphicData>
              </a:graphic>
            </wp:inline>
          </w:drawing>
        </w:r>
        <w:r w:rsidRPr="006C1853">
          <w:rPr>
            <w:rFonts w:ascii="Consolas" w:hAnsi="Consolas" w:cs="Consolas"/>
            <w:color w:val="0000C0"/>
            <w:sz w:val="20"/>
            <w:szCs w:val="20"/>
          </w:rPr>
          <w:t xml:space="preserve"> </w:t>
        </w:r>
      </w:ins>
    </w:p>
    <w:p w14:paraId="69E8CF6D" w14:textId="77777777" w:rsidR="00CA1945" w:rsidRDefault="00CA1945" w:rsidP="00CA1945">
      <w:pPr>
        <w:autoSpaceDE w:val="0"/>
        <w:autoSpaceDN w:val="0"/>
        <w:adjustRightInd w:val="0"/>
        <w:rPr>
          <w:ins w:id="912" w:author="Eivazi, Farnaz" w:date="2022-07-12T17:02:00Z"/>
          <w:b/>
          <w:sz w:val="28"/>
          <w:szCs w:val="20"/>
        </w:rPr>
      </w:pPr>
    </w:p>
    <w:p w14:paraId="236A65E3" w14:textId="77777777" w:rsidR="00CA1945" w:rsidRDefault="00CA1945" w:rsidP="00CA1945">
      <w:pPr>
        <w:autoSpaceDE w:val="0"/>
        <w:autoSpaceDN w:val="0"/>
        <w:adjustRightInd w:val="0"/>
        <w:rPr>
          <w:ins w:id="913" w:author="Eivazi, Farnaz" w:date="2022-07-12T17:02:00Z"/>
          <w:b/>
          <w:sz w:val="28"/>
          <w:szCs w:val="20"/>
        </w:rPr>
      </w:pPr>
      <w:ins w:id="914" w:author="Eivazi, Farnaz" w:date="2022-07-12T17:02:00Z">
        <w:r w:rsidRPr="000B2DF4">
          <w:rPr>
            <w:rFonts w:ascii="Consolas" w:hAnsi="Consolas" w:cs="Consolas"/>
            <w:noProof/>
            <w:color w:val="0000C0"/>
            <w:sz w:val="20"/>
            <w:szCs w:val="20"/>
          </w:rPr>
          <mc:AlternateContent>
            <mc:Choice Requires="wps">
              <w:drawing>
                <wp:anchor distT="45720" distB="45720" distL="114300" distR="114300" simplePos="0" relativeHeight="251669525" behindDoc="0" locked="0" layoutInCell="1" allowOverlap="1" wp14:anchorId="63444849" wp14:editId="4D9613A0">
                  <wp:simplePos x="0" y="0"/>
                  <wp:positionH relativeFrom="margin">
                    <wp:posOffset>3980180</wp:posOffset>
                  </wp:positionH>
                  <wp:positionV relativeFrom="paragraph">
                    <wp:posOffset>214630</wp:posOffset>
                  </wp:positionV>
                  <wp:extent cx="2190750" cy="482600"/>
                  <wp:effectExtent l="0" t="0" r="19050" b="1270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482600"/>
                          </a:xfrm>
                          <a:prstGeom prst="rect">
                            <a:avLst/>
                          </a:prstGeom>
                          <a:solidFill>
                            <a:srgbClr val="FFFFFF"/>
                          </a:solidFill>
                          <a:ln w="9525">
                            <a:solidFill>
                              <a:srgbClr val="000000"/>
                            </a:solidFill>
                            <a:miter lim="800000"/>
                            <a:headEnd/>
                            <a:tailEnd/>
                          </a:ln>
                        </wps:spPr>
                        <wps:txbx>
                          <w:txbxContent>
                            <w:p w14:paraId="7CAB6169" w14:textId="77777777" w:rsidR="00CA1945" w:rsidRDefault="00CA1945" w:rsidP="00CA1945">
                              <w:pPr>
                                <w:rPr>
                                  <w:rFonts w:ascii="Consolas" w:hAnsi="Consolas" w:cs="Consolas"/>
                                  <w:color w:val="000000"/>
                                  <w:sz w:val="20"/>
                                  <w:szCs w:val="20"/>
                                  <w:shd w:val="clear" w:color="auto" w:fill="E8F2FE"/>
                                </w:rPr>
                              </w:pPr>
                              <w:r>
                                <w:rPr>
                                  <w:rFonts w:ascii="Consolas" w:hAnsi="Consolas" w:cs="Consolas"/>
                                  <w:color w:val="0000C0"/>
                                  <w:sz w:val="20"/>
                                  <w:szCs w:val="20"/>
                                  <w:shd w:val="clear" w:color="auto" w:fill="E8F2FE"/>
                                </w:rPr>
                                <w:t>plot1</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Plot(</w:t>
                              </w:r>
                              <w:proofErr w:type="gramEnd"/>
                              <w:r>
                                <w:rPr>
                                  <w:rFonts w:ascii="Consolas" w:hAnsi="Consolas" w:cs="Consolas"/>
                                  <w:color w:val="000000"/>
                                  <w:sz w:val="20"/>
                                  <w:szCs w:val="20"/>
                                  <w:u w:val="single"/>
                                  <w:shd w:val="clear" w:color="auto" w:fill="E8F2FE"/>
                                </w:rPr>
                                <w:t>12</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12</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6</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6</w:t>
                              </w:r>
                              <w:r>
                                <w:rPr>
                                  <w:rFonts w:ascii="Consolas" w:hAnsi="Consolas" w:cs="Consolas"/>
                                  <w:color w:val="000000"/>
                                  <w:sz w:val="20"/>
                                  <w:szCs w:val="20"/>
                                  <w:shd w:val="clear" w:color="auto" w:fill="E8F2FE"/>
                                </w:rPr>
                                <w:t xml:space="preserve">); </w:t>
                              </w:r>
                            </w:p>
                            <w:p w14:paraId="55C4E258" w14:textId="77777777" w:rsidR="00CA1945" w:rsidRPr="002C256B" w:rsidRDefault="00CA1945" w:rsidP="00CA1945">
                              <w:pPr>
                                <w:rPr>
                                  <w:b/>
                                  <w:sz w:val="28"/>
                                  <w:szCs w:val="20"/>
                                </w:rPr>
                              </w:pPr>
                              <w:r>
                                <w:rPr>
                                  <w:rFonts w:ascii="Consolas" w:hAnsi="Consolas" w:cs="Consolas"/>
                                  <w:color w:val="0000C0"/>
                                  <w:sz w:val="20"/>
                                  <w:szCs w:val="20"/>
                                </w:rPr>
                                <w:t>plot2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2</w:t>
                              </w:r>
                              <w:r>
                                <w:rPr>
                                  <w:rFonts w:ascii="Consolas" w:hAnsi="Consolas" w:cs="Consolas"/>
                                  <w:color w:val="000000"/>
                                  <w:sz w:val="20"/>
                                  <w:szCs w:val="20"/>
                                </w:rPr>
                                <w:t>);</w:t>
                              </w:r>
                            </w:p>
                            <w:p w14:paraId="7D2C24B4" w14:textId="77777777" w:rsidR="00CA1945" w:rsidRDefault="00CA1945" w:rsidP="00CA19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44849" id="_x0000_s1034" type="#_x0000_t202" style="position:absolute;margin-left:313.4pt;margin-top:16.9pt;width:172.5pt;height:38pt;z-index:25166952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">
                  <v:textbox>
                    <w:txbxContent>
                      <w:p w14:paraId="7CAB6169" w14:textId="77777777" w:rsidR="00CA1945" w:rsidRDefault="00CA1945" w:rsidP="00CA1945">
                        <w:pPr>
                          <w:rPr>
                            <w:rFonts w:ascii="Consolas" w:hAnsi="Consolas" w:cs="Consolas"/>
                            <w:color w:val="000000"/>
                            <w:sz w:val="20"/>
                            <w:szCs w:val="20"/>
                            <w:shd w:val="clear" w:color="auto" w:fill="E8F2FE"/>
                          </w:rPr>
                        </w:pPr>
                        <w:r>
                          <w:rPr>
                            <w:rFonts w:ascii="Consolas" w:hAnsi="Consolas" w:cs="Consolas"/>
                            <w:color w:val="0000C0"/>
                            <w:sz w:val="20"/>
                            <w:szCs w:val="20"/>
                            <w:shd w:val="clear" w:color="auto" w:fill="E8F2FE"/>
                          </w:rPr>
                          <w:t>plot1</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Plot(</w:t>
                        </w:r>
                        <w:proofErr w:type="gramEnd"/>
                        <w:r>
                          <w:rPr>
                            <w:rFonts w:ascii="Consolas" w:hAnsi="Consolas" w:cs="Consolas"/>
                            <w:color w:val="000000"/>
                            <w:sz w:val="20"/>
                            <w:szCs w:val="20"/>
                            <w:u w:val="single"/>
                            <w:shd w:val="clear" w:color="auto" w:fill="E8F2FE"/>
                          </w:rPr>
                          <w:t>12</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12</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6</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6</w:t>
                        </w:r>
                        <w:r>
                          <w:rPr>
                            <w:rFonts w:ascii="Consolas" w:hAnsi="Consolas" w:cs="Consolas"/>
                            <w:color w:val="000000"/>
                            <w:sz w:val="20"/>
                            <w:szCs w:val="20"/>
                            <w:shd w:val="clear" w:color="auto" w:fill="E8F2FE"/>
                          </w:rPr>
                          <w:t xml:space="preserve">); </w:t>
                        </w:r>
                      </w:p>
                      <w:p w14:paraId="55C4E258" w14:textId="77777777" w:rsidR="00CA1945" w:rsidRPr="002C256B" w:rsidRDefault="00CA1945" w:rsidP="00CA1945">
                        <w:pPr>
                          <w:rPr>
                            <w:b/>
                            <w:sz w:val="28"/>
                            <w:szCs w:val="20"/>
                          </w:rPr>
                        </w:pPr>
                        <w:r>
                          <w:rPr>
                            <w:rFonts w:ascii="Consolas" w:hAnsi="Consolas" w:cs="Consolas"/>
                            <w:color w:val="0000C0"/>
                            <w:sz w:val="20"/>
                            <w:szCs w:val="20"/>
                          </w:rPr>
                          <w:t>plot2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2</w:t>
                        </w:r>
                        <w:r>
                          <w:rPr>
                            <w:rFonts w:ascii="Consolas" w:hAnsi="Consolas" w:cs="Consolas"/>
                            <w:color w:val="000000"/>
                            <w:sz w:val="20"/>
                            <w:szCs w:val="20"/>
                          </w:rPr>
                          <w:t>);</w:t>
                        </w:r>
                      </w:p>
                      <w:p w14:paraId="7D2C24B4" w14:textId="77777777" w:rsidR="00CA1945" w:rsidRDefault="00CA1945" w:rsidP="00CA1945"/>
                    </w:txbxContent>
                  </v:textbox>
                  <w10:wrap type="square" anchorx="margin"/>
                </v:shape>
              </w:pict>
            </mc:Fallback>
          </mc:AlternateContent>
        </w:r>
        <w:r w:rsidRPr="000B2DF4">
          <w:rPr>
            <w:rFonts w:ascii="Consolas" w:hAnsi="Consolas" w:cs="Consolas"/>
            <w:noProof/>
            <w:color w:val="0000C0"/>
            <w:sz w:val="20"/>
            <w:szCs w:val="20"/>
          </w:rPr>
          <mc:AlternateContent>
            <mc:Choice Requires="wps">
              <w:drawing>
                <wp:anchor distT="45720" distB="45720" distL="114300" distR="114300" simplePos="0" relativeHeight="251668501" behindDoc="0" locked="0" layoutInCell="1" allowOverlap="1" wp14:anchorId="117BCBAD" wp14:editId="55416A90">
                  <wp:simplePos x="0" y="0"/>
                  <wp:positionH relativeFrom="margin">
                    <wp:posOffset>3910330</wp:posOffset>
                  </wp:positionH>
                  <wp:positionV relativeFrom="paragraph">
                    <wp:posOffset>811530</wp:posOffset>
                  </wp:positionV>
                  <wp:extent cx="2360930" cy="1404620"/>
                  <wp:effectExtent l="0" t="0" r="11430" b="2540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AA743E" w14:textId="77777777" w:rsidR="00CA1945" w:rsidRDefault="00CA1945" w:rsidP="00CA1945">
                              <w:r>
                                <w:t>p</w:t>
                              </w:r>
                              <w:r w:rsidRPr="000B2DF4">
                                <w:t>lot</w:t>
                              </w:r>
                              <w:r>
                                <w:t>2(purple plot)</w:t>
                              </w:r>
                              <w:r w:rsidRPr="000B2DF4">
                                <w:t xml:space="preserve"> overlaps the lower left corner of plot1</w:t>
                              </w:r>
                              <w:r>
                                <w:t>(blue).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7BCBAD" id="_x0000_s1035" type="#_x0000_t202" style="position:absolute;margin-left:307.9pt;margin-top:63.9pt;width:185.9pt;height:110.6pt;z-index:251668501;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">
                  <v:textbox style="mso-fit-shape-to-text:t">
                    <w:txbxContent>
                      <w:p w14:paraId="21AA743E" w14:textId="77777777" w:rsidR="00CA1945" w:rsidRDefault="00CA1945" w:rsidP="00CA1945">
                        <w:r>
                          <w:t>p</w:t>
                        </w:r>
                        <w:r w:rsidRPr="000B2DF4">
                          <w:t>lot</w:t>
                        </w:r>
                        <w:r>
                          <w:t>2(purple plot)</w:t>
                        </w:r>
                        <w:r w:rsidRPr="000B2DF4">
                          <w:t xml:space="preserve"> overlaps the lower left corner of plot1</w:t>
                        </w:r>
                        <w:r>
                          <w:t>(blue).</w:t>
                        </w:r>
                      </w:p>
                    </w:txbxContent>
                  </v:textbox>
                  <w10:wrap type="square" anchorx="margin"/>
                </v:shape>
              </w:pict>
            </mc:Fallback>
          </mc:AlternateContent>
        </w:r>
        <w:r>
          <w:rPr>
            <w:noProof/>
          </w:rPr>
          <w:drawing>
            <wp:inline distT="0" distB="0" distL="0" distR="0" wp14:anchorId="49A1F16D" wp14:editId="64B7B7A4">
              <wp:extent cx="3557318" cy="1854200"/>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2116" cy="1867126"/>
                      </a:xfrm>
                      <a:prstGeom prst="rect">
                        <a:avLst/>
                      </a:prstGeom>
                    </pic:spPr>
                  </pic:pic>
                </a:graphicData>
              </a:graphic>
            </wp:inline>
          </w:drawing>
        </w:r>
      </w:ins>
    </w:p>
    <w:p w14:paraId="43D36E69" w14:textId="77777777" w:rsidR="00CA1945" w:rsidRDefault="00CA1945" w:rsidP="00CA1945">
      <w:pPr>
        <w:autoSpaceDE w:val="0"/>
        <w:autoSpaceDN w:val="0"/>
        <w:adjustRightInd w:val="0"/>
        <w:rPr>
          <w:ins w:id="915" w:author="Eivazi, Farnaz" w:date="2022-07-12T17:02:00Z"/>
          <w:b/>
          <w:sz w:val="28"/>
          <w:szCs w:val="20"/>
        </w:rPr>
      </w:pPr>
    </w:p>
    <w:p w14:paraId="213F8DC9" w14:textId="77777777" w:rsidR="00CA1945" w:rsidRDefault="00CA1945" w:rsidP="00CA1945">
      <w:pPr>
        <w:autoSpaceDE w:val="0"/>
        <w:autoSpaceDN w:val="0"/>
        <w:adjustRightInd w:val="0"/>
        <w:rPr>
          <w:ins w:id="916" w:author="Eivazi, Farnaz" w:date="2022-07-12T17:02:00Z"/>
          <w:b/>
          <w:sz w:val="28"/>
          <w:szCs w:val="20"/>
        </w:rPr>
      </w:pPr>
      <w:ins w:id="917" w:author="Eivazi, Farnaz" w:date="2022-07-12T17:02:00Z">
        <w:r w:rsidRPr="000B2DF4">
          <w:rPr>
            <w:b/>
            <w:noProof/>
            <w:sz w:val="28"/>
            <w:szCs w:val="20"/>
          </w:rPr>
          <mc:AlternateContent>
            <mc:Choice Requires="wps">
              <w:drawing>
                <wp:anchor distT="45720" distB="45720" distL="114300" distR="114300" simplePos="0" relativeHeight="251671573" behindDoc="0" locked="0" layoutInCell="1" allowOverlap="1" wp14:anchorId="770CEEA2" wp14:editId="462BB7CF">
                  <wp:simplePos x="0" y="0"/>
                  <wp:positionH relativeFrom="margin">
                    <wp:posOffset>3834130</wp:posOffset>
                  </wp:positionH>
                  <wp:positionV relativeFrom="paragraph">
                    <wp:posOffset>543560</wp:posOffset>
                  </wp:positionV>
                  <wp:extent cx="2203450" cy="482600"/>
                  <wp:effectExtent l="0" t="0" r="25400" b="1270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482600"/>
                          </a:xfrm>
                          <a:prstGeom prst="rect">
                            <a:avLst/>
                          </a:prstGeom>
                          <a:solidFill>
                            <a:srgbClr val="FFFFFF"/>
                          </a:solidFill>
                          <a:ln w="9525">
                            <a:solidFill>
                              <a:srgbClr val="000000"/>
                            </a:solidFill>
                            <a:miter lim="800000"/>
                            <a:headEnd/>
                            <a:tailEnd/>
                          </a:ln>
                        </wps:spPr>
                        <wps:txbx>
                          <w:txbxContent>
                            <w:p w14:paraId="093CBFE8" w14:textId="77777777" w:rsidR="00CA1945" w:rsidRDefault="00CA1945" w:rsidP="00CA1945">
                              <w:pPr>
                                <w:rPr>
                                  <w:rFonts w:ascii="Consolas" w:hAnsi="Consolas" w:cs="Consolas"/>
                                  <w:color w:val="000000"/>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2</w:t>
                              </w:r>
                              <w:r>
                                <w:rPr>
                                  <w:rFonts w:ascii="Consolas" w:hAnsi="Consolas" w:cs="Consolas"/>
                                  <w:color w:val="000000"/>
                                  <w:sz w:val="20"/>
                                  <w:szCs w:val="20"/>
                                </w:rPr>
                                <w:t>);</w:t>
                              </w:r>
                            </w:p>
                            <w:p w14:paraId="7A9AE2EC" w14:textId="77777777" w:rsidR="00CA1945" w:rsidRPr="002C256B" w:rsidRDefault="00CA1945" w:rsidP="00CA1945">
                              <w:pPr>
                                <w:rPr>
                                  <w:b/>
                                  <w:sz w:val="28"/>
                                  <w:szCs w:val="20"/>
                                </w:rPr>
                              </w:pPr>
                              <w:r>
                                <w:rPr>
                                  <w:rFonts w:ascii="Consolas" w:hAnsi="Consolas" w:cs="Consolas"/>
                                  <w:color w:val="0000C0"/>
                                  <w:sz w:val="20"/>
                                  <w:szCs w:val="20"/>
                                  <w:shd w:val="clear" w:color="auto" w:fill="E8F2FE"/>
                                </w:rPr>
                                <w:t>Plot2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Plot(</w:t>
                              </w:r>
                              <w:proofErr w:type="gramEnd"/>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14</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2</w:t>
                              </w:r>
                              <w:r>
                                <w:rPr>
                                  <w:rFonts w:ascii="Consolas" w:hAnsi="Consolas" w:cs="Consolas"/>
                                  <w:color w:val="000000"/>
                                  <w:sz w:val="20"/>
                                  <w:szCs w:val="20"/>
                                  <w:shd w:val="clear" w:color="auto" w:fill="E8F2FE"/>
                                </w:rPr>
                                <w:t>,1);</w:t>
                              </w:r>
                            </w:p>
                            <w:p w14:paraId="2300680E" w14:textId="77777777" w:rsidR="00CA1945" w:rsidRDefault="00CA1945" w:rsidP="00CA19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CEEA2" id="_x0000_s1036" type="#_x0000_t202" style="position:absolute;margin-left:301.9pt;margin-top:42.8pt;width:173.5pt;height:38pt;z-index:25167157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">
                  <v:textbox>
                    <w:txbxContent>
                      <w:p w14:paraId="093CBFE8" w14:textId="77777777" w:rsidR="00CA1945" w:rsidRDefault="00CA1945" w:rsidP="00CA1945">
                        <w:pPr>
                          <w:rPr>
                            <w:rFonts w:ascii="Consolas" w:hAnsi="Consolas" w:cs="Consolas"/>
                            <w:color w:val="000000"/>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2</w:t>
                        </w:r>
                        <w:r>
                          <w:rPr>
                            <w:rFonts w:ascii="Consolas" w:hAnsi="Consolas" w:cs="Consolas"/>
                            <w:color w:val="000000"/>
                            <w:sz w:val="20"/>
                            <w:szCs w:val="20"/>
                          </w:rPr>
                          <w:t>);</w:t>
                        </w:r>
                      </w:p>
                      <w:p w14:paraId="7A9AE2EC" w14:textId="77777777" w:rsidR="00CA1945" w:rsidRPr="002C256B" w:rsidRDefault="00CA1945" w:rsidP="00CA1945">
                        <w:pPr>
                          <w:rPr>
                            <w:b/>
                            <w:sz w:val="28"/>
                            <w:szCs w:val="20"/>
                          </w:rPr>
                        </w:pPr>
                        <w:r>
                          <w:rPr>
                            <w:rFonts w:ascii="Consolas" w:hAnsi="Consolas" w:cs="Consolas"/>
                            <w:color w:val="0000C0"/>
                            <w:sz w:val="20"/>
                            <w:szCs w:val="20"/>
                            <w:shd w:val="clear" w:color="auto" w:fill="E8F2FE"/>
                          </w:rPr>
                          <w:t>Plot2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Plot(</w:t>
                        </w:r>
                        <w:proofErr w:type="gramEnd"/>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14</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2</w:t>
                        </w:r>
                        <w:r>
                          <w:rPr>
                            <w:rFonts w:ascii="Consolas" w:hAnsi="Consolas" w:cs="Consolas"/>
                            <w:color w:val="000000"/>
                            <w:sz w:val="20"/>
                            <w:szCs w:val="20"/>
                            <w:shd w:val="clear" w:color="auto" w:fill="E8F2FE"/>
                          </w:rPr>
                          <w:t>,1);</w:t>
                        </w:r>
                      </w:p>
                      <w:p w14:paraId="2300680E" w14:textId="77777777" w:rsidR="00CA1945" w:rsidRDefault="00CA1945" w:rsidP="00CA1945"/>
                    </w:txbxContent>
                  </v:textbox>
                  <w10:wrap type="square" anchorx="margin"/>
                </v:shape>
              </w:pict>
            </mc:Fallback>
          </mc:AlternateContent>
        </w:r>
        <w:r w:rsidRPr="000B2DF4">
          <w:rPr>
            <w:b/>
            <w:noProof/>
            <w:sz w:val="28"/>
            <w:szCs w:val="20"/>
          </w:rPr>
          <mc:AlternateContent>
            <mc:Choice Requires="wps">
              <w:drawing>
                <wp:anchor distT="45720" distB="45720" distL="114300" distR="114300" simplePos="0" relativeHeight="251670549" behindDoc="0" locked="0" layoutInCell="1" allowOverlap="1" wp14:anchorId="16375CE3" wp14:editId="64F33E63">
                  <wp:simplePos x="0" y="0"/>
                  <wp:positionH relativeFrom="margin">
                    <wp:posOffset>3765550</wp:posOffset>
                  </wp:positionH>
                  <wp:positionV relativeFrom="paragraph">
                    <wp:posOffset>1143000</wp:posOffset>
                  </wp:positionV>
                  <wp:extent cx="2360930" cy="1404620"/>
                  <wp:effectExtent l="0" t="0" r="11430" b="2540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82175E" w14:textId="77777777" w:rsidR="00CA1945" w:rsidRDefault="00CA1945" w:rsidP="00CA1945">
                              <w:r w:rsidRPr="000B2DF4">
                                <w:t>Plot</w:t>
                              </w:r>
                              <w:r>
                                <w:t>2 does not overlap plot1.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375CE3" id="_x0000_s1037" type="#_x0000_t202" style="position:absolute;margin-left:296.5pt;margin-top:90pt;width:185.9pt;height:110.6pt;z-index:251670549;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">
                  <v:textbox style="mso-fit-shape-to-text:t">
                    <w:txbxContent>
                      <w:p w14:paraId="0382175E" w14:textId="77777777" w:rsidR="00CA1945" w:rsidRDefault="00CA1945" w:rsidP="00CA1945">
                        <w:r w:rsidRPr="000B2DF4">
                          <w:t>Plot</w:t>
                        </w:r>
                        <w:r>
                          <w:t>2 does not overlap plot1.</w:t>
                        </w:r>
                      </w:p>
                    </w:txbxContent>
                  </v:textbox>
                  <w10:wrap type="square" anchorx="margin"/>
                </v:shape>
              </w:pict>
            </mc:Fallback>
          </mc:AlternateContent>
        </w:r>
        <w:r>
          <w:rPr>
            <w:noProof/>
          </w:rPr>
          <w:drawing>
            <wp:inline distT="0" distB="0" distL="0" distR="0" wp14:anchorId="62AD5892" wp14:editId="2F2BB580">
              <wp:extent cx="3282950" cy="2452030"/>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2336" cy="2466510"/>
                      </a:xfrm>
                      <a:prstGeom prst="rect">
                        <a:avLst/>
                      </a:prstGeom>
                    </pic:spPr>
                  </pic:pic>
                </a:graphicData>
              </a:graphic>
            </wp:inline>
          </w:drawing>
        </w:r>
      </w:ins>
    </w:p>
    <w:p w14:paraId="1E2F111E" w14:textId="77777777" w:rsidR="00CA1945" w:rsidRDefault="00CA1945" w:rsidP="00CA1945">
      <w:pPr>
        <w:autoSpaceDE w:val="0"/>
        <w:autoSpaceDN w:val="0"/>
        <w:adjustRightInd w:val="0"/>
        <w:rPr>
          <w:ins w:id="918" w:author="Eivazi, Farnaz" w:date="2022-07-12T17:02:00Z"/>
          <w:b/>
          <w:sz w:val="28"/>
          <w:szCs w:val="20"/>
        </w:rPr>
      </w:pPr>
    </w:p>
    <w:p w14:paraId="0EB06F1D" w14:textId="77777777" w:rsidR="00CA1945" w:rsidRDefault="00CA1945" w:rsidP="00CA1945">
      <w:pPr>
        <w:autoSpaceDE w:val="0"/>
        <w:autoSpaceDN w:val="0"/>
        <w:adjustRightInd w:val="0"/>
        <w:rPr>
          <w:ins w:id="919" w:author="Eivazi, Farnaz" w:date="2022-07-12T17:02:00Z"/>
          <w:b/>
          <w:sz w:val="28"/>
          <w:szCs w:val="20"/>
        </w:rPr>
      </w:pPr>
    </w:p>
    <w:p w14:paraId="21A35C64" w14:textId="77777777" w:rsidR="00CA1945" w:rsidRDefault="00CA1945" w:rsidP="00CA1945">
      <w:pPr>
        <w:autoSpaceDE w:val="0"/>
        <w:autoSpaceDN w:val="0"/>
        <w:adjustRightInd w:val="0"/>
        <w:rPr>
          <w:ins w:id="920" w:author="Eivazi, Farnaz" w:date="2022-07-12T17:02:00Z"/>
          <w:b/>
          <w:sz w:val="28"/>
          <w:szCs w:val="20"/>
        </w:rPr>
      </w:pPr>
    </w:p>
    <w:p w14:paraId="131C2C4B" w14:textId="77777777" w:rsidR="00CA1945" w:rsidRDefault="00CA1945" w:rsidP="00CA1945">
      <w:pPr>
        <w:autoSpaceDE w:val="0"/>
        <w:autoSpaceDN w:val="0"/>
        <w:adjustRightInd w:val="0"/>
        <w:rPr>
          <w:ins w:id="921" w:author="Eivazi, Farnaz" w:date="2022-07-12T17:02:00Z"/>
          <w:b/>
          <w:sz w:val="28"/>
          <w:szCs w:val="20"/>
        </w:rPr>
      </w:pPr>
    </w:p>
    <w:p w14:paraId="3ADBE30F" w14:textId="77777777" w:rsidR="00CA1945" w:rsidRDefault="00CA1945" w:rsidP="00CA1945">
      <w:pPr>
        <w:autoSpaceDE w:val="0"/>
        <w:autoSpaceDN w:val="0"/>
        <w:adjustRightInd w:val="0"/>
        <w:rPr>
          <w:ins w:id="922" w:author="Eivazi, Farnaz" w:date="2022-07-12T17:02:00Z"/>
          <w:b/>
          <w:sz w:val="28"/>
          <w:szCs w:val="20"/>
        </w:rPr>
      </w:pPr>
      <w:ins w:id="923" w:author="Eivazi, Farnaz" w:date="2022-07-12T17:02:00Z">
        <w:r w:rsidRPr="001B20F0">
          <w:rPr>
            <w:b/>
            <w:noProof/>
            <w:sz w:val="28"/>
            <w:szCs w:val="20"/>
          </w:rPr>
          <w:lastRenderedPageBreak/>
          <mc:AlternateContent>
            <mc:Choice Requires="wps">
              <w:drawing>
                <wp:anchor distT="45720" distB="45720" distL="114300" distR="114300" simplePos="0" relativeHeight="251672597" behindDoc="0" locked="0" layoutInCell="1" allowOverlap="1" wp14:anchorId="3ADECEE2" wp14:editId="10B396B6">
                  <wp:simplePos x="0" y="0"/>
                  <wp:positionH relativeFrom="margin">
                    <wp:align>right</wp:align>
                  </wp:positionH>
                  <wp:positionV relativeFrom="paragraph">
                    <wp:posOffset>1071880</wp:posOffset>
                  </wp:positionV>
                  <wp:extent cx="2360930" cy="1404620"/>
                  <wp:effectExtent l="0" t="0" r="11430" b="1016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11BF9C" w14:textId="77777777" w:rsidR="00CA1945" w:rsidRDefault="00CA1945" w:rsidP="00CA1945">
                              <w:r w:rsidRPr="000B2DF4">
                                <w:t>Plot</w:t>
                              </w:r>
                              <w:r>
                                <w:t>2 is exactly same as plot1.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ECEE2" id="_x0000_s1038" type="#_x0000_t202" style="position:absolute;margin-left:134.7pt;margin-top:84.4pt;width:185.9pt;height:110.6pt;z-index:251672597;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">
                  <v:textbox style="mso-fit-shape-to-text:t">
                    <w:txbxContent>
                      <w:p w14:paraId="6011BF9C" w14:textId="77777777" w:rsidR="00CA1945" w:rsidRDefault="00CA1945" w:rsidP="00CA1945">
                        <w:r w:rsidRPr="000B2DF4">
                          <w:t>Plot</w:t>
                        </w:r>
                        <w:r>
                          <w:t>2 is exactly same as plot1.</w:t>
                        </w:r>
                      </w:p>
                    </w:txbxContent>
                  </v:textbox>
                  <w10:wrap type="square" anchorx="margin"/>
                </v:shape>
              </w:pict>
            </mc:Fallback>
          </mc:AlternateContent>
        </w:r>
        <w:r w:rsidRPr="001B20F0">
          <w:rPr>
            <w:b/>
            <w:noProof/>
            <w:sz w:val="28"/>
            <w:szCs w:val="20"/>
          </w:rPr>
          <mc:AlternateContent>
            <mc:Choice Requires="wps">
              <w:drawing>
                <wp:anchor distT="45720" distB="45720" distL="114300" distR="114300" simplePos="0" relativeHeight="251673621" behindDoc="0" locked="0" layoutInCell="1" allowOverlap="1" wp14:anchorId="54A97917" wp14:editId="0497514F">
                  <wp:simplePos x="0" y="0"/>
                  <wp:positionH relativeFrom="margin">
                    <wp:posOffset>3840480</wp:posOffset>
                  </wp:positionH>
                  <wp:positionV relativeFrom="paragraph">
                    <wp:posOffset>306070</wp:posOffset>
                  </wp:positionV>
                  <wp:extent cx="2203450" cy="482600"/>
                  <wp:effectExtent l="0" t="0" r="25400" b="1270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482600"/>
                          </a:xfrm>
                          <a:prstGeom prst="rect">
                            <a:avLst/>
                          </a:prstGeom>
                          <a:solidFill>
                            <a:srgbClr val="FFFFFF"/>
                          </a:solidFill>
                          <a:ln w="9525">
                            <a:solidFill>
                              <a:srgbClr val="000000"/>
                            </a:solidFill>
                            <a:miter lim="800000"/>
                            <a:headEnd/>
                            <a:tailEnd/>
                          </a:ln>
                        </wps:spPr>
                        <wps:txbx>
                          <w:txbxContent>
                            <w:p w14:paraId="6338E0D8" w14:textId="77777777" w:rsidR="00CA1945" w:rsidRDefault="00CA1945" w:rsidP="00CA1945">
                              <w:pPr>
                                <w:rPr>
                                  <w:rFonts w:ascii="Consolas" w:hAnsi="Consolas" w:cs="Consolas"/>
                                  <w:color w:val="000000"/>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shd w:val="clear" w:color="auto" w:fill="E8F2FE"/>
                                </w:rPr>
                                <w:t>15</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17</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,1</w:t>
                              </w:r>
                              <w:r>
                                <w:rPr>
                                  <w:rFonts w:ascii="Consolas" w:hAnsi="Consolas" w:cs="Consolas"/>
                                  <w:color w:val="000000"/>
                                  <w:sz w:val="20"/>
                                  <w:szCs w:val="20"/>
                                </w:rPr>
                                <w:t>);</w:t>
                              </w:r>
                            </w:p>
                            <w:p w14:paraId="1816A08D" w14:textId="77777777" w:rsidR="00CA1945" w:rsidRPr="002C256B" w:rsidRDefault="00CA1945" w:rsidP="00CA1945">
                              <w:pPr>
                                <w:rPr>
                                  <w:b/>
                                  <w:sz w:val="28"/>
                                  <w:szCs w:val="20"/>
                                </w:rPr>
                              </w:pPr>
                              <w:r>
                                <w:rPr>
                                  <w:rFonts w:ascii="Consolas" w:hAnsi="Consolas" w:cs="Consolas"/>
                                  <w:color w:val="0000C0"/>
                                  <w:sz w:val="20"/>
                                  <w:szCs w:val="20"/>
                                  <w:shd w:val="clear" w:color="auto" w:fill="E8F2FE"/>
                                </w:rPr>
                                <w:t>Plot2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Plot(</w:t>
                              </w:r>
                              <w:proofErr w:type="gramEnd"/>
                              <w:r>
                                <w:rPr>
                                  <w:rFonts w:ascii="Consolas" w:hAnsi="Consolas" w:cs="Consolas"/>
                                  <w:color w:val="000000"/>
                                  <w:sz w:val="20"/>
                                  <w:szCs w:val="20"/>
                                  <w:u w:val="single"/>
                                  <w:shd w:val="clear" w:color="auto" w:fill="E8F2FE"/>
                                </w:rPr>
                                <w:t>15</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17</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,1);</w:t>
                              </w:r>
                            </w:p>
                            <w:p w14:paraId="371A1225" w14:textId="77777777" w:rsidR="00CA1945" w:rsidRDefault="00CA1945" w:rsidP="00CA19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7917" id="_x0000_s1039" type="#_x0000_t202" style="position:absolute;margin-left:302.4pt;margin-top:24.1pt;width:173.5pt;height:38pt;z-index:25167362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">
                  <v:textbox>
                    <w:txbxContent>
                      <w:p w14:paraId="6338E0D8" w14:textId="77777777" w:rsidR="00CA1945" w:rsidRDefault="00CA1945" w:rsidP="00CA1945">
                        <w:pPr>
                          <w:rPr>
                            <w:rFonts w:ascii="Consolas" w:hAnsi="Consolas" w:cs="Consolas"/>
                            <w:color w:val="000000"/>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shd w:val="clear" w:color="auto" w:fill="E8F2FE"/>
                          </w:rPr>
                          <w:t>15</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17</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,1</w:t>
                        </w:r>
                        <w:r>
                          <w:rPr>
                            <w:rFonts w:ascii="Consolas" w:hAnsi="Consolas" w:cs="Consolas"/>
                            <w:color w:val="000000"/>
                            <w:sz w:val="20"/>
                            <w:szCs w:val="20"/>
                          </w:rPr>
                          <w:t>);</w:t>
                        </w:r>
                      </w:p>
                      <w:p w14:paraId="1816A08D" w14:textId="77777777" w:rsidR="00CA1945" w:rsidRPr="002C256B" w:rsidRDefault="00CA1945" w:rsidP="00CA1945">
                        <w:pPr>
                          <w:rPr>
                            <w:b/>
                            <w:sz w:val="28"/>
                            <w:szCs w:val="20"/>
                          </w:rPr>
                        </w:pPr>
                        <w:r>
                          <w:rPr>
                            <w:rFonts w:ascii="Consolas" w:hAnsi="Consolas" w:cs="Consolas"/>
                            <w:color w:val="0000C0"/>
                            <w:sz w:val="20"/>
                            <w:szCs w:val="20"/>
                            <w:shd w:val="clear" w:color="auto" w:fill="E8F2FE"/>
                          </w:rPr>
                          <w:t>Plot2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Plot(</w:t>
                        </w:r>
                        <w:proofErr w:type="gramEnd"/>
                        <w:r>
                          <w:rPr>
                            <w:rFonts w:ascii="Consolas" w:hAnsi="Consolas" w:cs="Consolas"/>
                            <w:color w:val="000000"/>
                            <w:sz w:val="20"/>
                            <w:szCs w:val="20"/>
                            <w:u w:val="single"/>
                            <w:shd w:val="clear" w:color="auto" w:fill="E8F2FE"/>
                          </w:rPr>
                          <w:t>15</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17</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,1);</w:t>
                        </w:r>
                      </w:p>
                      <w:p w14:paraId="371A1225" w14:textId="77777777" w:rsidR="00CA1945" w:rsidRDefault="00CA1945" w:rsidP="00CA1945"/>
                    </w:txbxContent>
                  </v:textbox>
                  <w10:wrap type="square" anchorx="margin"/>
                </v:shape>
              </w:pict>
            </mc:Fallback>
          </mc:AlternateContent>
        </w:r>
        <w:r>
          <w:rPr>
            <w:noProof/>
          </w:rPr>
          <w:drawing>
            <wp:inline distT="0" distB="0" distL="0" distR="0" wp14:anchorId="3C16F108" wp14:editId="572995A0">
              <wp:extent cx="3175000" cy="1700273"/>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4464" cy="1705341"/>
                      </a:xfrm>
                      <a:prstGeom prst="rect">
                        <a:avLst/>
                      </a:prstGeom>
                    </pic:spPr>
                  </pic:pic>
                </a:graphicData>
              </a:graphic>
            </wp:inline>
          </w:drawing>
        </w:r>
      </w:ins>
    </w:p>
    <w:p w14:paraId="20A27790" w14:textId="77777777" w:rsidR="00CA1945" w:rsidRDefault="00CA1945" w:rsidP="00CA1945">
      <w:pPr>
        <w:autoSpaceDE w:val="0"/>
        <w:autoSpaceDN w:val="0"/>
        <w:adjustRightInd w:val="0"/>
        <w:rPr>
          <w:ins w:id="924" w:author="Eivazi, Farnaz" w:date="2022-07-12T17:02:00Z"/>
          <w:b/>
          <w:sz w:val="28"/>
          <w:szCs w:val="20"/>
        </w:rPr>
      </w:pPr>
    </w:p>
    <w:p w14:paraId="13D1A33C" w14:textId="77777777" w:rsidR="00CA1945" w:rsidRPr="002C256B" w:rsidRDefault="00CA1945" w:rsidP="00CA1945">
      <w:pPr>
        <w:autoSpaceDE w:val="0"/>
        <w:autoSpaceDN w:val="0"/>
        <w:adjustRightInd w:val="0"/>
        <w:rPr>
          <w:ins w:id="925" w:author="Eivazi, Farnaz" w:date="2022-07-12T17:02:00Z"/>
          <w:b/>
          <w:sz w:val="28"/>
          <w:szCs w:val="20"/>
        </w:rPr>
      </w:pPr>
      <w:ins w:id="926" w:author="Eivazi, Farnaz" w:date="2022-07-12T17:02:00Z">
        <w:r w:rsidRPr="001B20F0">
          <w:rPr>
            <w:b/>
            <w:noProof/>
            <w:sz w:val="28"/>
            <w:szCs w:val="20"/>
          </w:rPr>
          <mc:AlternateContent>
            <mc:Choice Requires="wps">
              <w:drawing>
                <wp:anchor distT="45720" distB="45720" distL="114300" distR="114300" simplePos="0" relativeHeight="251675669" behindDoc="0" locked="0" layoutInCell="1" allowOverlap="1" wp14:anchorId="715DED2B" wp14:editId="3B6086DA">
                  <wp:simplePos x="0" y="0"/>
                  <wp:positionH relativeFrom="margin">
                    <wp:posOffset>3211830</wp:posOffset>
                  </wp:positionH>
                  <wp:positionV relativeFrom="paragraph">
                    <wp:posOffset>1280795</wp:posOffset>
                  </wp:positionV>
                  <wp:extent cx="2360930" cy="1404620"/>
                  <wp:effectExtent l="0" t="0" r="11430" b="1016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836373" w14:textId="77777777" w:rsidR="00CA1945" w:rsidRDefault="00CA1945" w:rsidP="00CA1945">
                              <w:r>
                                <w:t>Plot1 and plot2 share an edge, they do NOT overlap.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5DED2B" id="_x0000_s1040" type="#_x0000_t202" style="position:absolute;margin-left:252.9pt;margin-top:100.85pt;width:185.9pt;height:110.6pt;z-index:251675669;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Vz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">
                  <v:textbox style="mso-fit-shape-to-text:t">
                    <w:txbxContent>
                      <w:p w14:paraId="1D836373" w14:textId="77777777" w:rsidR="00CA1945" w:rsidRDefault="00CA1945" w:rsidP="00CA1945">
                        <w:r>
                          <w:t>Plot1 and plot2 share an edge, they do NOT overlap.</w:t>
                        </w:r>
                      </w:p>
                    </w:txbxContent>
                  </v:textbox>
                  <w10:wrap type="square" anchorx="margin"/>
                </v:shape>
              </w:pict>
            </mc:Fallback>
          </mc:AlternateContent>
        </w:r>
        <w:r w:rsidRPr="00CA1945">
          <w:rPr>
            <w:rFonts w:ascii="Consolas" w:hAnsi="Consolas" w:cs="Consolas"/>
            <w:noProof/>
            <w:color w:val="0000C0"/>
            <w:sz w:val="20"/>
            <w:szCs w:val="20"/>
          </w:rPr>
          <mc:AlternateContent>
            <mc:Choice Requires="wps">
              <w:drawing>
                <wp:anchor distT="45720" distB="45720" distL="114300" distR="114300" simplePos="0" relativeHeight="251674645" behindDoc="0" locked="0" layoutInCell="1" allowOverlap="1" wp14:anchorId="01223955" wp14:editId="18FE2715">
                  <wp:simplePos x="0" y="0"/>
                  <wp:positionH relativeFrom="column">
                    <wp:posOffset>3161030</wp:posOffset>
                  </wp:positionH>
                  <wp:positionV relativeFrom="paragraph">
                    <wp:posOffset>499745</wp:posOffset>
                  </wp:positionV>
                  <wp:extent cx="2360930" cy="476250"/>
                  <wp:effectExtent l="0" t="0" r="11430"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FF"/>
                          </a:solidFill>
                          <a:ln w="9525">
                            <a:solidFill>
                              <a:srgbClr val="000000"/>
                            </a:solidFill>
                            <a:miter lim="800000"/>
                            <a:headEnd/>
                            <a:tailEnd/>
                          </a:ln>
                        </wps:spPr>
                        <wps:txbx>
                          <w:txbxContent>
                            <w:p w14:paraId="72C97997" w14:textId="77777777" w:rsidR="00CA1945" w:rsidRDefault="00CA1945" w:rsidP="00CA1945">
                              <w:pPr>
                                <w:autoSpaceDE w:val="0"/>
                                <w:autoSpaceDN w:val="0"/>
                                <w:adjustRightInd w:val="0"/>
                                <w:rPr>
                                  <w:rFonts w:ascii="Consolas" w:hAnsi="Consolas" w:cs="Consolas"/>
                                  <w:color w:val="000000"/>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6</w:t>
                              </w:r>
                              <w:r>
                                <w:rPr>
                                  <w:rFonts w:ascii="Consolas" w:hAnsi="Consolas" w:cs="Consolas"/>
                                  <w:color w:val="000000"/>
                                  <w:sz w:val="20"/>
                                  <w:szCs w:val="20"/>
                                </w:rPr>
                                <w:t>,</w:t>
                              </w:r>
                              <w:r>
                                <w:rPr>
                                  <w:rFonts w:ascii="Consolas" w:hAnsi="Consolas" w:cs="Consolas"/>
                                  <w:color w:val="000000"/>
                                  <w:sz w:val="20"/>
                                  <w:szCs w:val="20"/>
                                  <w:u w:val="single"/>
                                </w:rPr>
                                <w:t>2</w:t>
                              </w:r>
                              <w:r>
                                <w:rPr>
                                  <w:rFonts w:ascii="Consolas" w:hAnsi="Consolas" w:cs="Consolas"/>
                                  <w:color w:val="000000"/>
                                  <w:sz w:val="20"/>
                                  <w:szCs w:val="20"/>
                                </w:rPr>
                                <w:t>,</w:t>
                              </w:r>
                              <w:r>
                                <w:rPr>
                                  <w:rFonts w:ascii="Consolas" w:hAnsi="Consolas" w:cs="Consolas"/>
                                  <w:color w:val="000000"/>
                                  <w:sz w:val="20"/>
                                  <w:szCs w:val="20"/>
                                  <w:u w:val="single"/>
                                </w:rPr>
                                <w:t>3</w:t>
                              </w:r>
                              <w:r>
                                <w:rPr>
                                  <w:rFonts w:ascii="Consolas" w:hAnsi="Consolas" w:cs="Consolas"/>
                                  <w:color w:val="000000"/>
                                  <w:sz w:val="20"/>
                                  <w:szCs w:val="20"/>
                                </w:rPr>
                                <w:t>,</w:t>
                              </w:r>
                              <w:r>
                                <w:rPr>
                                  <w:rFonts w:ascii="Consolas" w:hAnsi="Consolas" w:cs="Consolas"/>
                                  <w:color w:val="000000"/>
                                  <w:sz w:val="20"/>
                                  <w:szCs w:val="20"/>
                                  <w:u w:val="single"/>
                                </w:rPr>
                                <w:t>4</w:t>
                              </w:r>
                              <w:r>
                                <w:rPr>
                                  <w:rFonts w:ascii="Consolas" w:hAnsi="Consolas" w:cs="Consolas"/>
                                  <w:color w:val="000000"/>
                                  <w:sz w:val="20"/>
                                  <w:szCs w:val="20"/>
                                </w:rPr>
                                <w:t>);</w:t>
                              </w:r>
                            </w:p>
                            <w:p w14:paraId="364A7CBC" w14:textId="77777777" w:rsidR="00CA1945" w:rsidRPr="002C256B" w:rsidRDefault="00CA1945" w:rsidP="00CA1945">
                              <w:pPr>
                                <w:autoSpaceDE w:val="0"/>
                                <w:autoSpaceDN w:val="0"/>
                                <w:adjustRightInd w:val="0"/>
                                <w:rPr>
                                  <w:b/>
                                  <w:sz w:val="28"/>
                                  <w:szCs w:val="20"/>
                                </w:rPr>
                              </w:pPr>
                              <w:r>
                                <w:rPr>
                                  <w:rFonts w:ascii="Consolas" w:hAnsi="Consolas" w:cs="Consolas"/>
                                  <w:color w:val="0000C0"/>
                                  <w:sz w:val="20"/>
                                  <w:szCs w:val="20"/>
                                </w:rPr>
                                <w:t>Plot2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9</w:t>
                              </w:r>
                              <w:r>
                                <w:rPr>
                                  <w:rFonts w:ascii="Consolas" w:hAnsi="Consolas" w:cs="Consolas"/>
                                  <w:color w:val="000000"/>
                                  <w:sz w:val="20"/>
                                  <w:szCs w:val="20"/>
                                </w:rPr>
                                <w:t>,</w:t>
                              </w:r>
                              <w:r>
                                <w:rPr>
                                  <w:rFonts w:ascii="Consolas" w:hAnsi="Consolas" w:cs="Consolas"/>
                                  <w:color w:val="000000"/>
                                  <w:sz w:val="20"/>
                                  <w:szCs w:val="20"/>
                                  <w:u w:val="single"/>
                                </w:rPr>
                                <w:t>2</w:t>
                              </w:r>
                              <w:r>
                                <w:rPr>
                                  <w:rFonts w:ascii="Consolas" w:hAnsi="Consolas" w:cs="Consolas"/>
                                  <w:color w:val="000000"/>
                                  <w:sz w:val="20"/>
                                  <w:szCs w:val="20"/>
                                </w:rPr>
                                <w:t>,1,</w:t>
                              </w:r>
                              <w:r>
                                <w:rPr>
                                  <w:rFonts w:ascii="Consolas" w:hAnsi="Consolas" w:cs="Consolas"/>
                                  <w:color w:val="000000"/>
                                  <w:sz w:val="20"/>
                                  <w:szCs w:val="20"/>
                                  <w:u w:val="single"/>
                                </w:rPr>
                                <w:t>4</w:t>
                              </w:r>
                              <w:r>
                                <w:rPr>
                                  <w:rFonts w:ascii="Consolas" w:hAnsi="Consolas" w:cs="Consolas"/>
                                  <w:color w:val="000000"/>
                                  <w:sz w:val="20"/>
                                  <w:szCs w:val="20"/>
                                </w:rPr>
                                <w:t>);</w:t>
                              </w:r>
                            </w:p>
                            <w:p w14:paraId="629FFAE8" w14:textId="77777777" w:rsidR="00CA1945" w:rsidRDefault="00CA1945" w:rsidP="00CA194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1223955" id="_x0000_s1041" type="#_x0000_t202" style="position:absolute;margin-left:248.9pt;margin-top:39.35pt;width:185.9pt;height:37.5pt;z-index:251674645;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">
                  <v:textbox>
                    <w:txbxContent>
                      <w:p w14:paraId="72C97997" w14:textId="77777777" w:rsidR="00CA1945" w:rsidRDefault="00CA1945" w:rsidP="00CA1945">
                        <w:pPr>
                          <w:autoSpaceDE w:val="0"/>
                          <w:autoSpaceDN w:val="0"/>
                          <w:adjustRightInd w:val="0"/>
                          <w:rPr>
                            <w:rFonts w:ascii="Consolas" w:hAnsi="Consolas" w:cs="Consolas"/>
                            <w:color w:val="000000"/>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6</w:t>
                        </w:r>
                        <w:r>
                          <w:rPr>
                            <w:rFonts w:ascii="Consolas" w:hAnsi="Consolas" w:cs="Consolas"/>
                            <w:color w:val="000000"/>
                            <w:sz w:val="20"/>
                            <w:szCs w:val="20"/>
                          </w:rPr>
                          <w:t>,</w:t>
                        </w:r>
                        <w:r>
                          <w:rPr>
                            <w:rFonts w:ascii="Consolas" w:hAnsi="Consolas" w:cs="Consolas"/>
                            <w:color w:val="000000"/>
                            <w:sz w:val="20"/>
                            <w:szCs w:val="20"/>
                            <w:u w:val="single"/>
                          </w:rPr>
                          <w:t>2</w:t>
                        </w:r>
                        <w:r>
                          <w:rPr>
                            <w:rFonts w:ascii="Consolas" w:hAnsi="Consolas" w:cs="Consolas"/>
                            <w:color w:val="000000"/>
                            <w:sz w:val="20"/>
                            <w:szCs w:val="20"/>
                          </w:rPr>
                          <w:t>,</w:t>
                        </w:r>
                        <w:r>
                          <w:rPr>
                            <w:rFonts w:ascii="Consolas" w:hAnsi="Consolas" w:cs="Consolas"/>
                            <w:color w:val="000000"/>
                            <w:sz w:val="20"/>
                            <w:szCs w:val="20"/>
                            <w:u w:val="single"/>
                          </w:rPr>
                          <w:t>3</w:t>
                        </w:r>
                        <w:r>
                          <w:rPr>
                            <w:rFonts w:ascii="Consolas" w:hAnsi="Consolas" w:cs="Consolas"/>
                            <w:color w:val="000000"/>
                            <w:sz w:val="20"/>
                            <w:szCs w:val="20"/>
                          </w:rPr>
                          <w:t>,</w:t>
                        </w:r>
                        <w:r>
                          <w:rPr>
                            <w:rFonts w:ascii="Consolas" w:hAnsi="Consolas" w:cs="Consolas"/>
                            <w:color w:val="000000"/>
                            <w:sz w:val="20"/>
                            <w:szCs w:val="20"/>
                            <w:u w:val="single"/>
                          </w:rPr>
                          <w:t>4</w:t>
                        </w:r>
                        <w:r>
                          <w:rPr>
                            <w:rFonts w:ascii="Consolas" w:hAnsi="Consolas" w:cs="Consolas"/>
                            <w:color w:val="000000"/>
                            <w:sz w:val="20"/>
                            <w:szCs w:val="20"/>
                          </w:rPr>
                          <w:t>);</w:t>
                        </w:r>
                      </w:p>
                      <w:p w14:paraId="364A7CBC" w14:textId="77777777" w:rsidR="00CA1945" w:rsidRPr="002C256B" w:rsidRDefault="00CA1945" w:rsidP="00CA1945">
                        <w:pPr>
                          <w:autoSpaceDE w:val="0"/>
                          <w:autoSpaceDN w:val="0"/>
                          <w:adjustRightInd w:val="0"/>
                          <w:rPr>
                            <w:b/>
                            <w:sz w:val="28"/>
                            <w:szCs w:val="20"/>
                          </w:rPr>
                        </w:pPr>
                        <w:r>
                          <w:rPr>
                            <w:rFonts w:ascii="Consolas" w:hAnsi="Consolas" w:cs="Consolas"/>
                            <w:color w:val="0000C0"/>
                            <w:sz w:val="20"/>
                            <w:szCs w:val="20"/>
                          </w:rPr>
                          <w:t>Plot2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9</w:t>
                        </w:r>
                        <w:r>
                          <w:rPr>
                            <w:rFonts w:ascii="Consolas" w:hAnsi="Consolas" w:cs="Consolas"/>
                            <w:color w:val="000000"/>
                            <w:sz w:val="20"/>
                            <w:szCs w:val="20"/>
                          </w:rPr>
                          <w:t>,</w:t>
                        </w:r>
                        <w:r>
                          <w:rPr>
                            <w:rFonts w:ascii="Consolas" w:hAnsi="Consolas" w:cs="Consolas"/>
                            <w:color w:val="000000"/>
                            <w:sz w:val="20"/>
                            <w:szCs w:val="20"/>
                            <w:u w:val="single"/>
                          </w:rPr>
                          <w:t>2</w:t>
                        </w:r>
                        <w:r>
                          <w:rPr>
                            <w:rFonts w:ascii="Consolas" w:hAnsi="Consolas" w:cs="Consolas"/>
                            <w:color w:val="000000"/>
                            <w:sz w:val="20"/>
                            <w:szCs w:val="20"/>
                          </w:rPr>
                          <w:t>,1,</w:t>
                        </w:r>
                        <w:r>
                          <w:rPr>
                            <w:rFonts w:ascii="Consolas" w:hAnsi="Consolas" w:cs="Consolas"/>
                            <w:color w:val="000000"/>
                            <w:sz w:val="20"/>
                            <w:szCs w:val="20"/>
                            <w:u w:val="single"/>
                          </w:rPr>
                          <w:t>4</w:t>
                        </w:r>
                        <w:r>
                          <w:rPr>
                            <w:rFonts w:ascii="Consolas" w:hAnsi="Consolas" w:cs="Consolas"/>
                            <w:color w:val="000000"/>
                            <w:sz w:val="20"/>
                            <w:szCs w:val="20"/>
                          </w:rPr>
                          <w:t>);</w:t>
                        </w:r>
                      </w:p>
                      <w:p w14:paraId="629FFAE8" w14:textId="77777777" w:rsidR="00CA1945" w:rsidRDefault="00CA1945" w:rsidP="00CA1945"/>
                    </w:txbxContent>
                  </v:textbox>
                  <w10:wrap type="square"/>
                </v:shape>
              </w:pict>
            </mc:Fallback>
          </mc:AlternateContent>
        </w:r>
        <w:r>
          <w:rPr>
            <w:noProof/>
          </w:rPr>
          <w:drawing>
            <wp:inline distT="0" distB="0" distL="0" distR="0" wp14:anchorId="692E02C1" wp14:editId="252C9F50">
              <wp:extent cx="2664732" cy="238125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6518" cy="2391782"/>
                      </a:xfrm>
                      <a:prstGeom prst="rect">
                        <a:avLst/>
                      </a:prstGeom>
                    </pic:spPr>
                  </pic:pic>
                </a:graphicData>
              </a:graphic>
            </wp:inline>
          </w:drawing>
        </w:r>
        <w:r w:rsidRPr="00CA1945">
          <w:rPr>
            <w:rFonts w:ascii="Consolas" w:hAnsi="Consolas" w:cs="Consolas"/>
            <w:color w:val="0000C0"/>
            <w:sz w:val="20"/>
            <w:szCs w:val="20"/>
          </w:rPr>
          <w:t xml:space="preserve"> </w:t>
        </w:r>
      </w:ins>
    </w:p>
    <w:p w14:paraId="6A0D7E02" w14:textId="69A6A230" w:rsidR="009E5DC3" w:rsidRPr="001837BB" w:rsidRDefault="00052516" w:rsidP="009E5DC3">
      <w:pPr>
        <w:rPr>
          <w:ins w:id="927" w:author="Eivazi, Farnaz" w:date="2022-07-12T00:37:00Z"/>
          <w:rFonts w:asciiTheme="majorBidi" w:hAnsiTheme="majorBidi" w:cstheme="majorBidi"/>
          <w:b/>
          <w:bCs/>
          <w:rPrChange w:id="928" w:author="Eivazi, Farnaz" w:date="2022-07-18T00:06:00Z">
            <w:rPr>
              <w:ins w:id="929" w:author="Eivazi, Farnaz" w:date="2022-07-12T00:37:00Z"/>
              <w:rFonts w:asciiTheme="majorBidi" w:hAnsiTheme="majorBidi" w:cstheme="majorBidi"/>
              <w:b/>
              <w:bCs/>
              <w:sz w:val="28"/>
              <w:szCs w:val="28"/>
            </w:rPr>
          </w:rPrChange>
        </w:rPr>
      </w:pPr>
      <w:r>
        <w:rPr>
          <w:color w:val="000000"/>
        </w:rPr>
        <w:br w:type="page"/>
      </w:r>
      <w:r w:rsidR="00C12AC9" w:rsidRPr="0070006C">
        <w:rPr>
          <w:noProof/>
          <w:color w:val="000000"/>
        </w:rPr>
        <w:lastRenderedPageBreak/>
        <mc:AlternateContent>
          <mc:Choice Requires="wps">
            <w:drawing>
              <wp:anchor distT="0" distB="0" distL="114300" distR="114300" simplePos="0" relativeHeight="251658252"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70006C">
        <w:rPr>
          <w:noProof/>
          <w:color w:val="000000"/>
        </w:rPr>
        <mc:AlternateContent>
          <mc:Choice Requires="wps">
            <w:drawing>
              <wp:anchor distT="0" distB="0" distL="114300" distR="114300" simplePos="0" relativeHeight="251658253"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44665D" w:rsidRPr="00DD373C" w:rsidRDefault="0044665D"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42" type="#_x0000_t202" style="position:absolute;margin-left:.6pt;margin-top:-48.35pt;width:558.4pt;height:32.25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" filled="f" stroked="f">
                <v:textbox style="mso-fit-shape-to-text:t">
                  <w:txbxContent>
                    <w:p w14:paraId="47E379B2" w14:textId="77777777" w:rsidR="0044665D" w:rsidRPr="00DD373C" w:rsidRDefault="0044665D"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ins w:id="930" w:author="Eivazi, Farnaz" w:date="2022-07-12T00:37:00Z">
        <w:r w:rsidR="009E5DC3" w:rsidRPr="001837BB">
          <w:rPr>
            <w:rFonts w:asciiTheme="majorBidi" w:hAnsiTheme="majorBidi" w:cstheme="majorBidi"/>
            <w:b/>
            <w:bCs/>
            <w:u w:val="single"/>
            <w:rPrChange w:id="931" w:author="Eivazi, Farnaz" w:date="2022-07-18T00:06:00Z">
              <w:rPr>
                <w:rFonts w:asciiTheme="majorBidi" w:hAnsiTheme="majorBidi" w:cstheme="majorBidi"/>
                <w:b/>
                <w:bCs/>
                <w:sz w:val="28"/>
                <w:szCs w:val="28"/>
                <w:u w:val="single"/>
              </w:rPr>
            </w:rPrChange>
          </w:rPr>
          <w:t xml:space="preserve"> Deliverables / Submissions and </w:t>
        </w:r>
        <w:r w:rsidR="009E5DC3" w:rsidRPr="001837BB">
          <w:rPr>
            <w:b/>
            <w:u w:val="single"/>
            <w:rPrChange w:id="932" w:author="Eivazi, Farnaz" w:date="2022-07-18T00:06:00Z">
              <w:rPr>
                <w:b/>
                <w:sz w:val="28"/>
                <w:szCs w:val="28"/>
                <w:u w:val="single"/>
              </w:rPr>
            </w:rPrChange>
          </w:rPr>
          <w:t>Deliverable format</w:t>
        </w:r>
        <w:r w:rsidR="009E5DC3" w:rsidRPr="001837BB">
          <w:rPr>
            <w:b/>
            <w:rPrChange w:id="933" w:author="Eivazi, Farnaz" w:date="2022-07-18T00:06:00Z">
              <w:rPr>
                <w:b/>
                <w:sz w:val="28"/>
                <w:szCs w:val="28"/>
              </w:rPr>
            </w:rPrChange>
          </w:rPr>
          <w:t>:</w:t>
        </w:r>
        <w:r w:rsidR="009E5DC3" w:rsidRPr="001837BB">
          <w:rPr>
            <w:rFonts w:asciiTheme="majorBidi" w:hAnsiTheme="majorBidi" w:cstheme="majorBidi"/>
            <w:b/>
            <w:bCs/>
            <w:rPrChange w:id="934" w:author="Eivazi, Farnaz" w:date="2022-07-18T00:06:00Z">
              <w:rPr>
                <w:rFonts w:asciiTheme="majorBidi" w:hAnsiTheme="majorBidi" w:cstheme="majorBidi"/>
                <w:b/>
                <w:bCs/>
                <w:sz w:val="28"/>
                <w:szCs w:val="28"/>
              </w:rPr>
            </w:rPrChange>
          </w:rPr>
          <w:t xml:space="preserve"> </w:t>
        </w:r>
      </w:ins>
    </w:p>
    <w:p w14:paraId="22A814A8" w14:textId="642E5693" w:rsidR="009E5DC3" w:rsidRPr="001837BB" w:rsidRDefault="009E5DC3" w:rsidP="009E5DC3">
      <w:pPr>
        <w:pStyle w:val="Bulleted"/>
        <w:numPr>
          <w:ilvl w:val="0"/>
          <w:numId w:val="37"/>
        </w:numPr>
        <w:rPr>
          <w:ins w:id="935" w:author="Eivazi, Farnaz" w:date="2022-07-12T00:37:00Z"/>
          <w:rFonts w:asciiTheme="majorBidi" w:hAnsiTheme="majorBidi"/>
          <w:color w:val="FF0000"/>
          <w:sz w:val="24"/>
          <w:szCs w:val="24"/>
          <w:rPrChange w:id="936" w:author="Eivazi, Farnaz" w:date="2022-07-18T00:06:00Z">
            <w:rPr>
              <w:ins w:id="937" w:author="Eivazi, Farnaz" w:date="2022-07-12T00:37:00Z"/>
              <w:rFonts w:asciiTheme="majorBidi" w:hAnsiTheme="majorBidi"/>
              <w:color w:val="FF0000"/>
              <w:sz w:val="28"/>
              <w:szCs w:val="28"/>
            </w:rPr>
          </w:rPrChange>
        </w:rPr>
      </w:pPr>
      <w:ins w:id="938" w:author="Eivazi, Farnaz" w:date="2022-07-12T00:37:00Z">
        <w:r w:rsidRPr="001837BB">
          <w:rPr>
            <w:rFonts w:asciiTheme="majorBidi" w:hAnsiTheme="majorBidi"/>
            <w:color w:val="FF0000"/>
            <w:sz w:val="24"/>
            <w:szCs w:val="24"/>
            <w:rPrChange w:id="939" w:author="Eivazi, Farnaz" w:date="2022-07-18T00:06:00Z">
              <w:rPr>
                <w:rFonts w:asciiTheme="majorBidi" w:hAnsiTheme="majorBidi"/>
                <w:color w:val="FF0000"/>
                <w:sz w:val="28"/>
                <w:szCs w:val="28"/>
              </w:rPr>
            </w:rPrChange>
          </w:rPr>
          <w:t>The Java application</w:t>
        </w:r>
      </w:ins>
      <w:ins w:id="940" w:author="Eivazi, Farnaz" w:date="2022-07-12T15:42:00Z">
        <w:r w:rsidR="00E06F74" w:rsidRPr="001837BB">
          <w:rPr>
            <w:rFonts w:asciiTheme="majorBidi" w:hAnsiTheme="majorBidi"/>
            <w:color w:val="FF0000"/>
            <w:sz w:val="24"/>
            <w:szCs w:val="24"/>
            <w:rPrChange w:id="941" w:author="Eivazi, Farnaz" w:date="2022-07-18T00:06:00Z">
              <w:rPr>
                <w:rFonts w:asciiTheme="majorBidi" w:hAnsiTheme="majorBidi"/>
                <w:color w:val="FF0000"/>
                <w:sz w:val="28"/>
                <w:szCs w:val="28"/>
              </w:rPr>
            </w:rPrChange>
          </w:rPr>
          <w:t xml:space="preserve"> </w:t>
        </w:r>
      </w:ins>
      <w:ins w:id="942" w:author="Eivazi, Farnaz" w:date="2022-07-12T00:37:00Z">
        <w:r w:rsidRPr="001837BB">
          <w:rPr>
            <w:rFonts w:asciiTheme="majorBidi" w:hAnsiTheme="majorBidi"/>
            <w:color w:val="FF0000"/>
            <w:sz w:val="24"/>
            <w:szCs w:val="24"/>
            <w:rPrChange w:id="943" w:author="Eivazi, Farnaz" w:date="2022-07-18T00:06:00Z">
              <w:rPr>
                <w:rFonts w:asciiTheme="majorBidi" w:hAnsiTheme="majorBidi"/>
                <w:color w:val="FF0000"/>
                <w:sz w:val="28"/>
                <w:szCs w:val="28"/>
              </w:rPr>
            </w:rPrChange>
          </w:rPr>
          <w:t>must compile and run correctly, otherwise project grade will be zero.</w:t>
        </w:r>
      </w:ins>
    </w:p>
    <w:p w14:paraId="252D2329" w14:textId="77777777" w:rsidR="009E5DC3" w:rsidRPr="001837BB" w:rsidRDefault="009E5DC3" w:rsidP="009E5DC3">
      <w:pPr>
        <w:pStyle w:val="Bulleted"/>
        <w:numPr>
          <w:ilvl w:val="0"/>
          <w:numId w:val="37"/>
        </w:numPr>
        <w:rPr>
          <w:ins w:id="944" w:author="Eivazi, Farnaz" w:date="2022-07-12T00:37:00Z"/>
          <w:rFonts w:asciiTheme="majorBidi" w:hAnsiTheme="majorBidi"/>
          <w:color w:val="FF0000"/>
          <w:sz w:val="24"/>
          <w:szCs w:val="24"/>
          <w:rPrChange w:id="945" w:author="Eivazi, Farnaz" w:date="2022-07-18T00:06:00Z">
            <w:rPr>
              <w:ins w:id="946" w:author="Eivazi, Farnaz" w:date="2022-07-12T00:37:00Z"/>
              <w:rFonts w:asciiTheme="majorBidi" w:hAnsiTheme="majorBidi"/>
              <w:color w:val="FF0000"/>
              <w:sz w:val="28"/>
              <w:szCs w:val="28"/>
            </w:rPr>
          </w:rPrChange>
        </w:rPr>
      </w:pPr>
      <w:ins w:id="947" w:author="Eivazi, Farnaz" w:date="2022-07-12T00:37:00Z">
        <w:r w:rsidRPr="001837BB">
          <w:rPr>
            <w:rFonts w:asciiTheme="majorBidi" w:hAnsiTheme="majorBidi"/>
            <w:color w:val="FF0000"/>
            <w:sz w:val="24"/>
            <w:szCs w:val="24"/>
            <w:rPrChange w:id="948" w:author="Eivazi, Farnaz" w:date="2022-07-18T00:06:00Z">
              <w:rPr>
                <w:rFonts w:asciiTheme="majorBidi" w:hAnsiTheme="majorBidi"/>
                <w:color w:val="FF0000"/>
                <w:sz w:val="28"/>
                <w:szCs w:val="28"/>
              </w:rPr>
            </w:rPrChange>
          </w:rPr>
          <w:t>The detailed grading rubric is provided in the assignment rubric excel file.</w:t>
        </w:r>
      </w:ins>
    </w:p>
    <w:p w14:paraId="36F5F675" w14:textId="77777777" w:rsidR="00E06F74" w:rsidRPr="001837BB" w:rsidRDefault="00E06F74">
      <w:pPr>
        <w:numPr>
          <w:ilvl w:val="0"/>
          <w:numId w:val="38"/>
        </w:numPr>
        <w:tabs>
          <w:tab w:val="clear" w:pos="720"/>
          <w:tab w:val="num" w:pos="648"/>
        </w:tabs>
        <w:ind w:left="360"/>
        <w:rPr>
          <w:ins w:id="949" w:author="Eivazi, Farnaz" w:date="2022-07-12T15:45:00Z"/>
          <w:rPrChange w:id="950" w:author="Eivazi, Farnaz" w:date="2022-07-18T00:06:00Z">
            <w:rPr>
              <w:ins w:id="951" w:author="Eivazi, Farnaz" w:date="2022-07-12T15:45:00Z"/>
              <w:sz w:val="28"/>
              <w:szCs w:val="28"/>
            </w:rPr>
          </w:rPrChange>
        </w:rPr>
        <w:pPrChange w:id="952" w:author="Eivazi, Farnaz" w:date="2022-07-12T15:54:00Z">
          <w:pPr>
            <w:numPr>
              <w:numId w:val="38"/>
            </w:numPr>
            <w:tabs>
              <w:tab w:val="num" w:pos="360"/>
              <w:tab w:val="num" w:pos="720"/>
            </w:tabs>
            <w:ind w:left="360" w:hanging="360"/>
          </w:pPr>
        </w:pPrChange>
      </w:pPr>
      <w:ins w:id="953" w:author="Eivazi, Farnaz" w:date="2022-07-12T15:45:00Z">
        <w:r w:rsidRPr="001837BB">
          <w:rPr>
            <w:color w:val="000000"/>
            <w:bdr w:val="none" w:sz="0" w:space="0" w:color="auto" w:frame="1"/>
            <w:rPrChange w:id="954" w:author="Eivazi, Farnaz" w:date="2022-07-18T00:06:00Z">
              <w:rPr>
                <w:color w:val="000000"/>
                <w:sz w:val="28"/>
                <w:szCs w:val="28"/>
                <w:bdr w:val="none" w:sz="0" w:space="0" w:color="auto" w:frame="1"/>
              </w:rPr>
            </w:rPrChange>
          </w:rPr>
          <w:t>Your source code should contain proper indentation and documentation.</w:t>
        </w:r>
      </w:ins>
    </w:p>
    <w:p w14:paraId="14FCBD59" w14:textId="77777777" w:rsidR="00E06F74" w:rsidRPr="001837BB" w:rsidRDefault="00E06F74">
      <w:pPr>
        <w:numPr>
          <w:ilvl w:val="0"/>
          <w:numId w:val="38"/>
        </w:numPr>
        <w:tabs>
          <w:tab w:val="clear" w:pos="720"/>
          <w:tab w:val="num" w:pos="648"/>
        </w:tabs>
        <w:ind w:left="360"/>
        <w:rPr>
          <w:ins w:id="955" w:author="Eivazi, Farnaz" w:date="2022-07-12T15:45:00Z"/>
          <w:rPrChange w:id="956" w:author="Eivazi, Farnaz" w:date="2022-07-18T00:06:00Z">
            <w:rPr>
              <w:ins w:id="957" w:author="Eivazi, Farnaz" w:date="2022-07-12T15:45:00Z"/>
              <w:sz w:val="28"/>
              <w:szCs w:val="28"/>
            </w:rPr>
          </w:rPrChange>
        </w:rPr>
        <w:pPrChange w:id="958" w:author="Eivazi, Farnaz" w:date="2022-07-12T15:54:00Z">
          <w:pPr>
            <w:numPr>
              <w:numId w:val="38"/>
            </w:numPr>
            <w:tabs>
              <w:tab w:val="num" w:pos="360"/>
              <w:tab w:val="num" w:pos="720"/>
            </w:tabs>
            <w:ind w:left="360" w:hanging="360"/>
          </w:pPr>
        </w:pPrChange>
      </w:pPr>
      <w:ins w:id="959" w:author="Eivazi, Farnaz" w:date="2022-07-12T15:45:00Z">
        <w:r w:rsidRPr="001837BB">
          <w:rPr>
            <w:color w:val="000000"/>
            <w:bdr w:val="none" w:sz="0" w:space="0" w:color="auto" w:frame="1"/>
            <w:rPrChange w:id="960" w:author="Eivazi, Farnaz" w:date="2022-07-18T00:06:00Z">
              <w:rPr>
                <w:color w:val="000000"/>
                <w:sz w:val="28"/>
                <w:szCs w:val="28"/>
                <w:bdr w:val="none" w:sz="0" w:space="0" w:color="auto" w:frame="1"/>
              </w:rPr>
            </w:rPrChange>
          </w:rPr>
          <w:t xml:space="preserve">Documentation within a source code </w:t>
        </w:r>
        <w:r w:rsidRPr="001837BB">
          <w:rPr>
            <w:rPrChange w:id="961" w:author="Eivazi, Farnaz" w:date="2022-07-18T00:06:00Z">
              <w:rPr>
                <w:sz w:val="28"/>
                <w:szCs w:val="28"/>
              </w:rPr>
            </w:rPrChange>
          </w:rPr>
          <w:t>should include </w:t>
        </w:r>
      </w:ins>
    </w:p>
    <w:p w14:paraId="3EF8C6D0" w14:textId="77777777" w:rsidR="00E06F74" w:rsidRPr="001837BB" w:rsidRDefault="00E06F74">
      <w:pPr>
        <w:numPr>
          <w:ilvl w:val="1"/>
          <w:numId w:val="39"/>
        </w:numPr>
        <w:tabs>
          <w:tab w:val="clear" w:pos="1440"/>
          <w:tab w:val="num" w:pos="1728"/>
        </w:tabs>
        <w:rPr>
          <w:ins w:id="962" w:author="Eivazi, Farnaz" w:date="2022-07-12T15:45:00Z"/>
          <w:color w:val="000000"/>
          <w:bdr w:val="none" w:sz="0" w:space="0" w:color="auto" w:frame="1"/>
          <w:rPrChange w:id="963" w:author="Eivazi, Farnaz" w:date="2022-07-18T00:06:00Z">
            <w:rPr>
              <w:ins w:id="964" w:author="Eivazi, Farnaz" w:date="2022-07-12T15:45:00Z"/>
              <w:color w:val="000000"/>
              <w:sz w:val="28"/>
              <w:szCs w:val="28"/>
              <w:bdr w:val="none" w:sz="0" w:space="0" w:color="auto" w:frame="1"/>
            </w:rPr>
          </w:rPrChange>
        </w:rPr>
        <w:pPrChange w:id="965" w:author="Eivazi, Farnaz" w:date="2022-07-12T15:54:00Z">
          <w:pPr>
            <w:numPr>
              <w:ilvl w:val="1"/>
              <w:numId w:val="39"/>
            </w:numPr>
            <w:tabs>
              <w:tab w:val="num" w:pos="1440"/>
            </w:tabs>
            <w:ind w:left="1440" w:hanging="360"/>
          </w:pPr>
        </w:pPrChange>
      </w:pPr>
      <w:ins w:id="966" w:author="Eivazi, Farnaz" w:date="2022-07-12T15:45:00Z">
        <w:r w:rsidRPr="001837BB">
          <w:rPr>
            <w:color w:val="000000"/>
            <w:bdr w:val="none" w:sz="0" w:space="0" w:color="auto" w:frame="1"/>
            <w:rPrChange w:id="967" w:author="Eivazi, Farnaz" w:date="2022-07-18T00:06:00Z">
              <w:rPr>
                <w:color w:val="000000"/>
                <w:sz w:val="28"/>
                <w:szCs w:val="28"/>
                <w:bdr w:val="none" w:sz="0" w:space="0" w:color="auto" w:frame="1"/>
              </w:rPr>
            </w:rPrChange>
          </w:rPr>
          <w:t>additional Comments to clarify a code, if needed</w:t>
        </w:r>
      </w:ins>
    </w:p>
    <w:p w14:paraId="68EFFE57" w14:textId="77777777" w:rsidR="00E06F74" w:rsidRPr="001837BB" w:rsidRDefault="00E06F74">
      <w:pPr>
        <w:numPr>
          <w:ilvl w:val="1"/>
          <w:numId w:val="39"/>
        </w:numPr>
        <w:tabs>
          <w:tab w:val="clear" w:pos="1440"/>
          <w:tab w:val="num" w:pos="1728"/>
        </w:tabs>
        <w:rPr>
          <w:ins w:id="968" w:author="Eivazi, Farnaz" w:date="2022-07-12T15:45:00Z"/>
          <w:rPrChange w:id="969" w:author="Eivazi, Farnaz" w:date="2022-07-18T00:06:00Z">
            <w:rPr>
              <w:ins w:id="970" w:author="Eivazi, Farnaz" w:date="2022-07-12T15:45:00Z"/>
              <w:sz w:val="28"/>
              <w:szCs w:val="28"/>
            </w:rPr>
          </w:rPrChange>
        </w:rPr>
        <w:pPrChange w:id="971" w:author="Eivazi, Farnaz" w:date="2022-07-12T15:54:00Z">
          <w:pPr>
            <w:numPr>
              <w:ilvl w:val="1"/>
              <w:numId w:val="39"/>
            </w:numPr>
            <w:tabs>
              <w:tab w:val="num" w:pos="1440"/>
            </w:tabs>
            <w:ind w:left="1440" w:hanging="360"/>
          </w:pPr>
        </w:pPrChange>
      </w:pPr>
      <w:ins w:id="972" w:author="Eivazi, Farnaz" w:date="2022-07-12T15:45:00Z">
        <w:r w:rsidRPr="001837BB">
          <w:rPr>
            <w:rPrChange w:id="973" w:author="Eivazi, Farnaz" w:date="2022-07-18T00:06:00Z">
              <w:rPr>
                <w:sz w:val="28"/>
                <w:szCs w:val="28"/>
              </w:rPr>
            </w:rPrChange>
          </w:rPr>
          <w:t>class description comments at the top of each program containing the course name, the project number, your name, the date, and platform/compiler that you used to develop the project, for example:</w:t>
        </w:r>
      </w:ins>
    </w:p>
    <w:p w14:paraId="59FD3535" w14:textId="77777777" w:rsidR="00E06F74" w:rsidRPr="0070006C" w:rsidRDefault="00E06F74" w:rsidP="00E06F74">
      <w:pPr>
        <w:autoSpaceDE w:val="0"/>
        <w:autoSpaceDN w:val="0"/>
        <w:adjustRightInd w:val="0"/>
        <w:ind w:left="1800"/>
        <w:rPr>
          <w:ins w:id="974" w:author="Eivazi, Farnaz" w:date="2022-07-12T15:45:00Z"/>
          <w:rFonts w:ascii="Courier New" w:hAnsi="Courier New" w:cs="Courier New"/>
        </w:rPr>
      </w:pPr>
      <w:ins w:id="975" w:author="Eivazi, Farnaz" w:date="2022-07-12T15:45:00Z">
        <w:r w:rsidRPr="0070006C">
          <w:rPr>
            <w:rFonts w:ascii="Courier New" w:hAnsi="Courier New" w:cs="Courier New"/>
            <w:color w:val="3F7F5F"/>
          </w:rPr>
          <w:t>/*</w:t>
        </w:r>
      </w:ins>
    </w:p>
    <w:p w14:paraId="61EF17C8" w14:textId="77777777" w:rsidR="00E06F74" w:rsidRPr="0070006C" w:rsidRDefault="00E06F74" w:rsidP="00E06F74">
      <w:pPr>
        <w:autoSpaceDE w:val="0"/>
        <w:autoSpaceDN w:val="0"/>
        <w:adjustRightInd w:val="0"/>
        <w:ind w:left="1800"/>
        <w:rPr>
          <w:ins w:id="976" w:author="Eivazi, Farnaz" w:date="2022-07-12T15:45:00Z"/>
          <w:rFonts w:ascii="Courier New" w:hAnsi="Courier New" w:cs="Courier New"/>
        </w:rPr>
      </w:pPr>
      <w:ins w:id="977" w:author="Eivazi, Farnaz" w:date="2022-07-12T15:45:00Z">
        <w:r w:rsidRPr="0070006C">
          <w:rPr>
            <w:rFonts w:ascii="Courier New" w:hAnsi="Courier New" w:cs="Courier New"/>
            <w:color w:val="3F7F5F"/>
          </w:rPr>
          <w:t> * Class: CMSC203 </w:t>
        </w:r>
      </w:ins>
    </w:p>
    <w:p w14:paraId="2C703238" w14:textId="77777777" w:rsidR="00E06F74" w:rsidRPr="0070006C" w:rsidRDefault="00E06F74" w:rsidP="00E06F74">
      <w:pPr>
        <w:autoSpaceDE w:val="0"/>
        <w:autoSpaceDN w:val="0"/>
        <w:adjustRightInd w:val="0"/>
        <w:ind w:left="1800"/>
        <w:rPr>
          <w:ins w:id="978" w:author="Eivazi, Farnaz" w:date="2022-07-12T15:45:00Z"/>
          <w:rFonts w:ascii="Courier New" w:hAnsi="Courier New" w:cs="Courier New"/>
        </w:rPr>
      </w:pPr>
      <w:ins w:id="979" w:author="Eivazi, Farnaz" w:date="2022-07-12T15:45:00Z">
        <w:r w:rsidRPr="0070006C">
          <w:rPr>
            <w:rFonts w:ascii="Courier New" w:hAnsi="Courier New" w:cs="Courier New"/>
            <w:color w:val="3F7F5F"/>
          </w:rPr>
          <w:t> * Instructor:</w:t>
        </w:r>
      </w:ins>
    </w:p>
    <w:p w14:paraId="67434AA9" w14:textId="77777777" w:rsidR="00E06F74" w:rsidRPr="0070006C" w:rsidRDefault="00E06F74" w:rsidP="00E06F74">
      <w:pPr>
        <w:autoSpaceDE w:val="0"/>
        <w:autoSpaceDN w:val="0"/>
        <w:adjustRightInd w:val="0"/>
        <w:ind w:left="1800"/>
        <w:rPr>
          <w:ins w:id="980" w:author="Eivazi, Farnaz" w:date="2022-07-12T15:45:00Z"/>
          <w:rFonts w:ascii="Courier New" w:hAnsi="Courier New" w:cs="Courier New"/>
        </w:rPr>
      </w:pPr>
      <w:ins w:id="981" w:author="Eivazi, Farnaz" w:date="2022-07-12T15:45:00Z">
        <w:r w:rsidRPr="0070006C">
          <w:rPr>
            <w:rFonts w:ascii="Courier New" w:hAnsi="Courier New" w:cs="Courier New"/>
            <w:color w:val="3F7F5F"/>
          </w:rPr>
          <w:t> * Description: (Give a brief description for each Class)</w:t>
        </w:r>
      </w:ins>
    </w:p>
    <w:p w14:paraId="1B9417B4" w14:textId="77777777" w:rsidR="00E06F74" w:rsidRPr="0070006C" w:rsidRDefault="00E06F74" w:rsidP="00E06F74">
      <w:pPr>
        <w:autoSpaceDE w:val="0"/>
        <w:autoSpaceDN w:val="0"/>
        <w:adjustRightInd w:val="0"/>
        <w:ind w:left="1800"/>
        <w:rPr>
          <w:ins w:id="982" w:author="Eivazi, Farnaz" w:date="2022-07-12T15:45:00Z"/>
          <w:rFonts w:ascii="Courier New" w:hAnsi="Courier New" w:cs="Courier New"/>
          <w:color w:val="3F7F5F"/>
        </w:rPr>
      </w:pPr>
      <w:ins w:id="983" w:author="Eivazi, Farnaz" w:date="2022-07-12T15:45:00Z">
        <w:r w:rsidRPr="0070006C">
          <w:rPr>
            <w:rFonts w:ascii="Courier New" w:hAnsi="Courier New" w:cs="Courier New"/>
            <w:color w:val="3F7F5F"/>
          </w:rPr>
          <w:t> * Due: MM/DD/YYYY</w:t>
        </w:r>
      </w:ins>
    </w:p>
    <w:p w14:paraId="1B5E13DC" w14:textId="77777777" w:rsidR="00E06F74" w:rsidRPr="0070006C" w:rsidRDefault="00E06F74" w:rsidP="00E06F74">
      <w:pPr>
        <w:autoSpaceDE w:val="0"/>
        <w:autoSpaceDN w:val="0"/>
        <w:adjustRightInd w:val="0"/>
        <w:ind w:left="1800"/>
        <w:rPr>
          <w:ins w:id="984" w:author="Eivazi, Farnaz" w:date="2022-07-12T15:45:00Z"/>
          <w:rFonts w:ascii="Courier New" w:hAnsi="Courier New" w:cs="Courier New"/>
        </w:rPr>
      </w:pPr>
      <w:ins w:id="985" w:author="Eivazi, Farnaz" w:date="2022-07-12T15:45:00Z">
        <w:r w:rsidRPr="0070006C">
          <w:rPr>
            <w:rFonts w:ascii="Courier New" w:hAnsi="Courier New" w:cs="Courier New"/>
            <w:color w:val="3F7F5F"/>
          </w:rPr>
          <w:t xml:space="preserve"> * Platform/compiler:</w:t>
        </w:r>
      </w:ins>
    </w:p>
    <w:p w14:paraId="032C8CA2" w14:textId="77777777" w:rsidR="00E06F74" w:rsidRPr="0070006C" w:rsidRDefault="00E06F74" w:rsidP="00E06F74">
      <w:pPr>
        <w:autoSpaceDE w:val="0"/>
        <w:autoSpaceDN w:val="0"/>
        <w:adjustRightInd w:val="0"/>
        <w:ind w:left="1800"/>
        <w:rPr>
          <w:ins w:id="986" w:author="Eivazi, Farnaz" w:date="2022-07-12T15:45:00Z"/>
          <w:rFonts w:ascii="Courier New" w:hAnsi="Courier New" w:cs="Courier New"/>
          <w:color w:val="3F7F5F"/>
        </w:rPr>
      </w:pPr>
      <w:ins w:id="987" w:author="Eivazi, Farnaz" w:date="2022-07-12T15:45:00Z">
        <w:r w:rsidRPr="0070006C">
          <w:rPr>
            <w:rFonts w:ascii="Courier New" w:hAnsi="Courier New" w:cs="Courier New"/>
            <w:color w:val="3F7F5F"/>
          </w:rPr>
          <w:t xml:space="preserve"> * I pledge that I have completed the programming </w:t>
        </w:r>
      </w:ins>
    </w:p>
    <w:p w14:paraId="5F1BCEAF" w14:textId="77777777" w:rsidR="00E06F74" w:rsidRPr="0070006C" w:rsidRDefault="00E06F74" w:rsidP="00E06F74">
      <w:pPr>
        <w:autoSpaceDE w:val="0"/>
        <w:autoSpaceDN w:val="0"/>
        <w:adjustRightInd w:val="0"/>
        <w:ind w:left="1800"/>
        <w:rPr>
          <w:ins w:id="988" w:author="Eivazi, Farnaz" w:date="2022-07-12T15:45:00Z"/>
          <w:rFonts w:ascii="Courier New" w:hAnsi="Courier New" w:cs="Courier New"/>
          <w:color w:val="3F7F5F"/>
        </w:rPr>
      </w:pPr>
      <w:ins w:id="989" w:author="Eivazi, Farnaz" w:date="2022-07-12T15:45:00Z">
        <w:r w:rsidRPr="0070006C">
          <w:rPr>
            <w:rFonts w:ascii="Courier New" w:hAnsi="Courier New" w:cs="Courier New"/>
            <w:color w:val="3F7F5F"/>
          </w:rPr>
          <w:t xml:space="preserve"> * assignment independently. I have not copied the code </w:t>
        </w:r>
      </w:ins>
    </w:p>
    <w:p w14:paraId="48D4F361" w14:textId="77777777" w:rsidR="00E06F74" w:rsidRPr="0070006C" w:rsidRDefault="00E06F74" w:rsidP="00E06F74">
      <w:pPr>
        <w:autoSpaceDE w:val="0"/>
        <w:autoSpaceDN w:val="0"/>
        <w:adjustRightInd w:val="0"/>
        <w:ind w:left="1800"/>
        <w:rPr>
          <w:ins w:id="990" w:author="Eivazi, Farnaz" w:date="2022-07-12T15:45:00Z"/>
          <w:rFonts w:ascii="Courier New" w:hAnsi="Courier New" w:cs="Courier New"/>
          <w:color w:val="3F7F5F"/>
        </w:rPr>
      </w:pPr>
      <w:ins w:id="991" w:author="Eivazi, Farnaz" w:date="2022-07-12T15:45:00Z">
        <w:r w:rsidRPr="0070006C">
          <w:rPr>
            <w:rFonts w:ascii="Courier New" w:hAnsi="Courier New" w:cs="Courier New"/>
            <w:color w:val="3F7F5F"/>
          </w:rPr>
          <w:t xml:space="preserve"> * from a student or any source. I have not given my code </w:t>
        </w:r>
      </w:ins>
    </w:p>
    <w:p w14:paraId="2C89BEFC" w14:textId="77777777" w:rsidR="00E06F74" w:rsidRPr="0070006C" w:rsidRDefault="00E06F74" w:rsidP="00E06F74">
      <w:pPr>
        <w:autoSpaceDE w:val="0"/>
        <w:autoSpaceDN w:val="0"/>
        <w:adjustRightInd w:val="0"/>
        <w:ind w:left="1800"/>
        <w:rPr>
          <w:ins w:id="992" w:author="Eivazi, Farnaz" w:date="2022-07-12T15:45:00Z"/>
          <w:rFonts w:ascii="Courier New" w:hAnsi="Courier New" w:cs="Courier New"/>
        </w:rPr>
      </w:pPr>
      <w:ins w:id="993" w:author="Eivazi, Farnaz" w:date="2022-07-12T15:45:00Z">
        <w:r w:rsidRPr="0070006C">
          <w:rPr>
            <w:rFonts w:ascii="Courier New" w:hAnsi="Courier New" w:cs="Courier New"/>
            <w:color w:val="3F7F5F"/>
          </w:rPr>
          <w:t xml:space="preserve"> * to any student.</w:t>
        </w:r>
      </w:ins>
    </w:p>
    <w:p w14:paraId="3B708EDB" w14:textId="77777777" w:rsidR="00E06F74" w:rsidRPr="0070006C" w:rsidRDefault="00E06F74" w:rsidP="00E06F74">
      <w:pPr>
        <w:autoSpaceDE w:val="0"/>
        <w:autoSpaceDN w:val="0"/>
        <w:adjustRightInd w:val="0"/>
        <w:ind w:left="1800"/>
        <w:rPr>
          <w:ins w:id="994" w:author="Eivazi, Farnaz" w:date="2022-07-12T15:45:00Z"/>
          <w:rFonts w:ascii="Courier New" w:hAnsi="Courier New" w:cs="Courier New"/>
        </w:rPr>
      </w:pPr>
      <w:ins w:id="995" w:author="Eivazi, Farnaz" w:date="2022-07-12T15:45:00Z">
        <w:r w:rsidRPr="0070006C">
          <w:rPr>
            <w:rFonts w:ascii="Courier New" w:hAnsi="Courier New" w:cs="Courier New"/>
            <w:color w:val="3F7F5F"/>
          </w:rPr>
          <w:t>   Print your Name here: __________</w:t>
        </w:r>
      </w:ins>
    </w:p>
    <w:p w14:paraId="68254212" w14:textId="77777777" w:rsidR="00E06F74" w:rsidRPr="0070006C" w:rsidRDefault="00E06F74" w:rsidP="00E06F74">
      <w:pPr>
        <w:ind w:left="1800"/>
        <w:rPr>
          <w:ins w:id="996" w:author="Eivazi, Farnaz" w:date="2022-07-12T15:45:00Z"/>
          <w:rFonts w:ascii="Courier New" w:hAnsi="Courier New" w:cs="Courier New"/>
        </w:rPr>
      </w:pPr>
      <w:ins w:id="997" w:author="Eivazi, Farnaz" w:date="2022-07-12T15:45:00Z">
        <w:r w:rsidRPr="0070006C">
          <w:rPr>
            <w:rFonts w:ascii="Courier New" w:hAnsi="Courier New" w:cs="Courier New"/>
            <w:color w:val="3F7F5F"/>
          </w:rPr>
          <w:t>*/</w:t>
        </w:r>
      </w:ins>
    </w:p>
    <w:p w14:paraId="4EAEA752" w14:textId="59A35555" w:rsidR="00003162" w:rsidRPr="001837BB" w:rsidDel="009E5DC3" w:rsidRDefault="00393600" w:rsidP="00003162">
      <w:pPr>
        <w:rPr>
          <w:del w:id="998" w:author="Eivazi, Farnaz" w:date="2022-07-12T00:37:00Z"/>
          <w:rFonts w:asciiTheme="majorBidi" w:hAnsiTheme="majorBidi" w:cstheme="majorBidi"/>
          <w:bCs/>
          <w:rPrChange w:id="999" w:author="Eivazi, Farnaz" w:date="2022-07-18T00:06:00Z">
            <w:rPr>
              <w:del w:id="1000" w:author="Eivazi, Farnaz" w:date="2022-07-12T00:37:00Z"/>
              <w:rFonts w:asciiTheme="majorBidi" w:hAnsiTheme="majorBidi" w:cstheme="majorBidi"/>
              <w:bCs/>
              <w:sz w:val="28"/>
              <w:szCs w:val="28"/>
            </w:rPr>
          </w:rPrChange>
        </w:rPr>
      </w:pPr>
      <w:del w:id="1001" w:author="Eivazi, Farnaz" w:date="2022-07-12T00:37:00Z">
        <w:r w:rsidRPr="001837BB" w:rsidDel="009E5DC3">
          <w:rPr>
            <w:rFonts w:asciiTheme="majorBidi" w:hAnsiTheme="majorBidi" w:cstheme="majorBidi"/>
            <w:b/>
            <w:bCs/>
          </w:rPr>
          <w:delText xml:space="preserve"> </w:delText>
        </w:r>
        <w:r w:rsidR="00003162" w:rsidRPr="001837BB" w:rsidDel="009E5DC3">
          <w:rPr>
            <w:rFonts w:asciiTheme="majorBidi" w:hAnsiTheme="majorBidi" w:cstheme="majorBidi"/>
            <w:b/>
            <w:bCs/>
            <w:u w:val="single"/>
          </w:rPr>
          <w:delText>Deliverables / Submissions</w:delText>
        </w:r>
        <w:r w:rsidR="00003162" w:rsidRPr="001837BB" w:rsidDel="009E5DC3">
          <w:rPr>
            <w:rFonts w:asciiTheme="majorBidi" w:hAnsiTheme="majorBidi" w:cstheme="majorBidi"/>
            <w:b/>
            <w:bCs/>
          </w:rPr>
          <w:delText xml:space="preserve">: </w:delText>
        </w:r>
      </w:del>
    </w:p>
    <w:p w14:paraId="1D55CCE8" w14:textId="77777777" w:rsidR="00003162" w:rsidRPr="001837BB" w:rsidRDefault="00003162" w:rsidP="009E5DC3">
      <w:pPr>
        <w:rPr>
          <w:rFonts w:asciiTheme="majorBidi" w:hAnsiTheme="majorBidi"/>
        </w:rPr>
      </w:pPr>
    </w:p>
    <w:p w14:paraId="7FA2AB22" w14:textId="5634CF0F" w:rsidR="00003162" w:rsidRPr="001837BB" w:rsidRDefault="00003162" w:rsidP="00003162">
      <w:pPr>
        <w:pStyle w:val="Bulleted"/>
        <w:rPr>
          <w:rFonts w:asciiTheme="majorBidi" w:hAnsiTheme="majorBidi"/>
          <w:b/>
          <w:bCs/>
          <w:sz w:val="24"/>
          <w:szCs w:val="24"/>
          <w:u w:val="single"/>
        </w:rPr>
      </w:pPr>
      <w:r w:rsidRPr="001837BB">
        <w:rPr>
          <w:rFonts w:asciiTheme="majorBidi" w:hAnsiTheme="majorBidi"/>
          <w:b/>
          <w:bCs/>
          <w:sz w:val="24"/>
          <w:szCs w:val="24"/>
          <w:u w:val="single"/>
        </w:rPr>
        <w:t xml:space="preserve">Design </w:t>
      </w:r>
    </w:p>
    <w:p w14:paraId="23A80CBC" w14:textId="10F8BC12" w:rsidR="00063C82" w:rsidRPr="001837BB" w:rsidRDefault="000C6E0B">
      <w:pPr>
        <w:pStyle w:val="Bulleted"/>
        <w:numPr>
          <w:ilvl w:val="0"/>
          <w:numId w:val="3"/>
        </w:numPr>
        <w:tabs>
          <w:tab w:val="clear" w:pos="360"/>
          <w:tab w:val="num" w:pos="648"/>
        </w:tabs>
        <w:spacing w:after="0"/>
        <w:rPr>
          <w:sz w:val="24"/>
          <w:szCs w:val="24"/>
        </w:rPr>
        <w:pPrChange w:id="1002" w:author="Eivazi, Farnaz" w:date="2022-07-12T15:54:00Z">
          <w:pPr>
            <w:pStyle w:val="Bulleted"/>
            <w:numPr>
              <w:numId w:val="3"/>
            </w:numPr>
            <w:tabs>
              <w:tab w:val="num" w:pos="360"/>
            </w:tabs>
            <w:spacing w:after="0"/>
            <w:ind w:left="360" w:hanging="360"/>
          </w:pPr>
        </w:pPrChange>
      </w:pPr>
      <w:r w:rsidRPr="001837BB">
        <w:rPr>
          <w:sz w:val="24"/>
          <w:szCs w:val="24"/>
        </w:rPr>
        <w:t xml:space="preserve">Turn in </w:t>
      </w:r>
      <w:r w:rsidR="002C256B" w:rsidRPr="001837BB">
        <w:rPr>
          <w:sz w:val="24"/>
          <w:szCs w:val="24"/>
        </w:rPr>
        <w:t xml:space="preserve">a UML </w:t>
      </w:r>
      <w:r w:rsidR="00C06535" w:rsidRPr="001837BB">
        <w:rPr>
          <w:sz w:val="24"/>
          <w:szCs w:val="24"/>
        </w:rPr>
        <w:t xml:space="preserve">class </w:t>
      </w:r>
      <w:r w:rsidR="002C256B" w:rsidRPr="001837BB">
        <w:rPr>
          <w:sz w:val="24"/>
          <w:szCs w:val="24"/>
        </w:rPr>
        <w:t>diagram</w:t>
      </w:r>
      <w:r w:rsidR="004E7290" w:rsidRPr="001837BB">
        <w:rPr>
          <w:sz w:val="24"/>
          <w:szCs w:val="24"/>
        </w:rPr>
        <w:t xml:space="preserve"> </w:t>
      </w:r>
      <w:r w:rsidR="00003162" w:rsidRPr="001837BB">
        <w:rPr>
          <w:sz w:val="24"/>
          <w:szCs w:val="24"/>
        </w:rPr>
        <w:t xml:space="preserve">for all classes </w:t>
      </w:r>
      <w:r w:rsidR="004E7290" w:rsidRPr="001837BB">
        <w:rPr>
          <w:sz w:val="24"/>
          <w:szCs w:val="24"/>
        </w:rPr>
        <w:t>in a Word document</w:t>
      </w:r>
      <w:r w:rsidR="00003162" w:rsidRPr="001837BB">
        <w:rPr>
          <w:sz w:val="24"/>
          <w:szCs w:val="24"/>
        </w:rPr>
        <w:t xml:space="preserve"> (or .</w:t>
      </w:r>
      <w:proofErr w:type="spellStart"/>
      <w:r w:rsidR="00003162" w:rsidRPr="001837BB">
        <w:rPr>
          <w:sz w:val="24"/>
          <w:szCs w:val="24"/>
        </w:rPr>
        <w:t>uml</w:t>
      </w:r>
      <w:proofErr w:type="spellEnd"/>
      <w:r w:rsidR="00003162" w:rsidRPr="001837BB">
        <w:rPr>
          <w:sz w:val="24"/>
          <w:szCs w:val="24"/>
        </w:rPr>
        <w:t xml:space="preserve"> file if you use </w:t>
      </w:r>
      <w:proofErr w:type="spellStart"/>
      <w:r w:rsidR="00003162" w:rsidRPr="001837BB">
        <w:rPr>
          <w:sz w:val="24"/>
          <w:szCs w:val="24"/>
        </w:rPr>
        <w:t>UmlScluptor</w:t>
      </w:r>
      <w:proofErr w:type="spellEnd"/>
      <w:r w:rsidR="00003162" w:rsidRPr="001837BB">
        <w:rPr>
          <w:sz w:val="24"/>
          <w:szCs w:val="24"/>
        </w:rPr>
        <w:t>)</w:t>
      </w:r>
      <w:r w:rsidR="004E7290" w:rsidRPr="001837BB">
        <w:rPr>
          <w:sz w:val="24"/>
          <w:szCs w:val="24"/>
        </w:rPr>
        <w:t>.</w:t>
      </w:r>
      <w:r w:rsidR="00063C82" w:rsidRPr="001837BB">
        <w:rPr>
          <w:sz w:val="24"/>
          <w:szCs w:val="24"/>
        </w:rPr>
        <w:t xml:space="preserve"> </w:t>
      </w:r>
    </w:p>
    <w:p w14:paraId="26989DCE" w14:textId="689B7969" w:rsidR="00C06535" w:rsidRPr="001837BB" w:rsidDel="00F43CA9" w:rsidRDefault="004E7290">
      <w:pPr>
        <w:pStyle w:val="Bulleted"/>
        <w:numPr>
          <w:ilvl w:val="0"/>
          <w:numId w:val="3"/>
        </w:numPr>
        <w:tabs>
          <w:tab w:val="clear" w:pos="360"/>
          <w:tab w:val="num" w:pos="648"/>
        </w:tabs>
        <w:spacing w:after="0"/>
        <w:rPr>
          <w:del w:id="1003" w:author="Eivazi, Farnaz" w:date="2022-07-13T23:06:00Z"/>
          <w:sz w:val="24"/>
          <w:szCs w:val="24"/>
        </w:rPr>
        <w:pPrChange w:id="1004" w:author="Eivazi, Farnaz" w:date="2022-07-12T15:54:00Z">
          <w:pPr>
            <w:pStyle w:val="Bulleted"/>
            <w:numPr>
              <w:numId w:val="3"/>
            </w:numPr>
            <w:tabs>
              <w:tab w:val="num" w:pos="360"/>
            </w:tabs>
            <w:spacing w:after="0"/>
            <w:ind w:left="360" w:hanging="360"/>
          </w:pPr>
        </w:pPrChange>
      </w:pPr>
      <w:del w:id="1005" w:author="Eivazi, Farnaz" w:date="2022-07-13T23:06:00Z">
        <w:r w:rsidRPr="001837BB" w:rsidDel="00F43CA9">
          <w:rPr>
            <w:sz w:val="24"/>
            <w:szCs w:val="24"/>
            <w:rPrChange w:id="1006" w:author="Eivazi, Farnaz" w:date="2022-07-18T00:06:00Z">
              <w:rPr/>
            </w:rPrChange>
          </w:rPr>
          <w:delText>S</w:delText>
        </w:r>
        <w:r w:rsidR="00C06535" w:rsidRPr="001837BB" w:rsidDel="00F43CA9">
          <w:rPr>
            <w:sz w:val="24"/>
            <w:szCs w:val="24"/>
            <w:rPrChange w:id="1007" w:author="Eivazi, Farnaz" w:date="2022-07-18T00:06:00Z">
              <w:rPr/>
            </w:rPrChange>
          </w:rPr>
          <w:delText>ubmit pseudo-code</w:delText>
        </w:r>
        <w:r w:rsidRPr="001837BB" w:rsidDel="00F43CA9">
          <w:rPr>
            <w:sz w:val="24"/>
            <w:szCs w:val="24"/>
            <w:rPrChange w:id="1008" w:author="Eivazi, Farnaz" w:date="2022-07-18T00:06:00Z">
              <w:rPr/>
            </w:rPrChange>
          </w:rPr>
          <w:delText xml:space="preserve"> for the primary methods specified in ManagementCompany</w:delText>
        </w:r>
      </w:del>
      <w:del w:id="1009" w:author="Eivazi, Farnaz" w:date="2022-07-12T15:43:00Z">
        <w:r w:rsidRPr="001837BB" w:rsidDel="00E06F74">
          <w:rPr>
            <w:sz w:val="24"/>
            <w:szCs w:val="24"/>
            <w:rPrChange w:id="1010" w:author="Eivazi, Farnaz" w:date="2022-07-18T00:06:00Z">
              <w:rPr/>
            </w:rPrChange>
          </w:rPr>
          <w:delText>.java, and Plot.java</w:delText>
        </w:r>
      </w:del>
      <w:del w:id="1011" w:author="Eivazi, Farnaz" w:date="2022-07-13T23:06:00Z">
        <w:r w:rsidR="00C06535" w:rsidRPr="001837BB" w:rsidDel="00F43CA9">
          <w:rPr>
            <w:sz w:val="24"/>
            <w:szCs w:val="24"/>
            <w:rPrChange w:id="1012" w:author="Eivazi, Farnaz" w:date="2022-07-18T00:06:00Z">
              <w:rPr/>
            </w:rPrChange>
          </w:rPr>
          <w:delText xml:space="preserve"> in a </w:delText>
        </w:r>
        <w:r w:rsidR="0007198B" w:rsidRPr="001837BB" w:rsidDel="00F43CA9">
          <w:rPr>
            <w:sz w:val="24"/>
            <w:szCs w:val="24"/>
            <w:rPrChange w:id="1013" w:author="Eivazi, Farnaz" w:date="2022-07-18T00:06:00Z">
              <w:rPr/>
            </w:rPrChange>
          </w:rPr>
          <w:delText xml:space="preserve">Word </w:delText>
        </w:r>
        <w:r w:rsidR="00C06535" w:rsidRPr="001837BB" w:rsidDel="00F43CA9">
          <w:rPr>
            <w:sz w:val="24"/>
            <w:szCs w:val="24"/>
            <w:rPrChange w:id="1014" w:author="Eivazi, Farnaz" w:date="2022-07-18T00:06:00Z">
              <w:rPr/>
            </w:rPrChange>
          </w:rPr>
          <w:delText>document.  Do not just list what gets read in a printe</w:delText>
        </w:r>
      </w:del>
      <w:del w:id="1015" w:author="Eivazi, Farnaz" w:date="2022-07-12T15:44:00Z">
        <w:r w:rsidR="00C06535" w:rsidRPr="001837BB" w:rsidDel="00E06F74">
          <w:rPr>
            <w:sz w:val="24"/>
            <w:szCs w:val="24"/>
            <w:rPrChange w:id="1016" w:author="Eivazi, Farnaz" w:date="2022-07-18T00:06:00Z">
              <w:rPr/>
            </w:rPrChange>
          </w:rPr>
          <w:delText>d</w:delText>
        </w:r>
      </w:del>
      <w:del w:id="1017" w:author="Eivazi, Farnaz" w:date="2022-07-13T23:06:00Z">
        <w:r w:rsidR="00C06535" w:rsidRPr="001837BB" w:rsidDel="00F43CA9">
          <w:rPr>
            <w:sz w:val="24"/>
            <w:szCs w:val="24"/>
            <w:rPrChange w:id="1018" w:author="Eivazi, Farnaz" w:date="2022-07-18T00:06:00Z">
              <w:rPr/>
            </w:rPrChange>
          </w:rPr>
          <w:delText xml:space="preserve"> out, but explain the algorithm being used.</w:delText>
        </w:r>
      </w:del>
    </w:p>
    <w:p w14:paraId="2C3B59A0" w14:textId="77777777" w:rsidR="00003162" w:rsidRPr="001837BB" w:rsidRDefault="00003162" w:rsidP="00003162">
      <w:pPr>
        <w:pStyle w:val="Bulleted"/>
        <w:rPr>
          <w:rFonts w:asciiTheme="majorBidi" w:hAnsiTheme="majorBidi"/>
          <w:sz w:val="24"/>
          <w:szCs w:val="24"/>
          <w:rPrChange w:id="1019" w:author="Eivazi, Farnaz" w:date="2022-07-18T00:06:00Z">
            <w:rPr>
              <w:rFonts w:asciiTheme="majorBidi" w:hAnsiTheme="majorBidi"/>
            </w:rPr>
          </w:rPrChange>
        </w:rPr>
      </w:pPr>
    </w:p>
    <w:p w14:paraId="4FA947FB" w14:textId="2EEF8464" w:rsidR="00003162" w:rsidRPr="001837BB" w:rsidRDefault="00003162" w:rsidP="00003162">
      <w:pPr>
        <w:pStyle w:val="Bulleted"/>
        <w:spacing w:after="0"/>
        <w:rPr>
          <w:ins w:id="1020" w:author="Eivazi, Farnaz" w:date="2022-07-12T15:45:00Z"/>
          <w:rFonts w:asciiTheme="majorBidi" w:hAnsiTheme="majorBidi"/>
          <w:b/>
          <w:sz w:val="24"/>
          <w:szCs w:val="24"/>
          <w:u w:val="single"/>
          <w:rPrChange w:id="1021" w:author="Eivazi, Farnaz" w:date="2022-07-18T00:06:00Z">
            <w:rPr>
              <w:ins w:id="1022" w:author="Eivazi, Farnaz" w:date="2022-07-12T15:45:00Z"/>
              <w:rFonts w:asciiTheme="majorBidi" w:hAnsiTheme="majorBidi"/>
              <w:b/>
              <w:sz w:val="28"/>
              <w:szCs w:val="24"/>
              <w:u w:val="single"/>
            </w:rPr>
          </w:rPrChange>
        </w:rPr>
      </w:pPr>
      <w:r w:rsidRPr="001837BB">
        <w:rPr>
          <w:rFonts w:asciiTheme="majorBidi" w:hAnsiTheme="majorBidi"/>
          <w:b/>
          <w:sz w:val="24"/>
          <w:szCs w:val="24"/>
          <w:u w:val="single"/>
        </w:rPr>
        <w:t>Implementation</w:t>
      </w:r>
    </w:p>
    <w:p w14:paraId="35B6B62A" w14:textId="1F3F96D5" w:rsidR="00E06F74" w:rsidRPr="001837BB" w:rsidRDefault="00E06F74" w:rsidP="00003162">
      <w:pPr>
        <w:pStyle w:val="Bulleted"/>
        <w:spacing w:after="0"/>
        <w:rPr>
          <w:ins w:id="1023" w:author="Eivazi, Farnaz" w:date="2022-07-12T15:45:00Z"/>
          <w:rFonts w:asciiTheme="majorBidi" w:hAnsiTheme="majorBidi"/>
          <w:sz w:val="24"/>
          <w:szCs w:val="24"/>
        </w:rPr>
      </w:pPr>
      <w:ins w:id="1024" w:author="Eivazi, Farnaz" w:date="2022-07-12T15:45:00Z">
        <w:r w:rsidRPr="001837BB">
          <w:rPr>
            <w:rFonts w:asciiTheme="majorBidi" w:hAnsiTheme="majorBidi"/>
            <w:b/>
            <w:sz w:val="24"/>
            <w:szCs w:val="24"/>
          </w:rPr>
          <w:t>Note</w:t>
        </w:r>
        <w:r w:rsidRPr="001837BB">
          <w:rPr>
            <w:rFonts w:asciiTheme="majorBidi" w:hAnsiTheme="majorBidi"/>
            <w:sz w:val="24"/>
            <w:szCs w:val="24"/>
          </w:rPr>
          <w:t xml:space="preserve">: Only submit the files that are created/modified by per requirement. DO NOT submit the files that are already provided for you.  </w:t>
        </w:r>
      </w:ins>
    </w:p>
    <w:p w14:paraId="658A204D" w14:textId="77777777" w:rsidR="00E06F74" w:rsidRPr="001837BB" w:rsidRDefault="00E06F74" w:rsidP="00003162">
      <w:pPr>
        <w:pStyle w:val="Bulleted"/>
        <w:spacing w:after="0"/>
        <w:rPr>
          <w:b/>
          <w:sz w:val="24"/>
          <w:szCs w:val="24"/>
          <w:u w:val="single"/>
        </w:rPr>
      </w:pPr>
    </w:p>
    <w:p w14:paraId="5475F39C" w14:textId="77777777" w:rsidR="00E06F74" w:rsidRPr="001837BB" w:rsidRDefault="00E06F74" w:rsidP="00E06F74">
      <w:pPr>
        <w:ind w:left="720" w:hanging="720"/>
        <w:rPr>
          <w:ins w:id="1025" w:author="Eivazi, Farnaz" w:date="2022-07-12T15:45:00Z"/>
          <w:rPrChange w:id="1026" w:author="Eivazi, Farnaz" w:date="2022-07-18T00:06:00Z">
            <w:rPr>
              <w:ins w:id="1027" w:author="Eivazi, Farnaz" w:date="2022-07-12T15:45:00Z"/>
              <w:sz w:val="28"/>
              <w:szCs w:val="28"/>
            </w:rPr>
          </w:rPrChange>
        </w:rPr>
      </w:pPr>
      <w:ins w:id="1028" w:author="Eivazi, Farnaz" w:date="2022-07-12T15:45:00Z">
        <w:r w:rsidRPr="001837BB">
          <w:rPr>
            <w:rPrChange w:id="1029" w:author="Eivazi, Farnaz" w:date="2022-07-18T00:06:00Z">
              <w:rPr>
                <w:sz w:val="28"/>
                <w:szCs w:val="28"/>
              </w:rPr>
            </w:rPrChange>
          </w:rPr>
          <w:t>The deliverables will be packaged as follows. Two compressed files in the following formats:</w:t>
        </w:r>
      </w:ins>
    </w:p>
    <w:p w14:paraId="4C0F8C26" w14:textId="511E0A34" w:rsidR="00E06F74" w:rsidRPr="001837BB" w:rsidRDefault="00E06F74">
      <w:pPr>
        <w:numPr>
          <w:ilvl w:val="0"/>
          <w:numId w:val="40"/>
        </w:numPr>
        <w:tabs>
          <w:tab w:val="clear" w:pos="720"/>
          <w:tab w:val="num" w:pos="288"/>
          <w:tab w:val="num" w:pos="1800"/>
        </w:tabs>
        <w:ind w:left="792"/>
        <w:rPr>
          <w:ins w:id="1030" w:author="Eivazi, Farnaz" w:date="2022-07-12T15:46:00Z"/>
          <w:color w:val="000000"/>
          <w:rPrChange w:id="1031" w:author="Eivazi, Farnaz" w:date="2022-07-18T00:06:00Z">
            <w:rPr>
              <w:ins w:id="1032" w:author="Eivazi, Farnaz" w:date="2022-07-12T15:46:00Z"/>
              <w:color w:val="000000"/>
              <w:sz w:val="28"/>
              <w:szCs w:val="28"/>
              <w:bdr w:val="none" w:sz="0" w:space="0" w:color="auto" w:frame="1"/>
            </w:rPr>
          </w:rPrChange>
        </w:rPr>
        <w:pPrChange w:id="1033" w:author="Eivazi, Farnaz" w:date="2022-07-12T15:54:00Z">
          <w:pPr>
            <w:numPr>
              <w:numId w:val="40"/>
            </w:numPr>
            <w:tabs>
              <w:tab w:val="num" w:pos="0"/>
              <w:tab w:val="num" w:pos="720"/>
              <w:tab w:val="num" w:pos="1800"/>
            </w:tabs>
            <w:ind w:left="792" w:hanging="360"/>
          </w:pPr>
        </w:pPrChange>
      </w:pPr>
      <w:ins w:id="1034" w:author="Eivazi, Farnaz" w:date="2022-07-12T15:45:00Z">
        <w:r w:rsidRPr="001837BB">
          <w:rPr>
            <w:b/>
            <w:color w:val="000000"/>
            <w:bdr w:val="none" w:sz="0" w:space="0" w:color="auto" w:frame="1"/>
            <w:rPrChange w:id="1035" w:author="Eivazi, Farnaz" w:date="2022-07-18T00:06:00Z">
              <w:rPr>
                <w:b/>
                <w:color w:val="000000"/>
                <w:sz w:val="28"/>
                <w:szCs w:val="28"/>
                <w:bdr w:val="none" w:sz="0" w:space="0" w:color="auto" w:frame="1"/>
              </w:rPr>
            </w:rPrChange>
          </w:rPr>
          <w:t>FirstInitialLastName_Assignment4_Complete.zip</w:t>
        </w:r>
        <w:r w:rsidRPr="001837BB">
          <w:rPr>
            <w:color w:val="000000"/>
            <w:bdr w:val="none" w:sz="0" w:space="0" w:color="auto" w:frame="1"/>
            <w:rPrChange w:id="1036" w:author="Eivazi, Farnaz" w:date="2022-07-18T00:06:00Z">
              <w:rPr>
                <w:color w:val="000000"/>
                <w:sz w:val="28"/>
                <w:szCs w:val="28"/>
                <w:bdr w:val="none" w:sz="0" w:space="0" w:color="auto" w:frame="1"/>
              </w:rPr>
            </w:rPrChange>
          </w:rPr>
          <w:t>, a compressed file in the zip format, with the following:</w:t>
        </w:r>
      </w:ins>
    </w:p>
    <w:p w14:paraId="54EFD181" w14:textId="1E3EF8BF" w:rsidR="00E06F74" w:rsidRPr="001837BB" w:rsidRDefault="00E06F74">
      <w:pPr>
        <w:pStyle w:val="Bulleted"/>
        <w:numPr>
          <w:ilvl w:val="0"/>
          <w:numId w:val="40"/>
        </w:numPr>
        <w:tabs>
          <w:tab w:val="clear" w:pos="720"/>
          <w:tab w:val="num" w:pos="1296"/>
        </w:tabs>
        <w:ind w:left="1080"/>
        <w:rPr>
          <w:ins w:id="1037" w:author="Eivazi, Farnaz" w:date="2022-07-12T15:46:00Z"/>
          <w:i/>
          <w:color w:val="000000"/>
          <w:sz w:val="24"/>
          <w:szCs w:val="24"/>
        </w:rPr>
        <w:pPrChange w:id="1038" w:author="Eivazi, Farnaz" w:date="2022-07-12T15:54:00Z">
          <w:pPr>
            <w:pStyle w:val="Bulleted"/>
            <w:numPr>
              <w:numId w:val="40"/>
            </w:numPr>
            <w:tabs>
              <w:tab w:val="num" w:pos="720"/>
            </w:tabs>
            <w:ind w:left="720" w:hanging="360"/>
          </w:pPr>
        </w:pPrChange>
      </w:pPr>
      <w:ins w:id="1039" w:author="Eivazi, Farnaz" w:date="2022-07-12T15:46:00Z">
        <w:r w:rsidRPr="001837BB">
          <w:rPr>
            <w:sz w:val="24"/>
            <w:szCs w:val="24"/>
            <w:rPrChange w:id="1040" w:author="Eivazi, Farnaz" w:date="2022-07-18T00:06:00Z">
              <w:rPr>
                <w:sz w:val="24"/>
                <w:szCs w:val="24"/>
                <w:u w:val="single"/>
              </w:rPr>
            </w:rPrChange>
          </w:rPr>
          <w:t>src</w:t>
        </w:r>
        <w:r w:rsidRPr="001837BB">
          <w:rPr>
            <w:sz w:val="24"/>
            <w:szCs w:val="24"/>
          </w:rPr>
          <w:t xml:space="preserve"> </w:t>
        </w:r>
      </w:ins>
      <w:ins w:id="1041" w:author="Eivazi, Farnaz" w:date="2022-07-12T15:47:00Z">
        <w:r w:rsidRPr="001837BB">
          <w:rPr>
            <w:sz w:val="24"/>
            <w:szCs w:val="24"/>
            <w:rPrChange w:id="1042" w:author="Eivazi, Farnaz" w:date="2022-07-18T00:06:00Z">
              <w:rPr>
                <w:sz w:val="28"/>
                <w:szCs w:val="24"/>
              </w:rPr>
            </w:rPrChange>
          </w:rPr>
          <w:t>folder</w:t>
        </w:r>
      </w:ins>
      <w:ins w:id="1043" w:author="Eivazi, Farnaz" w:date="2022-07-12T15:46:00Z">
        <w:r w:rsidRPr="001837BB">
          <w:rPr>
            <w:i/>
            <w:color w:val="000000"/>
            <w:sz w:val="24"/>
            <w:szCs w:val="24"/>
          </w:rPr>
          <w:t>:</w:t>
        </w:r>
      </w:ins>
    </w:p>
    <w:p w14:paraId="2329EB69" w14:textId="77777777" w:rsidR="00396732" w:rsidRPr="001837BB" w:rsidRDefault="00396732" w:rsidP="00396732">
      <w:pPr>
        <w:pStyle w:val="Bulleted"/>
        <w:numPr>
          <w:ilvl w:val="1"/>
          <w:numId w:val="40"/>
        </w:numPr>
        <w:tabs>
          <w:tab w:val="clear" w:pos="1440"/>
          <w:tab w:val="num" w:pos="1728"/>
        </w:tabs>
        <w:ind w:left="1728"/>
        <w:rPr>
          <w:ins w:id="1044" w:author="Eivazi, Farnaz" w:date="2022-07-12T15:58:00Z"/>
          <w:sz w:val="24"/>
          <w:szCs w:val="24"/>
          <w:rPrChange w:id="1045" w:author="Eivazi, Farnaz" w:date="2022-07-18T00:06:00Z">
            <w:rPr>
              <w:ins w:id="1046" w:author="Eivazi, Farnaz" w:date="2022-07-12T15:58:00Z"/>
              <w:sz w:val="28"/>
              <w:szCs w:val="24"/>
            </w:rPr>
          </w:rPrChange>
        </w:rPr>
      </w:pPr>
      <w:ins w:id="1047" w:author="Eivazi, Farnaz" w:date="2022-07-12T15:58:00Z">
        <w:r w:rsidRPr="001837BB">
          <w:rPr>
            <w:sz w:val="24"/>
            <w:szCs w:val="24"/>
            <w:rPrChange w:id="1048" w:author="Eivazi, Farnaz" w:date="2022-07-18T00:06:00Z">
              <w:rPr>
                <w:sz w:val="28"/>
                <w:szCs w:val="24"/>
              </w:rPr>
            </w:rPrChange>
          </w:rPr>
          <w:t>Plot.java</w:t>
        </w:r>
      </w:ins>
    </w:p>
    <w:p w14:paraId="0F4516C3" w14:textId="546E31C0" w:rsidR="00E06F74" w:rsidRPr="001837BB" w:rsidRDefault="00E06F74">
      <w:pPr>
        <w:pStyle w:val="Bulleted"/>
        <w:numPr>
          <w:ilvl w:val="1"/>
          <w:numId w:val="40"/>
        </w:numPr>
        <w:tabs>
          <w:tab w:val="clear" w:pos="1440"/>
          <w:tab w:val="num" w:pos="1728"/>
        </w:tabs>
        <w:ind w:left="1728"/>
        <w:rPr>
          <w:ins w:id="1049" w:author="Eivazi, Farnaz" w:date="2022-07-12T15:46:00Z"/>
          <w:sz w:val="24"/>
          <w:szCs w:val="24"/>
        </w:rPr>
        <w:pPrChange w:id="1050" w:author="Eivazi, Farnaz" w:date="2022-07-12T15:54:00Z">
          <w:pPr>
            <w:pStyle w:val="Bulleted"/>
            <w:numPr>
              <w:ilvl w:val="1"/>
              <w:numId w:val="40"/>
            </w:numPr>
            <w:tabs>
              <w:tab w:val="num" w:pos="1440"/>
            </w:tabs>
            <w:ind w:left="1440" w:hanging="360"/>
          </w:pPr>
        </w:pPrChange>
      </w:pPr>
      <w:ins w:id="1051" w:author="Eivazi, Farnaz" w:date="2022-07-12T15:46:00Z">
        <w:r w:rsidRPr="001837BB">
          <w:rPr>
            <w:sz w:val="24"/>
            <w:szCs w:val="24"/>
          </w:rPr>
          <w:t>Property.java</w:t>
        </w:r>
      </w:ins>
    </w:p>
    <w:p w14:paraId="6886E299" w14:textId="43374EAD" w:rsidR="00E06F74" w:rsidRPr="001837BB" w:rsidRDefault="00E06F74">
      <w:pPr>
        <w:pStyle w:val="Bulleted"/>
        <w:numPr>
          <w:ilvl w:val="1"/>
          <w:numId w:val="40"/>
        </w:numPr>
        <w:tabs>
          <w:tab w:val="clear" w:pos="1440"/>
          <w:tab w:val="num" w:pos="1728"/>
        </w:tabs>
        <w:ind w:left="1728"/>
        <w:rPr>
          <w:ins w:id="1052" w:author="Eivazi, Farnaz" w:date="2022-07-18T00:05:00Z"/>
          <w:sz w:val="24"/>
          <w:szCs w:val="24"/>
          <w:rPrChange w:id="1053" w:author="Eivazi, Farnaz" w:date="2022-07-18T00:06:00Z">
            <w:rPr>
              <w:ins w:id="1054" w:author="Eivazi, Farnaz" w:date="2022-07-18T00:05:00Z"/>
              <w:sz w:val="28"/>
              <w:szCs w:val="24"/>
            </w:rPr>
          </w:rPrChange>
        </w:rPr>
      </w:pPr>
      <w:ins w:id="1055" w:author="Eivazi, Farnaz" w:date="2022-07-12T15:46:00Z">
        <w:r w:rsidRPr="001837BB">
          <w:rPr>
            <w:sz w:val="24"/>
            <w:szCs w:val="24"/>
          </w:rPr>
          <w:t>ManagementCompany.java</w:t>
        </w:r>
      </w:ins>
    </w:p>
    <w:p w14:paraId="3BD22A53" w14:textId="6CB6B45C" w:rsidR="001837BB" w:rsidRPr="001837BB" w:rsidRDefault="001837BB">
      <w:pPr>
        <w:pStyle w:val="Bulleted"/>
        <w:ind w:left="1368"/>
        <w:rPr>
          <w:ins w:id="1056" w:author="Eivazi, Farnaz" w:date="2022-07-12T15:46:00Z"/>
          <w:b/>
          <w:sz w:val="24"/>
          <w:szCs w:val="24"/>
          <w:rPrChange w:id="1057" w:author="Eivazi, Farnaz" w:date="2022-07-18T00:06:00Z">
            <w:rPr>
              <w:ins w:id="1058" w:author="Eivazi, Farnaz" w:date="2022-07-12T15:46:00Z"/>
              <w:sz w:val="24"/>
              <w:szCs w:val="24"/>
            </w:rPr>
          </w:rPrChange>
        </w:rPr>
        <w:pPrChange w:id="1059" w:author="Eivazi, Farnaz" w:date="2022-07-18T00:05:00Z">
          <w:pPr>
            <w:pStyle w:val="Bulleted"/>
            <w:numPr>
              <w:ilvl w:val="1"/>
              <w:numId w:val="40"/>
            </w:numPr>
            <w:tabs>
              <w:tab w:val="num" w:pos="1440"/>
            </w:tabs>
            <w:ind w:left="1440" w:hanging="360"/>
          </w:pPr>
        </w:pPrChange>
      </w:pPr>
      <w:ins w:id="1060" w:author="Eivazi, Farnaz" w:date="2022-07-18T00:05:00Z">
        <w:r w:rsidRPr="001837BB">
          <w:rPr>
            <w:b/>
            <w:sz w:val="24"/>
            <w:szCs w:val="24"/>
            <w:rPrChange w:id="1061" w:author="Eivazi, Farnaz" w:date="2022-07-18T00:06:00Z">
              <w:rPr>
                <w:sz w:val="28"/>
                <w:szCs w:val="24"/>
              </w:rPr>
            </w:rPrChange>
          </w:rPr>
          <w:t>JUnit Test Files:</w:t>
        </w:r>
      </w:ins>
    </w:p>
    <w:p w14:paraId="0ADABCE8" w14:textId="2E105E33" w:rsidR="00E06F74" w:rsidRPr="001837BB" w:rsidRDefault="00E06F74">
      <w:pPr>
        <w:pStyle w:val="Bulleted"/>
        <w:numPr>
          <w:ilvl w:val="1"/>
          <w:numId w:val="40"/>
        </w:numPr>
        <w:tabs>
          <w:tab w:val="clear" w:pos="1440"/>
          <w:tab w:val="num" w:pos="1728"/>
        </w:tabs>
        <w:ind w:left="1728"/>
        <w:rPr>
          <w:ins w:id="1062" w:author="Eivazi, Farnaz" w:date="2022-07-12T15:47:00Z"/>
          <w:sz w:val="24"/>
          <w:szCs w:val="24"/>
          <w:rPrChange w:id="1063" w:author="Eivazi, Farnaz" w:date="2022-07-18T00:06:00Z">
            <w:rPr>
              <w:ins w:id="1064" w:author="Eivazi, Farnaz" w:date="2022-07-12T15:47:00Z"/>
              <w:sz w:val="28"/>
              <w:szCs w:val="24"/>
            </w:rPr>
          </w:rPrChange>
        </w:rPr>
        <w:pPrChange w:id="1065" w:author="Eivazi, Farnaz" w:date="2022-07-12T15:54:00Z">
          <w:pPr>
            <w:pStyle w:val="Bulleted"/>
            <w:numPr>
              <w:ilvl w:val="1"/>
              <w:numId w:val="40"/>
            </w:numPr>
            <w:tabs>
              <w:tab w:val="num" w:pos="1440"/>
            </w:tabs>
            <w:ind w:left="1440" w:hanging="360"/>
          </w:pPr>
        </w:pPrChange>
      </w:pPr>
      <w:ins w:id="1066" w:author="Eivazi, Farnaz" w:date="2022-07-12T15:48:00Z">
        <w:r w:rsidRPr="001837BB">
          <w:rPr>
            <w:sz w:val="24"/>
            <w:szCs w:val="24"/>
            <w:rPrChange w:id="1067" w:author="Eivazi, Farnaz" w:date="2022-07-18T00:06:00Z">
              <w:rPr>
                <w:sz w:val="28"/>
                <w:szCs w:val="24"/>
              </w:rPr>
            </w:rPrChange>
          </w:rPr>
          <w:t>Plot</w:t>
        </w:r>
      </w:ins>
      <w:ins w:id="1068" w:author="Eivazi, Farnaz" w:date="2022-07-12T15:47:00Z">
        <w:r w:rsidRPr="001837BB">
          <w:rPr>
            <w:sz w:val="24"/>
            <w:szCs w:val="24"/>
            <w:rPrChange w:id="1069" w:author="Eivazi, Farnaz" w:date="2022-07-18T00:06:00Z">
              <w:rPr>
                <w:sz w:val="28"/>
                <w:szCs w:val="24"/>
              </w:rPr>
            </w:rPrChange>
          </w:rPr>
          <w:t>TestS</w:t>
        </w:r>
      </w:ins>
      <w:ins w:id="1070" w:author="Eivazi, Farnaz" w:date="2022-07-12T15:48:00Z">
        <w:r w:rsidRPr="001837BB">
          <w:rPr>
            <w:sz w:val="24"/>
            <w:szCs w:val="24"/>
            <w:rPrChange w:id="1071" w:author="Eivazi, Farnaz" w:date="2022-07-18T00:06:00Z">
              <w:rPr>
                <w:sz w:val="28"/>
                <w:szCs w:val="24"/>
              </w:rPr>
            </w:rPrChange>
          </w:rPr>
          <w:t>udent</w:t>
        </w:r>
      </w:ins>
      <w:ins w:id="1072" w:author="Eivazi, Farnaz" w:date="2022-07-12T15:47:00Z">
        <w:r w:rsidRPr="001837BB">
          <w:rPr>
            <w:sz w:val="24"/>
            <w:szCs w:val="24"/>
            <w:rPrChange w:id="1073" w:author="Eivazi, Farnaz" w:date="2022-07-18T00:06:00Z">
              <w:rPr>
                <w:sz w:val="28"/>
                <w:szCs w:val="24"/>
              </w:rPr>
            </w:rPrChange>
          </w:rPr>
          <w:t>.java</w:t>
        </w:r>
      </w:ins>
    </w:p>
    <w:p w14:paraId="048DC1D0" w14:textId="6C97030B" w:rsidR="00E06F74" w:rsidRPr="001837BB" w:rsidRDefault="00396732">
      <w:pPr>
        <w:pStyle w:val="Bulleted"/>
        <w:numPr>
          <w:ilvl w:val="1"/>
          <w:numId w:val="40"/>
        </w:numPr>
        <w:tabs>
          <w:tab w:val="clear" w:pos="1440"/>
          <w:tab w:val="num" w:pos="1728"/>
        </w:tabs>
        <w:ind w:left="1728"/>
        <w:rPr>
          <w:ins w:id="1074" w:author="Eivazi, Farnaz" w:date="2022-07-12T15:47:00Z"/>
          <w:sz w:val="24"/>
          <w:szCs w:val="24"/>
          <w:rPrChange w:id="1075" w:author="Eivazi, Farnaz" w:date="2022-07-18T00:06:00Z">
            <w:rPr>
              <w:ins w:id="1076" w:author="Eivazi, Farnaz" w:date="2022-07-12T15:47:00Z"/>
              <w:sz w:val="28"/>
              <w:szCs w:val="24"/>
            </w:rPr>
          </w:rPrChange>
        </w:rPr>
        <w:pPrChange w:id="1077" w:author="Eivazi, Farnaz" w:date="2022-07-12T15:54:00Z">
          <w:pPr>
            <w:pStyle w:val="Bulleted"/>
            <w:numPr>
              <w:ilvl w:val="1"/>
              <w:numId w:val="40"/>
            </w:numPr>
            <w:tabs>
              <w:tab w:val="num" w:pos="1440"/>
            </w:tabs>
            <w:ind w:left="1440" w:hanging="360"/>
          </w:pPr>
        </w:pPrChange>
      </w:pPr>
      <w:ins w:id="1078" w:author="Eivazi, Farnaz" w:date="2022-07-12T15:48:00Z">
        <w:r w:rsidRPr="001837BB">
          <w:rPr>
            <w:sz w:val="24"/>
            <w:szCs w:val="24"/>
            <w:rPrChange w:id="1079" w:author="Eivazi, Farnaz" w:date="2022-07-18T00:06:00Z">
              <w:rPr>
                <w:sz w:val="28"/>
                <w:szCs w:val="24"/>
              </w:rPr>
            </w:rPrChange>
          </w:rPr>
          <w:t>P</w:t>
        </w:r>
      </w:ins>
      <w:ins w:id="1080" w:author="Eivazi, Farnaz" w:date="2022-07-12T15:49:00Z">
        <w:r w:rsidRPr="001837BB">
          <w:rPr>
            <w:sz w:val="24"/>
            <w:szCs w:val="24"/>
            <w:rPrChange w:id="1081" w:author="Eivazi, Farnaz" w:date="2022-07-18T00:06:00Z">
              <w:rPr>
                <w:sz w:val="28"/>
                <w:szCs w:val="24"/>
              </w:rPr>
            </w:rPrChange>
          </w:rPr>
          <w:t>roperty</w:t>
        </w:r>
      </w:ins>
      <w:ins w:id="1082" w:author="Eivazi, Farnaz" w:date="2022-07-12T15:48:00Z">
        <w:r w:rsidRPr="001837BB">
          <w:rPr>
            <w:sz w:val="24"/>
            <w:szCs w:val="24"/>
            <w:rPrChange w:id="1083" w:author="Eivazi, Farnaz" w:date="2022-07-18T00:06:00Z">
              <w:rPr>
                <w:sz w:val="28"/>
                <w:szCs w:val="24"/>
              </w:rPr>
            </w:rPrChange>
          </w:rPr>
          <w:t>TestSudent</w:t>
        </w:r>
      </w:ins>
      <w:ins w:id="1084" w:author="Eivazi, Farnaz" w:date="2022-07-12T15:47:00Z">
        <w:r w:rsidR="00E06F74" w:rsidRPr="001837BB">
          <w:rPr>
            <w:sz w:val="24"/>
            <w:szCs w:val="24"/>
            <w:rPrChange w:id="1085" w:author="Eivazi, Farnaz" w:date="2022-07-18T00:06:00Z">
              <w:rPr>
                <w:sz w:val="28"/>
                <w:szCs w:val="24"/>
              </w:rPr>
            </w:rPrChange>
          </w:rPr>
          <w:t>.java</w:t>
        </w:r>
      </w:ins>
    </w:p>
    <w:p w14:paraId="0BDAB8BD" w14:textId="483DC3E1" w:rsidR="00E06F74" w:rsidRPr="001837BB" w:rsidRDefault="00E06F74">
      <w:pPr>
        <w:pStyle w:val="Bulleted"/>
        <w:numPr>
          <w:ilvl w:val="1"/>
          <w:numId w:val="40"/>
        </w:numPr>
        <w:tabs>
          <w:tab w:val="clear" w:pos="1440"/>
          <w:tab w:val="num" w:pos="1728"/>
        </w:tabs>
        <w:ind w:left="1728"/>
        <w:rPr>
          <w:ins w:id="1086" w:author="Eivazi, Farnaz" w:date="2022-07-12T15:49:00Z"/>
          <w:sz w:val="24"/>
          <w:szCs w:val="24"/>
          <w:rPrChange w:id="1087" w:author="Eivazi, Farnaz" w:date="2022-07-18T00:06:00Z">
            <w:rPr>
              <w:ins w:id="1088" w:author="Eivazi, Farnaz" w:date="2022-07-12T15:49:00Z"/>
              <w:sz w:val="28"/>
              <w:szCs w:val="24"/>
            </w:rPr>
          </w:rPrChange>
        </w:rPr>
        <w:pPrChange w:id="1089" w:author="Eivazi, Farnaz" w:date="2022-07-12T15:54:00Z">
          <w:pPr>
            <w:pStyle w:val="Bulleted"/>
            <w:numPr>
              <w:ilvl w:val="1"/>
              <w:numId w:val="40"/>
            </w:numPr>
            <w:tabs>
              <w:tab w:val="num" w:pos="1440"/>
            </w:tabs>
            <w:ind w:left="1440" w:hanging="360"/>
          </w:pPr>
        </w:pPrChange>
      </w:pPr>
      <w:ins w:id="1090" w:author="Eivazi, Farnaz" w:date="2022-07-12T15:46:00Z">
        <w:r w:rsidRPr="001837BB">
          <w:rPr>
            <w:sz w:val="24"/>
            <w:szCs w:val="24"/>
          </w:rPr>
          <w:t>ManagmentCompanyTes</w:t>
        </w:r>
      </w:ins>
      <w:ins w:id="1091" w:author="Eivazi, Farnaz" w:date="2022-07-12T15:49:00Z">
        <w:r w:rsidR="00396732" w:rsidRPr="001837BB">
          <w:rPr>
            <w:sz w:val="24"/>
            <w:szCs w:val="24"/>
            <w:rPrChange w:id="1092" w:author="Eivazi, Farnaz" w:date="2022-07-18T00:06:00Z">
              <w:rPr>
                <w:sz w:val="28"/>
                <w:szCs w:val="24"/>
              </w:rPr>
            </w:rPrChange>
          </w:rPr>
          <w:t>tSudent</w:t>
        </w:r>
      </w:ins>
      <w:ins w:id="1093" w:author="Eivazi, Farnaz" w:date="2022-07-12T15:46:00Z">
        <w:r w:rsidRPr="001837BB">
          <w:rPr>
            <w:sz w:val="24"/>
            <w:szCs w:val="24"/>
          </w:rPr>
          <w:t>.java</w:t>
        </w:r>
      </w:ins>
    </w:p>
    <w:p w14:paraId="26F697F4" w14:textId="77777777" w:rsidR="00E06F74" w:rsidRPr="001837BB" w:rsidRDefault="00E06F74">
      <w:pPr>
        <w:numPr>
          <w:ilvl w:val="1"/>
          <w:numId w:val="40"/>
        </w:numPr>
        <w:tabs>
          <w:tab w:val="clear" w:pos="1440"/>
          <w:tab w:val="num" w:pos="-360"/>
          <w:tab w:val="num" w:pos="2520"/>
        </w:tabs>
        <w:ind w:left="1080"/>
        <w:rPr>
          <w:ins w:id="1094" w:author="Eivazi, Farnaz" w:date="2022-07-12T15:45:00Z"/>
          <w:color w:val="000000"/>
          <w:rPrChange w:id="1095" w:author="Eivazi, Farnaz" w:date="2022-07-18T00:06:00Z">
            <w:rPr>
              <w:ins w:id="1096" w:author="Eivazi, Farnaz" w:date="2022-07-12T15:45:00Z"/>
              <w:color w:val="000000"/>
              <w:sz w:val="28"/>
              <w:szCs w:val="28"/>
            </w:rPr>
          </w:rPrChange>
        </w:rPr>
        <w:pPrChange w:id="1097" w:author="Eivazi, Farnaz" w:date="2022-07-12T15:54:00Z">
          <w:pPr>
            <w:numPr>
              <w:ilvl w:val="1"/>
              <w:numId w:val="40"/>
            </w:numPr>
            <w:tabs>
              <w:tab w:val="num" w:pos="360"/>
              <w:tab w:val="num" w:pos="1440"/>
              <w:tab w:val="num" w:pos="2520"/>
            </w:tabs>
            <w:ind w:left="1800" w:hanging="360"/>
          </w:pPr>
        </w:pPrChange>
      </w:pPr>
      <w:ins w:id="1098" w:author="Eivazi, Farnaz" w:date="2022-07-12T15:45:00Z">
        <w:r w:rsidRPr="001837BB">
          <w:rPr>
            <w:color w:val="000000"/>
            <w:bdr w:val="none" w:sz="0" w:space="0" w:color="auto" w:frame="1"/>
            <w:rPrChange w:id="1099" w:author="Eivazi, Farnaz" w:date="2022-07-18T00:06:00Z">
              <w:rPr>
                <w:color w:val="000000"/>
                <w:sz w:val="28"/>
                <w:szCs w:val="28"/>
                <w:bdr w:val="none" w:sz="0" w:space="0" w:color="auto" w:frame="1"/>
              </w:rPr>
            </w:rPrChange>
          </w:rPr>
          <w:lastRenderedPageBreak/>
          <w:t>Word document that includes (use provided template):</w:t>
        </w:r>
      </w:ins>
    </w:p>
    <w:p w14:paraId="5CEAF9D7" w14:textId="448DF42A" w:rsidR="00396732" w:rsidRPr="001837BB" w:rsidRDefault="00396732">
      <w:pPr>
        <w:pStyle w:val="ListParagraph"/>
        <w:numPr>
          <w:ilvl w:val="3"/>
          <w:numId w:val="41"/>
        </w:numPr>
        <w:ind w:left="1440"/>
        <w:rPr>
          <w:ins w:id="1100" w:author="Eivazi, Farnaz" w:date="2022-07-12T15:52:00Z"/>
          <w:color w:val="000000"/>
          <w:rPrChange w:id="1101" w:author="Eivazi, Farnaz" w:date="2022-07-18T00:06:00Z">
            <w:rPr>
              <w:ins w:id="1102" w:author="Eivazi, Farnaz" w:date="2022-07-12T15:52:00Z"/>
              <w:color w:val="000000"/>
              <w:sz w:val="28"/>
              <w:szCs w:val="28"/>
            </w:rPr>
          </w:rPrChange>
        </w:rPr>
        <w:pPrChange w:id="1103" w:author="Eivazi, Farnaz" w:date="2022-07-12T15:54:00Z">
          <w:pPr>
            <w:pStyle w:val="ListParagraph"/>
            <w:numPr>
              <w:ilvl w:val="3"/>
              <w:numId w:val="41"/>
            </w:numPr>
            <w:ind w:left="2160" w:hanging="360"/>
          </w:pPr>
        </w:pPrChange>
      </w:pPr>
      <w:ins w:id="1104" w:author="Eivazi, Farnaz" w:date="2022-07-12T15:52:00Z">
        <w:r w:rsidRPr="001837BB">
          <w:rPr>
            <w:color w:val="000000"/>
            <w:rPrChange w:id="1105" w:author="Eivazi, Farnaz" w:date="2022-07-18T00:06:00Z">
              <w:rPr>
                <w:color w:val="000000"/>
                <w:sz w:val="28"/>
                <w:szCs w:val="28"/>
              </w:rPr>
            </w:rPrChange>
          </w:rPr>
          <w:t>UML Class Diagram for all classes</w:t>
        </w:r>
      </w:ins>
    </w:p>
    <w:p w14:paraId="5D30360B" w14:textId="46238219" w:rsidR="00E06F74" w:rsidRPr="001837BB" w:rsidRDefault="00E06F74">
      <w:pPr>
        <w:numPr>
          <w:ilvl w:val="3"/>
          <w:numId w:val="41"/>
        </w:numPr>
        <w:ind w:left="1440"/>
        <w:rPr>
          <w:ins w:id="1106" w:author="Eivazi, Farnaz" w:date="2022-07-12T15:45:00Z"/>
          <w:color w:val="000000"/>
          <w:rPrChange w:id="1107" w:author="Eivazi, Farnaz" w:date="2022-07-18T00:06:00Z">
            <w:rPr>
              <w:ins w:id="1108" w:author="Eivazi, Farnaz" w:date="2022-07-12T15:45:00Z"/>
              <w:color w:val="000000"/>
              <w:sz w:val="28"/>
              <w:szCs w:val="28"/>
            </w:rPr>
          </w:rPrChange>
        </w:rPr>
        <w:pPrChange w:id="1109" w:author="Eivazi, Farnaz" w:date="2022-07-12T15:54:00Z">
          <w:pPr>
            <w:numPr>
              <w:ilvl w:val="3"/>
              <w:numId w:val="41"/>
            </w:numPr>
            <w:ind w:left="2160" w:hanging="360"/>
          </w:pPr>
        </w:pPrChange>
      </w:pPr>
      <w:ins w:id="1110" w:author="Eivazi, Farnaz" w:date="2022-07-12T15:45:00Z">
        <w:r w:rsidRPr="001837BB">
          <w:rPr>
            <w:color w:val="000000"/>
            <w:bdr w:val="none" w:sz="0" w:space="0" w:color="auto" w:frame="1"/>
            <w:rPrChange w:id="1111" w:author="Eivazi, Farnaz" w:date="2022-07-18T00:06:00Z">
              <w:rPr>
                <w:color w:val="000000"/>
                <w:sz w:val="28"/>
                <w:szCs w:val="28"/>
                <w:bdr w:val="none" w:sz="0" w:space="0" w:color="auto" w:frame="1"/>
              </w:rPr>
            </w:rPrChange>
          </w:rPr>
          <w:t>Screenshots:</w:t>
        </w:r>
      </w:ins>
    </w:p>
    <w:p w14:paraId="1D962C00" w14:textId="492C4F0C" w:rsidR="00E06F74" w:rsidRPr="001837BB" w:rsidRDefault="00396732">
      <w:pPr>
        <w:pStyle w:val="ListParagraph"/>
        <w:numPr>
          <w:ilvl w:val="4"/>
          <w:numId w:val="41"/>
        </w:numPr>
        <w:ind w:left="2160"/>
        <w:rPr>
          <w:ins w:id="1112" w:author="Eivazi, Farnaz" w:date="2022-07-12T15:45:00Z"/>
          <w:color w:val="000000"/>
          <w:rPrChange w:id="1113" w:author="Eivazi, Farnaz" w:date="2022-07-18T00:06:00Z">
            <w:rPr>
              <w:ins w:id="1114" w:author="Eivazi, Farnaz" w:date="2022-07-12T15:45:00Z"/>
              <w:color w:val="000000"/>
              <w:sz w:val="28"/>
              <w:szCs w:val="28"/>
            </w:rPr>
          </w:rPrChange>
        </w:rPr>
        <w:pPrChange w:id="1115" w:author="Eivazi, Farnaz" w:date="2022-07-12T15:54:00Z">
          <w:pPr>
            <w:numPr>
              <w:ilvl w:val="4"/>
              <w:numId w:val="41"/>
            </w:numPr>
            <w:ind w:left="2880" w:hanging="360"/>
          </w:pPr>
        </w:pPrChange>
      </w:pPr>
      <w:ins w:id="1116" w:author="Eivazi, Farnaz" w:date="2022-07-12T15:50:00Z">
        <w:r w:rsidRPr="001837BB">
          <w:rPr>
            <w:color w:val="000000"/>
            <w:rPrChange w:id="1117" w:author="Eivazi, Farnaz" w:date="2022-07-18T00:06:00Z">
              <w:rPr>
                <w:color w:val="000000"/>
                <w:sz w:val="28"/>
                <w:szCs w:val="28"/>
              </w:rPr>
            </w:rPrChange>
          </w:rPr>
          <w:t>Screen snapshots of the GUI with several properties (similar to screenshots in Assignment Description</w:t>
        </w:r>
      </w:ins>
      <w:ins w:id="1118" w:author="Eivazi, Farnaz" w:date="2022-07-12T15:55:00Z">
        <w:r w:rsidRPr="001837BB">
          <w:rPr>
            <w:color w:val="000000"/>
            <w:rPrChange w:id="1119" w:author="Eivazi, Farnaz" w:date="2022-07-18T00:06:00Z">
              <w:rPr>
                <w:color w:val="000000"/>
                <w:sz w:val="28"/>
                <w:szCs w:val="28"/>
              </w:rPr>
            </w:rPrChange>
          </w:rPr>
          <w:t>).</w:t>
        </w:r>
      </w:ins>
    </w:p>
    <w:p w14:paraId="2522B3F9" w14:textId="1BE6AD9F" w:rsidR="00E06F74" w:rsidRPr="001837BB" w:rsidRDefault="00E06F74">
      <w:pPr>
        <w:numPr>
          <w:ilvl w:val="4"/>
          <w:numId w:val="41"/>
        </w:numPr>
        <w:ind w:left="2160"/>
        <w:rPr>
          <w:ins w:id="1120" w:author="Eivazi, Farnaz" w:date="2022-07-12T15:45:00Z"/>
          <w:color w:val="000000"/>
          <w:rPrChange w:id="1121" w:author="Eivazi, Farnaz" w:date="2022-07-18T00:06:00Z">
            <w:rPr>
              <w:ins w:id="1122" w:author="Eivazi, Farnaz" w:date="2022-07-12T15:45:00Z"/>
              <w:color w:val="000000"/>
              <w:sz w:val="28"/>
              <w:szCs w:val="28"/>
            </w:rPr>
          </w:rPrChange>
        </w:rPr>
        <w:pPrChange w:id="1123" w:author="Eivazi, Farnaz" w:date="2022-07-12T15:54:00Z">
          <w:pPr>
            <w:numPr>
              <w:ilvl w:val="4"/>
              <w:numId w:val="41"/>
            </w:numPr>
            <w:ind w:left="2880" w:hanging="360"/>
          </w:pPr>
        </w:pPrChange>
      </w:pPr>
      <w:ins w:id="1124" w:author="Eivazi, Farnaz" w:date="2022-07-12T15:45:00Z">
        <w:r w:rsidRPr="001837BB">
          <w:rPr>
            <w:color w:val="000000"/>
            <w:rPrChange w:id="1125" w:author="Eivazi, Farnaz" w:date="2022-07-18T00:06:00Z">
              <w:rPr>
                <w:color w:val="000000"/>
                <w:sz w:val="28"/>
                <w:szCs w:val="28"/>
              </w:rPr>
            </w:rPrChange>
          </w:rPr>
          <w:t xml:space="preserve">Screen shot of </w:t>
        </w:r>
      </w:ins>
      <w:ins w:id="1126" w:author="Eivazi, Farnaz" w:date="2022-07-12T15:51:00Z">
        <w:r w:rsidR="00396732" w:rsidRPr="001837BB">
          <w:rPr>
            <w:color w:val="000000"/>
            <w:rPrChange w:id="1127" w:author="Eivazi, Farnaz" w:date="2022-07-18T00:06:00Z">
              <w:rPr>
                <w:color w:val="000000"/>
                <w:sz w:val="28"/>
                <w:szCs w:val="28"/>
              </w:rPr>
            </w:rPrChange>
          </w:rPr>
          <w:t xml:space="preserve">src folder files </w:t>
        </w:r>
      </w:ins>
      <w:ins w:id="1128" w:author="Eivazi, Farnaz" w:date="2022-07-12T15:45:00Z">
        <w:r w:rsidRPr="001837BB">
          <w:rPr>
            <w:color w:val="000000"/>
            <w:rPrChange w:id="1129" w:author="Eivazi, Farnaz" w:date="2022-07-18T00:06:00Z">
              <w:rPr>
                <w:color w:val="000000"/>
                <w:sz w:val="28"/>
                <w:szCs w:val="28"/>
              </w:rPr>
            </w:rPrChange>
          </w:rPr>
          <w:t xml:space="preserve">in your GitHub </w:t>
        </w:r>
        <w:r w:rsidRPr="001837BB">
          <w:rPr>
            <w:color w:val="000000"/>
            <w:bdr w:val="none" w:sz="0" w:space="0" w:color="auto" w:frame="1"/>
            <w:rPrChange w:id="1130" w:author="Eivazi, Farnaz" w:date="2022-07-18T00:06:00Z">
              <w:rPr>
                <w:color w:val="000000"/>
                <w:sz w:val="28"/>
                <w:szCs w:val="28"/>
                <w:bdr w:val="none" w:sz="0" w:space="0" w:color="auto" w:frame="1"/>
              </w:rPr>
            </w:rPrChange>
          </w:rPr>
          <w:t>repository</w:t>
        </w:r>
      </w:ins>
    </w:p>
    <w:p w14:paraId="51B8097C" w14:textId="1C7AB0BC" w:rsidR="00DD76A9" w:rsidRPr="001837BB" w:rsidRDefault="00F43CA9">
      <w:pPr>
        <w:numPr>
          <w:ilvl w:val="3"/>
          <w:numId w:val="41"/>
        </w:numPr>
        <w:ind w:left="1440"/>
        <w:rPr>
          <w:ins w:id="1131" w:author="Eivazi, Farnaz" w:date="2022-07-13T13:19:00Z"/>
          <w:color w:val="000000"/>
          <w:rPrChange w:id="1132" w:author="Eivazi, Farnaz" w:date="2022-07-18T00:06:00Z">
            <w:rPr>
              <w:ins w:id="1133" w:author="Eivazi, Farnaz" w:date="2022-07-13T13:19:00Z"/>
              <w:color w:val="000000"/>
              <w:sz w:val="28"/>
              <w:szCs w:val="28"/>
            </w:rPr>
          </w:rPrChange>
        </w:rPr>
      </w:pPr>
      <w:bookmarkStart w:id="1134" w:name="_Hlk108646946"/>
      <w:ins w:id="1135" w:author="Eivazi, Farnaz" w:date="2022-07-13T23:06:00Z">
        <w:r w:rsidRPr="001837BB">
          <w:rPr>
            <w:color w:val="000000"/>
            <w:rPrChange w:id="1136" w:author="Eivazi, Farnaz" w:date="2022-07-18T00:06:00Z">
              <w:rPr>
                <w:color w:val="000000"/>
                <w:sz w:val="28"/>
                <w:szCs w:val="28"/>
              </w:rPr>
            </w:rPrChange>
          </w:rPr>
          <w:t xml:space="preserve">If you have added any public methods in </w:t>
        </w:r>
      </w:ins>
      <w:ins w:id="1137" w:author="Eivazi, Farnaz" w:date="2022-07-13T23:07:00Z">
        <w:r w:rsidRPr="001837BB">
          <w:rPr>
            <w:color w:val="000000"/>
            <w:rPrChange w:id="1138" w:author="Eivazi, Farnaz" w:date="2022-07-18T00:06:00Z">
              <w:rPr>
                <w:color w:val="000000"/>
                <w:sz w:val="28"/>
                <w:szCs w:val="28"/>
              </w:rPr>
            </w:rPrChange>
          </w:rPr>
          <w:t>addition to the ones listed in the provided Javadoc, you must submit an updated version of your Javadoc.</w:t>
        </w:r>
      </w:ins>
      <w:bookmarkEnd w:id="1134"/>
      <w:ins w:id="1139" w:author="Eivazi, Farnaz" w:date="2022-07-13T23:06:00Z">
        <w:r w:rsidRPr="001837BB">
          <w:rPr>
            <w:color w:val="000000"/>
            <w:rPrChange w:id="1140" w:author="Eivazi, Farnaz" w:date="2022-07-18T00:06:00Z">
              <w:rPr>
                <w:color w:val="000000"/>
                <w:sz w:val="28"/>
                <w:szCs w:val="28"/>
              </w:rPr>
            </w:rPrChange>
          </w:rPr>
          <w:t xml:space="preserve"> </w:t>
        </w:r>
      </w:ins>
    </w:p>
    <w:p w14:paraId="3F5F253C" w14:textId="650025D3" w:rsidR="00E06F74" w:rsidRPr="001837BB" w:rsidRDefault="00E06F74">
      <w:pPr>
        <w:numPr>
          <w:ilvl w:val="3"/>
          <w:numId w:val="41"/>
        </w:numPr>
        <w:ind w:left="1440"/>
        <w:rPr>
          <w:ins w:id="1141" w:author="Eivazi, Farnaz" w:date="2022-07-12T15:45:00Z"/>
          <w:color w:val="000000"/>
          <w:rPrChange w:id="1142" w:author="Eivazi, Farnaz" w:date="2022-07-18T00:06:00Z">
            <w:rPr>
              <w:ins w:id="1143" w:author="Eivazi, Farnaz" w:date="2022-07-12T15:45:00Z"/>
              <w:color w:val="000000"/>
              <w:sz w:val="28"/>
              <w:szCs w:val="28"/>
            </w:rPr>
          </w:rPrChange>
        </w:rPr>
        <w:pPrChange w:id="1144" w:author="Eivazi, Farnaz" w:date="2022-07-12T15:54:00Z">
          <w:pPr>
            <w:numPr>
              <w:ilvl w:val="3"/>
              <w:numId w:val="41"/>
            </w:numPr>
            <w:ind w:left="2160" w:hanging="360"/>
          </w:pPr>
        </w:pPrChange>
      </w:pPr>
      <w:ins w:id="1145" w:author="Eivazi, Farnaz" w:date="2022-07-12T15:45:00Z">
        <w:r w:rsidRPr="001837BB">
          <w:rPr>
            <w:color w:val="000000"/>
            <w:rPrChange w:id="1146" w:author="Eivazi, Farnaz" w:date="2022-07-18T00:06:00Z">
              <w:rPr>
                <w:color w:val="000000"/>
                <w:sz w:val="28"/>
                <w:szCs w:val="28"/>
              </w:rPr>
            </w:rPrChange>
          </w:rPr>
          <w:t>Lessons Learned: Provide answers to the questions listed below:</w:t>
        </w:r>
      </w:ins>
    </w:p>
    <w:p w14:paraId="4024371A" w14:textId="77777777" w:rsidR="00E06F74" w:rsidRPr="001837BB" w:rsidRDefault="00E06F74">
      <w:pPr>
        <w:numPr>
          <w:ilvl w:val="4"/>
          <w:numId w:val="41"/>
        </w:numPr>
        <w:ind w:left="2160"/>
        <w:rPr>
          <w:ins w:id="1147" w:author="Eivazi, Farnaz" w:date="2022-07-12T15:45:00Z"/>
          <w:color w:val="000000"/>
          <w:rPrChange w:id="1148" w:author="Eivazi, Farnaz" w:date="2022-07-18T00:06:00Z">
            <w:rPr>
              <w:ins w:id="1149" w:author="Eivazi, Farnaz" w:date="2022-07-12T15:45:00Z"/>
              <w:color w:val="000000"/>
              <w:sz w:val="28"/>
              <w:szCs w:val="28"/>
            </w:rPr>
          </w:rPrChange>
        </w:rPr>
        <w:pPrChange w:id="1150" w:author="Eivazi, Farnaz" w:date="2022-07-12T15:54:00Z">
          <w:pPr>
            <w:numPr>
              <w:ilvl w:val="4"/>
              <w:numId w:val="41"/>
            </w:numPr>
            <w:ind w:left="2880" w:hanging="360"/>
          </w:pPr>
        </w:pPrChange>
      </w:pPr>
      <w:ins w:id="1151" w:author="Eivazi, Farnaz" w:date="2022-07-12T15:45:00Z">
        <w:r w:rsidRPr="001837BB">
          <w:rPr>
            <w:color w:val="000000"/>
            <w:rPrChange w:id="1152" w:author="Eivazi, Farnaz" w:date="2022-07-18T00:06:00Z">
              <w:rPr>
                <w:color w:val="000000"/>
                <w:sz w:val="28"/>
                <w:szCs w:val="28"/>
              </w:rPr>
            </w:rPrChange>
          </w:rPr>
          <w:t xml:space="preserve">Write about your Learning Experience, highlighting your lessons learned and learning experience from working on this project. </w:t>
        </w:r>
      </w:ins>
    </w:p>
    <w:p w14:paraId="4862C526" w14:textId="77777777" w:rsidR="00E06F74" w:rsidRPr="001837BB" w:rsidRDefault="00E06F74">
      <w:pPr>
        <w:numPr>
          <w:ilvl w:val="4"/>
          <w:numId w:val="41"/>
        </w:numPr>
        <w:ind w:left="2160"/>
        <w:rPr>
          <w:ins w:id="1153" w:author="Eivazi, Farnaz" w:date="2022-07-12T15:45:00Z"/>
          <w:color w:val="000000"/>
          <w:rPrChange w:id="1154" w:author="Eivazi, Farnaz" w:date="2022-07-18T00:06:00Z">
            <w:rPr>
              <w:ins w:id="1155" w:author="Eivazi, Farnaz" w:date="2022-07-12T15:45:00Z"/>
              <w:color w:val="000000"/>
              <w:sz w:val="28"/>
              <w:szCs w:val="28"/>
            </w:rPr>
          </w:rPrChange>
        </w:rPr>
        <w:pPrChange w:id="1156" w:author="Eivazi, Farnaz" w:date="2022-07-12T15:54:00Z">
          <w:pPr>
            <w:numPr>
              <w:ilvl w:val="4"/>
              <w:numId w:val="41"/>
            </w:numPr>
            <w:ind w:left="2880" w:hanging="360"/>
          </w:pPr>
        </w:pPrChange>
      </w:pPr>
      <w:ins w:id="1157" w:author="Eivazi, Farnaz" w:date="2022-07-12T15:45:00Z">
        <w:r w:rsidRPr="001837BB">
          <w:rPr>
            <w:color w:val="000000"/>
            <w:rPrChange w:id="1158" w:author="Eivazi, Farnaz" w:date="2022-07-18T00:06:00Z">
              <w:rPr>
                <w:color w:val="000000"/>
                <w:sz w:val="28"/>
                <w:szCs w:val="28"/>
              </w:rPr>
            </w:rPrChange>
          </w:rPr>
          <w:t xml:space="preserve">What have you learned? </w:t>
        </w:r>
      </w:ins>
    </w:p>
    <w:p w14:paraId="10322171" w14:textId="7826FD7C" w:rsidR="00E06F74" w:rsidRPr="001837BB" w:rsidRDefault="00E06F74" w:rsidP="00396732">
      <w:pPr>
        <w:numPr>
          <w:ilvl w:val="4"/>
          <w:numId w:val="41"/>
        </w:numPr>
        <w:ind w:left="2160"/>
        <w:rPr>
          <w:ins w:id="1159" w:author="Eivazi, Farnaz" w:date="2022-07-12T15:56:00Z"/>
          <w:color w:val="000000"/>
          <w:rPrChange w:id="1160" w:author="Eivazi, Farnaz" w:date="2022-07-18T00:06:00Z">
            <w:rPr>
              <w:ins w:id="1161" w:author="Eivazi, Farnaz" w:date="2022-07-12T15:56:00Z"/>
              <w:color w:val="000000"/>
              <w:sz w:val="28"/>
              <w:szCs w:val="28"/>
            </w:rPr>
          </w:rPrChange>
        </w:rPr>
      </w:pPr>
      <w:ins w:id="1162" w:author="Eivazi, Farnaz" w:date="2022-07-12T15:45:00Z">
        <w:r w:rsidRPr="001837BB">
          <w:rPr>
            <w:color w:val="000000"/>
            <w:rPrChange w:id="1163" w:author="Eivazi, Farnaz" w:date="2022-07-18T00:06:00Z">
              <w:rPr>
                <w:color w:val="000000"/>
                <w:sz w:val="28"/>
                <w:szCs w:val="28"/>
              </w:rPr>
            </w:rPrChange>
          </w:rPr>
          <w:t xml:space="preserve">What did you struggle with? </w:t>
        </w:r>
      </w:ins>
    </w:p>
    <w:p w14:paraId="0AD784FF" w14:textId="77777777" w:rsidR="00396732" w:rsidRPr="001837BB" w:rsidRDefault="00396732">
      <w:pPr>
        <w:ind w:left="1080"/>
        <w:rPr>
          <w:ins w:id="1164" w:author="Eivazi, Farnaz" w:date="2022-07-12T15:45:00Z"/>
          <w:color w:val="000000"/>
          <w:rPrChange w:id="1165" w:author="Eivazi, Farnaz" w:date="2022-07-18T00:06:00Z">
            <w:rPr>
              <w:ins w:id="1166" w:author="Eivazi, Farnaz" w:date="2022-07-12T15:45:00Z"/>
              <w:color w:val="000000"/>
              <w:sz w:val="28"/>
              <w:szCs w:val="28"/>
            </w:rPr>
          </w:rPrChange>
        </w:rPr>
        <w:pPrChange w:id="1167" w:author="Eivazi, Farnaz" w:date="2022-07-12T15:56:00Z">
          <w:pPr>
            <w:numPr>
              <w:ilvl w:val="4"/>
              <w:numId w:val="41"/>
            </w:numPr>
            <w:ind w:left="2880" w:hanging="360"/>
          </w:pPr>
        </w:pPrChange>
      </w:pPr>
    </w:p>
    <w:p w14:paraId="6E39AF55" w14:textId="77777777" w:rsidR="00E06F74" w:rsidRPr="001837BB" w:rsidRDefault="00E06F74" w:rsidP="00E06F74">
      <w:pPr>
        <w:ind w:left="2520"/>
        <w:rPr>
          <w:ins w:id="1168" w:author="Eivazi, Farnaz" w:date="2022-07-12T15:45:00Z"/>
          <w:color w:val="000000"/>
          <w:rPrChange w:id="1169" w:author="Eivazi, Farnaz" w:date="2022-07-18T00:06:00Z">
            <w:rPr>
              <w:ins w:id="1170" w:author="Eivazi, Farnaz" w:date="2022-07-12T15:45:00Z"/>
              <w:color w:val="000000"/>
              <w:sz w:val="28"/>
              <w:szCs w:val="28"/>
            </w:rPr>
          </w:rPrChange>
        </w:rPr>
      </w:pPr>
    </w:p>
    <w:p w14:paraId="3608546E" w14:textId="5176FC33" w:rsidR="00E06F74" w:rsidRPr="001837BB" w:rsidRDefault="00E06F74" w:rsidP="00E06F74">
      <w:pPr>
        <w:numPr>
          <w:ilvl w:val="2"/>
          <w:numId w:val="40"/>
        </w:numPr>
        <w:tabs>
          <w:tab w:val="clear" w:pos="2160"/>
          <w:tab w:val="num" w:pos="1080"/>
        </w:tabs>
        <w:ind w:left="1080"/>
        <w:rPr>
          <w:ins w:id="1171" w:author="Eivazi, Farnaz" w:date="2022-07-12T15:45:00Z"/>
          <w:rPrChange w:id="1172" w:author="Eivazi, Farnaz" w:date="2022-07-18T00:06:00Z">
            <w:rPr>
              <w:ins w:id="1173" w:author="Eivazi, Farnaz" w:date="2022-07-12T15:45:00Z"/>
              <w:sz w:val="28"/>
              <w:szCs w:val="28"/>
            </w:rPr>
          </w:rPrChange>
        </w:rPr>
      </w:pPr>
      <w:ins w:id="1174" w:author="Eivazi, Farnaz" w:date="2022-07-12T15:45:00Z">
        <w:r w:rsidRPr="001837BB">
          <w:rPr>
            <w:b/>
            <w:color w:val="000000"/>
            <w:bdr w:val="none" w:sz="0" w:space="0" w:color="auto" w:frame="1"/>
            <w:rPrChange w:id="1175" w:author="Eivazi, Farnaz" w:date="2022-07-18T00:06:00Z">
              <w:rPr>
                <w:b/>
                <w:color w:val="000000"/>
                <w:sz w:val="28"/>
                <w:szCs w:val="28"/>
                <w:bdr w:val="none" w:sz="0" w:space="0" w:color="auto" w:frame="1"/>
              </w:rPr>
            </w:rPrChange>
          </w:rPr>
          <w:t>FirstI</w:t>
        </w:r>
        <w:r w:rsidRPr="001837BB">
          <w:rPr>
            <w:b/>
            <w:bdr w:val="none" w:sz="0" w:space="0" w:color="auto" w:frame="1"/>
            <w:rPrChange w:id="1176" w:author="Eivazi, Farnaz" w:date="2022-07-18T00:06:00Z">
              <w:rPr>
                <w:b/>
                <w:sz w:val="28"/>
                <w:szCs w:val="28"/>
                <w:bdr w:val="none" w:sz="0" w:space="0" w:color="auto" w:frame="1"/>
              </w:rPr>
            </w:rPrChange>
          </w:rPr>
          <w:t>nitialLastName</w:t>
        </w:r>
        <w:r w:rsidRPr="001837BB">
          <w:rPr>
            <w:b/>
            <w:color w:val="000000"/>
            <w:bdr w:val="none" w:sz="0" w:space="0" w:color="auto" w:frame="1"/>
            <w:rPrChange w:id="1177" w:author="Eivazi, Farnaz" w:date="2022-07-18T00:06:00Z">
              <w:rPr>
                <w:b/>
                <w:color w:val="000000"/>
                <w:sz w:val="28"/>
                <w:szCs w:val="28"/>
                <w:bdr w:val="none" w:sz="0" w:space="0" w:color="auto" w:frame="1"/>
              </w:rPr>
            </w:rPrChange>
          </w:rPr>
          <w:t>_Assignment</w:t>
        </w:r>
      </w:ins>
      <w:ins w:id="1178" w:author="Eivazi, Farnaz" w:date="2022-07-12T15:56:00Z">
        <w:r w:rsidR="00396732" w:rsidRPr="001837BB">
          <w:rPr>
            <w:b/>
            <w:color w:val="000000"/>
            <w:bdr w:val="none" w:sz="0" w:space="0" w:color="auto" w:frame="1"/>
            <w:rPrChange w:id="1179" w:author="Eivazi, Farnaz" w:date="2022-07-18T00:06:00Z">
              <w:rPr>
                <w:b/>
                <w:color w:val="000000"/>
                <w:sz w:val="28"/>
                <w:szCs w:val="28"/>
                <w:bdr w:val="none" w:sz="0" w:space="0" w:color="auto" w:frame="1"/>
              </w:rPr>
            </w:rPrChange>
          </w:rPr>
          <w:t>4</w:t>
        </w:r>
      </w:ins>
      <w:ins w:id="1180" w:author="Eivazi, Farnaz" w:date="2022-07-12T15:45:00Z">
        <w:r w:rsidRPr="001837BB">
          <w:rPr>
            <w:b/>
            <w:color w:val="000000"/>
            <w:bdr w:val="none" w:sz="0" w:space="0" w:color="auto" w:frame="1"/>
            <w:rPrChange w:id="1181" w:author="Eivazi, Farnaz" w:date="2022-07-18T00:06:00Z">
              <w:rPr>
                <w:b/>
                <w:color w:val="000000"/>
                <w:sz w:val="28"/>
                <w:szCs w:val="28"/>
                <w:bdr w:val="none" w:sz="0" w:space="0" w:color="auto" w:frame="1"/>
              </w:rPr>
            </w:rPrChange>
          </w:rPr>
          <w:t>_Java</w:t>
        </w:r>
      </w:ins>
      <w:ins w:id="1182" w:author="Eivazi, Farnaz" w:date="2022-07-17T23:59:00Z">
        <w:r w:rsidR="00620538" w:rsidRPr="001837BB">
          <w:rPr>
            <w:b/>
            <w:color w:val="000000"/>
            <w:bdr w:val="none" w:sz="0" w:space="0" w:color="auto" w:frame="1"/>
            <w:rPrChange w:id="1183" w:author="Eivazi, Farnaz" w:date="2022-07-18T00:06:00Z">
              <w:rPr>
                <w:b/>
                <w:color w:val="000000"/>
                <w:sz w:val="28"/>
                <w:szCs w:val="28"/>
                <w:bdr w:val="none" w:sz="0" w:space="0" w:color="auto" w:frame="1"/>
              </w:rPr>
            </w:rPrChange>
          </w:rPr>
          <w:t>F</w:t>
        </w:r>
      </w:ins>
      <w:ins w:id="1184" w:author="Eivazi, Farnaz" w:date="2022-07-12T15:45:00Z">
        <w:r w:rsidRPr="001837BB">
          <w:rPr>
            <w:b/>
            <w:color w:val="000000"/>
            <w:bdr w:val="none" w:sz="0" w:space="0" w:color="auto" w:frame="1"/>
            <w:rPrChange w:id="1185" w:author="Eivazi, Farnaz" w:date="2022-07-18T00:06:00Z">
              <w:rPr>
                <w:b/>
                <w:color w:val="000000"/>
                <w:sz w:val="28"/>
                <w:szCs w:val="28"/>
                <w:bdr w:val="none" w:sz="0" w:space="0" w:color="auto" w:frame="1"/>
              </w:rPr>
            </w:rPrChange>
          </w:rPr>
          <w:t>iles.zip</w:t>
        </w:r>
        <w:r w:rsidRPr="001837BB">
          <w:rPr>
            <w:color w:val="000000"/>
            <w:bdr w:val="none" w:sz="0" w:space="0" w:color="auto" w:frame="1"/>
            <w:rPrChange w:id="1186" w:author="Eivazi, Farnaz" w:date="2022-07-18T00:06:00Z">
              <w:rPr>
                <w:color w:val="000000"/>
                <w:sz w:val="28"/>
                <w:szCs w:val="28"/>
                <w:bdr w:val="none" w:sz="0" w:space="0" w:color="auto" w:frame="1"/>
              </w:rPr>
            </w:rPrChange>
          </w:rPr>
          <w:t>, a compressed file containing one or more Java files</w:t>
        </w:r>
        <w:r w:rsidRPr="001837BB">
          <w:rPr>
            <w:color w:val="FF0000"/>
            <w:bdr w:val="none" w:sz="0" w:space="0" w:color="auto" w:frame="1"/>
            <w:rPrChange w:id="1187" w:author="Eivazi, Farnaz" w:date="2022-07-18T00:06:00Z">
              <w:rPr>
                <w:color w:val="FF0000"/>
                <w:sz w:val="28"/>
                <w:szCs w:val="28"/>
                <w:bdr w:val="none" w:sz="0" w:space="0" w:color="auto" w:frame="1"/>
              </w:rPr>
            </w:rPrChange>
          </w:rPr>
          <w:t xml:space="preserve"> </w:t>
        </w:r>
        <w:r w:rsidRPr="001837BB">
          <w:rPr>
            <w:b/>
            <w:color w:val="0070C0"/>
            <w:bdr w:val="none" w:sz="0" w:space="0" w:color="auto" w:frame="1"/>
            <w:rPrChange w:id="1188" w:author="Eivazi, Farnaz" w:date="2022-07-18T00:06:00Z">
              <w:rPr>
                <w:b/>
                <w:color w:val="0070C0"/>
                <w:sz w:val="28"/>
                <w:szCs w:val="28"/>
                <w:bdr w:val="none" w:sz="0" w:space="0" w:color="auto" w:frame="1"/>
              </w:rPr>
            </w:rPrChange>
          </w:rPr>
          <w:t xml:space="preserve">(This folder </w:t>
        </w:r>
        <w:r w:rsidRPr="001837BB">
          <w:rPr>
            <w:b/>
            <w:color w:val="FF0000"/>
            <w:bdr w:val="none" w:sz="0" w:space="0" w:color="auto" w:frame="1"/>
            <w:rPrChange w:id="1189" w:author="Eivazi, Farnaz" w:date="2022-07-18T00:06:00Z">
              <w:rPr>
                <w:b/>
                <w:color w:val="FF0000"/>
                <w:sz w:val="28"/>
                <w:szCs w:val="28"/>
                <w:bdr w:val="none" w:sz="0" w:space="0" w:color="auto" w:frame="1"/>
              </w:rPr>
            </w:rPrChange>
          </w:rPr>
          <w:t>SHOULD NOT</w:t>
        </w:r>
        <w:r w:rsidRPr="001837BB">
          <w:rPr>
            <w:b/>
            <w:color w:val="0070C0"/>
            <w:bdr w:val="none" w:sz="0" w:space="0" w:color="auto" w:frame="1"/>
            <w:rPrChange w:id="1190" w:author="Eivazi, Farnaz" w:date="2022-07-18T00:06:00Z">
              <w:rPr>
                <w:b/>
                <w:color w:val="0070C0"/>
                <w:sz w:val="28"/>
                <w:szCs w:val="28"/>
                <w:bdr w:val="none" w:sz="0" w:space="0" w:color="auto" w:frame="1"/>
              </w:rPr>
            </w:rPrChange>
          </w:rPr>
          <w:t xml:space="preserve"> contain any folders and it </w:t>
        </w:r>
      </w:ins>
      <w:ins w:id="1191" w:author="Eivazi, Farnaz" w:date="2022-07-12T16:00:00Z">
        <w:r w:rsidR="00666A2A" w:rsidRPr="001837BB">
          <w:rPr>
            <w:b/>
            <w:color w:val="FF0000"/>
            <w:bdr w:val="none" w:sz="0" w:space="0" w:color="auto" w:frame="1"/>
            <w:rPrChange w:id="1192" w:author="Eivazi, Farnaz" w:date="2022-07-18T00:06:00Z">
              <w:rPr>
                <w:b/>
                <w:color w:val="FF0000"/>
                <w:sz w:val="28"/>
                <w:szCs w:val="28"/>
                <w:bdr w:val="none" w:sz="0" w:space="0" w:color="auto" w:frame="1"/>
              </w:rPr>
            </w:rPrChange>
          </w:rPr>
          <w:t xml:space="preserve">SHOULD </w:t>
        </w:r>
      </w:ins>
      <w:ins w:id="1193" w:author="Eivazi, Farnaz" w:date="2022-07-12T15:45:00Z">
        <w:r w:rsidRPr="001837BB">
          <w:rPr>
            <w:b/>
            <w:color w:val="0070C0"/>
            <w:bdr w:val="none" w:sz="0" w:space="0" w:color="auto" w:frame="1"/>
            <w:rPrChange w:id="1194" w:author="Eivazi, Farnaz" w:date="2022-07-18T00:06:00Z">
              <w:rPr>
                <w:b/>
                <w:color w:val="0070C0"/>
                <w:sz w:val="28"/>
                <w:szCs w:val="28"/>
                <w:bdr w:val="none" w:sz="0" w:space="0" w:color="auto" w:frame="1"/>
              </w:rPr>
            </w:rPrChange>
          </w:rPr>
          <w:t>contain Java source file only</w:t>
        </w:r>
      </w:ins>
      <w:ins w:id="1195" w:author="Eivazi, Farnaz" w:date="2022-07-12T15:57:00Z">
        <w:r w:rsidR="00396732" w:rsidRPr="001837BB">
          <w:t xml:space="preserve"> </w:t>
        </w:r>
        <w:r w:rsidR="00396732" w:rsidRPr="001837BB">
          <w:rPr>
            <w:b/>
            <w:color w:val="0070C0"/>
            <w:bdr w:val="none" w:sz="0" w:space="0" w:color="auto" w:frame="1"/>
            <w:rPrChange w:id="1196" w:author="Eivazi, Farnaz" w:date="2022-07-18T00:06:00Z">
              <w:rPr>
                <w:b/>
                <w:color w:val="0070C0"/>
                <w:sz w:val="28"/>
                <w:szCs w:val="28"/>
                <w:bdr w:val="none" w:sz="0" w:space="0" w:color="auto" w:frame="1"/>
              </w:rPr>
            </w:rPrChange>
          </w:rPr>
          <w:t>that are created/modified by you per requirement.</w:t>
        </w:r>
      </w:ins>
      <w:ins w:id="1197" w:author="Eivazi, Farnaz" w:date="2022-07-12T15:45:00Z">
        <w:r w:rsidRPr="001837BB">
          <w:rPr>
            <w:b/>
            <w:color w:val="0070C0"/>
            <w:bdr w:val="none" w:sz="0" w:space="0" w:color="auto" w:frame="1"/>
            <w:rPrChange w:id="1198" w:author="Eivazi, Farnaz" w:date="2022-07-18T00:06:00Z">
              <w:rPr>
                <w:b/>
                <w:color w:val="0070C0"/>
                <w:sz w:val="28"/>
                <w:szCs w:val="28"/>
                <w:bdr w:val="none" w:sz="0" w:space="0" w:color="auto" w:frame="1"/>
              </w:rPr>
            </w:rPrChange>
          </w:rPr>
          <w:t>)</w:t>
        </w:r>
      </w:ins>
    </w:p>
    <w:p w14:paraId="38551D14" w14:textId="77777777" w:rsidR="00396732" w:rsidRPr="001837BB" w:rsidRDefault="00396732" w:rsidP="00396732">
      <w:pPr>
        <w:pStyle w:val="Bulleted"/>
        <w:numPr>
          <w:ilvl w:val="1"/>
          <w:numId w:val="40"/>
        </w:numPr>
        <w:tabs>
          <w:tab w:val="clear" w:pos="1440"/>
          <w:tab w:val="num" w:pos="1728"/>
        </w:tabs>
        <w:ind w:left="1728"/>
        <w:rPr>
          <w:ins w:id="1199" w:author="Eivazi, Farnaz" w:date="2022-07-12T15:58:00Z"/>
          <w:sz w:val="24"/>
          <w:szCs w:val="24"/>
          <w:rPrChange w:id="1200" w:author="Eivazi, Farnaz" w:date="2022-07-18T00:06:00Z">
            <w:rPr>
              <w:ins w:id="1201" w:author="Eivazi, Farnaz" w:date="2022-07-12T15:58:00Z"/>
              <w:sz w:val="28"/>
              <w:szCs w:val="24"/>
            </w:rPr>
          </w:rPrChange>
        </w:rPr>
      </w:pPr>
      <w:ins w:id="1202" w:author="Eivazi, Farnaz" w:date="2022-07-12T15:58:00Z">
        <w:r w:rsidRPr="001837BB">
          <w:rPr>
            <w:sz w:val="24"/>
            <w:szCs w:val="24"/>
            <w:rPrChange w:id="1203" w:author="Eivazi, Farnaz" w:date="2022-07-18T00:06:00Z">
              <w:rPr>
                <w:sz w:val="28"/>
                <w:szCs w:val="24"/>
              </w:rPr>
            </w:rPrChange>
          </w:rPr>
          <w:t>Plot.java</w:t>
        </w:r>
      </w:ins>
    </w:p>
    <w:p w14:paraId="3AD15A40" w14:textId="0EC27780" w:rsidR="00396732" w:rsidRPr="001837BB" w:rsidRDefault="00396732" w:rsidP="00396732">
      <w:pPr>
        <w:pStyle w:val="Bulleted"/>
        <w:numPr>
          <w:ilvl w:val="1"/>
          <w:numId w:val="40"/>
        </w:numPr>
        <w:tabs>
          <w:tab w:val="clear" w:pos="1440"/>
          <w:tab w:val="num" w:pos="1728"/>
        </w:tabs>
        <w:ind w:left="1728"/>
        <w:rPr>
          <w:ins w:id="1204" w:author="Eivazi, Farnaz" w:date="2022-07-12T15:57:00Z"/>
          <w:sz w:val="24"/>
          <w:szCs w:val="24"/>
          <w:rPrChange w:id="1205" w:author="Eivazi, Farnaz" w:date="2022-07-18T00:06:00Z">
            <w:rPr>
              <w:ins w:id="1206" w:author="Eivazi, Farnaz" w:date="2022-07-12T15:57:00Z"/>
              <w:sz w:val="28"/>
              <w:szCs w:val="24"/>
            </w:rPr>
          </w:rPrChange>
        </w:rPr>
      </w:pPr>
      <w:ins w:id="1207" w:author="Eivazi, Farnaz" w:date="2022-07-12T15:57:00Z">
        <w:r w:rsidRPr="001837BB">
          <w:rPr>
            <w:sz w:val="24"/>
            <w:szCs w:val="24"/>
            <w:rPrChange w:id="1208" w:author="Eivazi, Farnaz" w:date="2022-07-18T00:06:00Z">
              <w:rPr>
                <w:sz w:val="28"/>
                <w:szCs w:val="24"/>
              </w:rPr>
            </w:rPrChange>
          </w:rPr>
          <w:t>Property.java</w:t>
        </w:r>
      </w:ins>
    </w:p>
    <w:p w14:paraId="0C801DC6" w14:textId="77777777" w:rsidR="00396732" w:rsidRPr="001837BB" w:rsidRDefault="00396732" w:rsidP="00396732">
      <w:pPr>
        <w:pStyle w:val="Bulleted"/>
        <w:numPr>
          <w:ilvl w:val="1"/>
          <w:numId w:val="40"/>
        </w:numPr>
        <w:tabs>
          <w:tab w:val="clear" w:pos="1440"/>
          <w:tab w:val="num" w:pos="1728"/>
        </w:tabs>
        <w:ind w:left="1728"/>
        <w:rPr>
          <w:ins w:id="1209" w:author="Eivazi, Farnaz" w:date="2022-07-12T15:57:00Z"/>
          <w:sz w:val="24"/>
          <w:szCs w:val="24"/>
          <w:rPrChange w:id="1210" w:author="Eivazi, Farnaz" w:date="2022-07-18T00:06:00Z">
            <w:rPr>
              <w:ins w:id="1211" w:author="Eivazi, Farnaz" w:date="2022-07-12T15:57:00Z"/>
              <w:sz w:val="28"/>
              <w:szCs w:val="24"/>
            </w:rPr>
          </w:rPrChange>
        </w:rPr>
      </w:pPr>
      <w:ins w:id="1212" w:author="Eivazi, Farnaz" w:date="2022-07-12T15:57:00Z">
        <w:r w:rsidRPr="001837BB">
          <w:rPr>
            <w:sz w:val="24"/>
            <w:szCs w:val="24"/>
            <w:rPrChange w:id="1213" w:author="Eivazi, Farnaz" w:date="2022-07-18T00:06:00Z">
              <w:rPr>
                <w:sz w:val="28"/>
                <w:szCs w:val="24"/>
              </w:rPr>
            </w:rPrChange>
          </w:rPr>
          <w:t>ManagementCompany.java</w:t>
        </w:r>
      </w:ins>
    </w:p>
    <w:p w14:paraId="4BF9B6B2" w14:textId="77777777" w:rsidR="00396732" w:rsidRPr="001837BB" w:rsidRDefault="00396732" w:rsidP="00396732">
      <w:pPr>
        <w:pStyle w:val="Bulleted"/>
        <w:numPr>
          <w:ilvl w:val="1"/>
          <w:numId w:val="40"/>
        </w:numPr>
        <w:tabs>
          <w:tab w:val="clear" w:pos="1440"/>
          <w:tab w:val="num" w:pos="1728"/>
        </w:tabs>
        <w:ind w:left="1728"/>
        <w:rPr>
          <w:ins w:id="1214" w:author="Eivazi, Farnaz" w:date="2022-07-12T15:57:00Z"/>
          <w:sz w:val="24"/>
          <w:szCs w:val="24"/>
          <w:rPrChange w:id="1215" w:author="Eivazi, Farnaz" w:date="2022-07-18T00:06:00Z">
            <w:rPr>
              <w:ins w:id="1216" w:author="Eivazi, Farnaz" w:date="2022-07-12T15:57:00Z"/>
              <w:sz w:val="28"/>
              <w:szCs w:val="24"/>
            </w:rPr>
          </w:rPrChange>
        </w:rPr>
      </w:pPr>
      <w:ins w:id="1217" w:author="Eivazi, Farnaz" w:date="2022-07-12T15:57:00Z">
        <w:r w:rsidRPr="001837BB">
          <w:rPr>
            <w:sz w:val="24"/>
            <w:szCs w:val="24"/>
            <w:rPrChange w:id="1218" w:author="Eivazi, Farnaz" w:date="2022-07-18T00:06:00Z">
              <w:rPr>
                <w:sz w:val="28"/>
                <w:szCs w:val="24"/>
              </w:rPr>
            </w:rPrChange>
          </w:rPr>
          <w:t>PlotTestSudent.java</w:t>
        </w:r>
      </w:ins>
    </w:p>
    <w:p w14:paraId="45E2A4A7" w14:textId="77777777" w:rsidR="00396732" w:rsidRPr="001837BB" w:rsidRDefault="00396732" w:rsidP="00396732">
      <w:pPr>
        <w:pStyle w:val="Bulleted"/>
        <w:numPr>
          <w:ilvl w:val="1"/>
          <w:numId w:val="40"/>
        </w:numPr>
        <w:tabs>
          <w:tab w:val="clear" w:pos="1440"/>
          <w:tab w:val="num" w:pos="1728"/>
        </w:tabs>
        <w:ind w:left="1728"/>
        <w:rPr>
          <w:ins w:id="1219" w:author="Eivazi, Farnaz" w:date="2022-07-12T15:57:00Z"/>
          <w:sz w:val="24"/>
          <w:szCs w:val="24"/>
          <w:rPrChange w:id="1220" w:author="Eivazi, Farnaz" w:date="2022-07-18T00:06:00Z">
            <w:rPr>
              <w:ins w:id="1221" w:author="Eivazi, Farnaz" w:date="2022-07-12T15:57:00Z"/>
              <w:sz w:val="28"/>
              <w:szCs w:val="24"/>
            </w:rPr>
          </w:rPrChange>
        </w:rPr>
      </w:pPr>
      <w:ins w:id="1222" w:author="Eivazi, Farnaz" w:date="2022-07-12T15:57:00Z">
        <w:r w:rsidRPr="001837BB">
          <w:rPr>
            <w:sz w:val="24"/>
            <w:szCs w:val="24"/>
            <w:rPrChange w:id="1223" w:author="Eivazi, Farnaz" w:date="2022-07-18T00:06:00Z">
              <w:rPr>
                <w:sz w:val="28"/>
                <w:szCs w:val="24"/>
              </w:rPr>
            </w:rPrChange>
          </w:rPr>
          <w:t>PropertyTestSudent.java</w:t>
        </w:r>
      </w:ins>
    </w:p>
    <w:p w14:paraId="22D37A47" w14:textId="77777777" w:rsidR="00396732" w:rsidRPr="001837BB" w:rsidRDefault="00396732" w:rsidP="00396732">
      <w:pPr>
        <w:pStyle w:val="Bulleted"/>
        <w:numPr>
          <w:ilvl w:val="1"/>
          <w:numId w:val="40"/>
        </w:numPr>
        <w:tabs>
          <w:tab w:val="clear" w:pos="1440"/>
          <w:tab w:val="num" w:pos="1728"/>
        </w:tabs>
        <w:ind w:left="1728"/>
        <w:rPr>
          <w:ins w:id="1224" w:author="Eivazi, Farnaz" w:date="2022-07-12T15:57:00Z"/>
          <w:sz w:val="24"/>
          <w:szCs w:val="24"/>
          <w:rPrChange w:id="1225" w:author="Eivazi, Farnaz" w:date="2022-07-18T00:06:00Z">
            <w:rPr>
              <w:ins w:id="1226" w:author="Eivazi, Farnaz" w:date="2022-07-12T15:57:00Z"/>
              <w:sz w:val="28"/>
              <w:szCs w:val="24"/>
            </w:rPr>
          </w:rPrChange>
        </w:rPr>
      </w:pPr>
      <w:ins w:id="1227" w:author="Eivazi, Farnaz" w:date="2022-07-12T15:57:00Z">
        <w:r w:rsidRPr="001837BB">
          <w:rPr>
            <w:sz w:val="24"/>
            <w:szCs w:val="24"/>
            <w:rPrChange w:id="1228" w:author="Eivazi, Farnaz" w:date="2022-07-18T00:06:00Z">
              <w:rPr>
                <w:sz w:val="28"/>
                <w:szCs w:val="24"/>
              </w:rPr>
            </w:rPrChange>
          </w:rPr>
          <w:t>ManagmentCompanyTestSudent.java</w:t>
        </w:r>
      </w:ins>
    </w:p>
    <w:p w14:paraId="5DABF58B" w14:textId="4379D0E2" w:rsidR="00003162" w:rsidDel="00396732" w:rsidRDefault="00003162" w:rsidP="00933B2A">
      <w:pPr>
        <w:pStyle w:val="Bulleted"/>
        <w:rPr>
          <w:del w:id="1229" w:author="Eivazi, Farnaz" w:date="2022-07-12T15:58:00Z"/>
          <w:rFonts w:asciiTheme="majorBidi" w:hAnsiTheme="majorBidi"/>
          <w:sz w:val="24"/>
          <w:szCs w:val="24"/>
        </w:rPr>
      </w:pPr>
    </w:p>
    <w:p w14:paraId="579DED4B" w14:textId="16471332" w:rsidR="00933B2A" w:rsidRPr="00933B2A" w:rsidDel="00396732" w:rsidRDefault="00933B2A" w:rsidP="00933B2A">
      <w:pPr>
        <w:pStyle w:val="Bulleted"/>
        <w:rPr>
          <w:del w:id="1230" w:author="Eivazi, Farnaz" w:date="2022-07-12T15:58:00Z"/>
          <w:rFonts w:asciiTheme="majorBidi" w:hAnsiTheme="majorBidi"/>
          <w:sz w:val="24"/>
          <w:szCs w:val="24"/>
        </w:rPr>
      </w:pPr>
      <w:del w:id="1231" w:author="Eivazi, Farnaz" w:date="2022-07-12T15:58:00Z">
        <w:r w:rsidRPr="00933B2A" w:rsidDel="00396732">
          <w:rPr>
            <w:rFonts w:asciiTheme="majorBidi" w:hAnsiTheme="majorBidi"/>
            <w:sz w:val="24"/>
            <w:szCs w:val="24"/>
          </w:rPr>
          <w:delText xml:space="preserve">Submit two compressed files containing the follow (see below):  </w:delText>
        </w:r>
      </w:del>
    </w:p>
    <w:p w14:paraId="60A53DDF" w14:textId="3F1637ED" w:rsidR="00933B2A" w:rsidRPr="00933B2A" w:rsidDel="00396732" w:rsidRDefault="00933B2A" w:rsidP="00933B2A">
      <w:pPr>
        <w:pStyle w:val="Bulleted"/>
        <w:rPr>
          <w:del w:id="1232" w:author="Eivazi, Farnaz" w:date="2022-07-12T15:58:00Z"/>
          <w:rFonts w:asciiTheme="majorBidi" w:hAnsiTheme="majorBidi"/>
          <w:sz w:val="24"/>
          <w:szCs w:val="24"/>
        </w:rPr>
      </w:pPr>
      <w:del w:id="1233" w:author="Eivazi, Farnaz" w:date="2022-07-12T15:58:00Z">
        <w:r w:rsidRPr="00933B2A" w:rsidDel="00396732">
          <w:rPr>
            <w:rFonts w:asciiTheme="majorBidi" w:hAnsiTheme="majorBidi"/>
            <w:sz w:val="24"/>
            <w:szCs w:val="24"/>
          </w:rPr>
          <w:delText xml:space="preserve">      </w:delText>
        </w:r>
        <w:r w:rsidRPr="00933B2A" w:rsidDel="00396732">
          <w:rPr>
            <w:rFonts w:asciiTheme="majorBidi" w:hAnsiTheme="majorBidi"/>
            <w:b/>
            <w:sz w:val="24"/>
            <w:szCs w:val="24"/>
          </w:rPr>
          <w:delText>Note</w:delText>
        </w:r>
        <w:r w:rsidRPr="00933B2A" w:rsidDel="00396732">
          <w:rPr>
            <w:rFonts w:asciiTheme="majorBidi" w:hAnsiTheme="majorBidi"/>
            <w:sz w:val="24"/>
            <w:szCs w:val="24"/>
          </w:rPr>
          <w:delText xml:space="preserve">: Only submit the files that are </w:delText>
        </w:r>
        <w:r w:rsidR="006007B0" w:rsidDel="00396732">
          <w:rPr>
            <w:rFonts w:asciiTheme="majorBidi" w:hAnsiTheme="majorBidi"/>
            <w:sz w:val="24"/>
            <w:szCs w:val="24"/>
          </w:rPr>
          <w:delText>created/</w:delText>
        </w:r>
        <w:r w:rsidRPr="00933B2A" w:rsidDel="00396732">
          <w:rPr>
            <w:rFonts w:asciiTheme="majorBidi" w:hAnsiTheme="majorBidi"/>
            <w:sz w:val="24"/>
            <w:szCs w:val="24"/>
          </w:rPr>
          <w:delText>modified</w:delText>
        </w:r>
        <w:r w:rsidR="006007B0" w:rsidDel="00396732">
          <w:rPr>
            <w:rFonts w:asciiTheme="majorBidi" w:hAnsiTheme="majorBidi"/>
            <w:sz w:val="24"/>
            <w:szCs w:val="24"/>
          </w:rPr>
          <w:delText xml:space="preserve"> by per requirement</w:delText>
        </w:r>
        <w:r w:rsidRPr="00933B2A" w:rsidDel="00396732">
          <w:rPr>
            <w:rFonts w:asciiTheme="majorBidi" w:hAnsiTheme="majorBidi"/>
            <w:sz w:val="24"/>
            <w:szCs w:val="24"/>
          </w:rPr>
          <w:delText xml:space="preserve">. DO NOT submit the files that are already provided for you.  </w:delText>
        </w:r>
      </w:del>
    </w:p>
    <w:p w14:paraId="0981FAC1" w14:textId="24F64062" w:rsidR="00933B2A" w:rsidDel="00396732" w:rsidRDefault="00933B2A" w:rsidP="00933B2A">
      <w:pPr>
        <w:ind w:left="360"/>
        <w:rPr>
          <w:del w:id="1234" w:author="Eivazi, Farnaz" w:date="2022-07-12T15:58:00Z"/>
        </w:rPr>
      </w:pPr>
      <w:del w:id="1235" w:author="Eivazi, Farnaz" w:date="2022-07-12T15:58:00Z">
        <w:r w:rsidRPr="00933B2A" w:rsidDel="00396732">
          <w:rPr>
            <w:b/>
            <w:u w:val="single"/>
          </w:rPr>
          <w:delText>Deliverable format</w:delText>
        </w:r>
        <w:r w:rsidRPr="00933B2A" w:rsidDel="00396732">
          <w:rPr>
            <w:b/>
          </w:rPr>
          <w:delText>:</w:delText>
        </w:r>
        <w:r w:rsidDel="00396732">
          <w:delText xml:space="preserve"> The deliverables will be packaged as follows. Two compressed files in the following formats:</w:delText>
        </w:r>
      </w:del>
    </w:p>
    <w:p w14:paraId="2C38B290" w14:textId="168CA60C" w:rsidR="00933B2A" w:rsidDel="00396732" w:rsidRDefault="00933B2A" w:rsidP="00933B2A">
      <w:pPr>
        <w:ind w:left="360"/>
        <w:rPr>
          <w:del w:id="1236" w:author="Eivazi, Farnaz" w:date="2022-07-12T15:58:00Z"/>
        </w:rPr>
      </w:pPr>
      <w:del w:id="1237" w:author="Eivazi, Farnaz" w:date="2022-07-12T15:58:00Z">
        <w:r w:rsidRPr="00003162" w:rsidDel="00396732">
          <w:rPr>
            <w:b/>
            <w:bCs/>
            <w:u w:val="single"/>
          </w:rPr>
          <w:delText>1</w:delText>
        </w:r>
        <w:r w:rsidRPr="00003162" w:rsidDel="00396732">
          <w:rPr>
            <w:b/>
            <w:bCs/>
            <w:u w:val="single"/>
            <w:vertAlign w:val="superscript"/>
          </w:rPr>
          <w:delText>st</w:delText>
        </w:r>
        <w:r w:rsidRPr="00003162" w:rsidDel="00396732">
          <w:rPr>
            <w:b/>
            <w:bCs/>
            <w:u w:val="single"/>
          </w:rPr>
          <w:delText xml:space="preserve"> zip file</w:delText>
        </w:r>
        <w:r w:rsidRPr="005D0659" w:rsidDel="00396732">
          <w:rPr>
            <w:b/>
            <w:bCs/>
          </w:rPr>
          <w:delText>:</w:delText>
        </w:r>
        <w:r w:rsidDel="00396732">
          <w:delText xml:space="preserve"> FirstInitialLastName_Assignment4</w:delText>
        </w:r>
        <w:r w:rsidR="00796D6F" w:rsidDel="00396732">
          <w:delText>_Complete</w:delText>
        </w:r>
        <w:r w:rsidDel="00396732">
          <w:delText>.zip</w:delText>
        </w:r>
        <w:r w:rsidR="005D0659" w:rsidDel="00396732">
          <w:delText xml:space="preserve">, </w:delText>
        </w:r>
        <w:r w:rsidRPr="006D42F7" w:rsidDel="00396732">
          <w:delText>a compresse</w:delText>
        </w:r>
        <w:r w:rsidDel="00396732">
          <w:delText>d file containing the following:</w:delText>
        </w:r>
      </w:del>
    </w:p>
    <w:p w14:paraId="1CC0B10D" w14:textId="704B3CB1" w:rsidR="004E7290" w:rsidRPr="00395521" w:rsidDel="00396732" w:rsidRDefault="004E7290" w:rsidP="004E7290">
      <w:pPr>
        <w:pStyle w:val="Bulleted"/>
        <w:numPr>
          <w:ilvl w:val="0"/>
          <w:numId w:val="24"/>
        </w:numPr>
        <w:rPr>
          <w:del w:id="1238" w:author="Eivazi, Farnaz" w:date="2022-07-12T15:58:00Z"/>
          <w:sz w:val="24"/>
          <w:szCs w:val="24"/>
        </w:rPr>
      </w:pPr>
      <w:del w:id="1239" w:author="Eivazi, Farnaz" w:date="2022-07-12T15:58:00Z">
        <w:r w:rsidRPr="00395521" w:rsidDel="00396732">
          <w:rPr>
            <w:sz w:val="24"/>
            <w:szCs w:val="24"/>
          </w:rPr>
          <w:delText>Word document with a name FirstInitialLastName_Assignment</w:delText>
        </w:r>
        <w:r w:rsidR="005D0659" w:rsidDel="00396732">
          <w:rPr>
            <w:sz w:val="24"/>
            <w:szCs w:val="24"/>
          </w:rPr>
          <w:delText>4</w:delText>
        </w:r>
        <w:r w:rsidRPr="00395521" w:rsidDel="00396732">
          <w:rPr>
            <w:sz w:val="24"/>
            <w:szCs w:val="24"/>
          </w:rPr>
          <w:delText>.docx should include:</w:delText>
        </w:r>
      </w:del>
    </w:p>
    <w:p w14:paraId="2B4B3004" w14:textId="3567CB13" w:rsidR="004E7290" w:rsidDel="00396732" w:rsidRDefault="0007198B" w:rsidP="009E5DAB">
      <w:pPr>
        <w:pStyle w:val="Bulleted"/>
        <w:numPr>
          <w:ilvl w:val="1"/>
          <w:numId w:val="24"/>
        </w:numPr>
        <w:spacing w:after="0"/>
        <w:rPr>
          <w:del w:id="1240" w:author="Eivazi, Farnaz" w:date="2022-07-12T15:58:00Z"/>
          <w:sz w:val="24"/>
          <w:szCs w:val="24"/>
        </w:rPr>
      </w:pPr>
      <w:del w:id="1241" w:author="Eivazi, Farnaz" w:date="2022-07-12T15:58:00Z">
        <w:r w:rsidDel="00396732">
          <w:rPr>
            <w:sz w:val="24"/>
            <w:szCs w:val="24"/>
          </w:rPr>
          <w:delText>UML Class Diagram</w:delText>
        </w:r>
        <w:r w:rsidR="00003162" w:rsidDel="00396732">
          <w:rPr>
            <w:sz w:val="24"/>
            <w:szCs w:val="24"/>
          </w:rPr>
          <w:delText xml:space="preserve"> for all classes</w:delText>
        </w:r>
      </w:del>
    </w:p>
    <w:p w14:paraId="2754FB38" w14:textId="6F4FB20F" w:rsidR="004E7290" w:rsidRPr="00395521" w:rsidDel="00396732" w:rsidRDefault="004E7290" w:rsidP="009E5DAB">
      <w:pPr>
        <w:pStyle w:val="Bulleted"/>
        <w:numPr>
          <w:ilvl w:val="1"/>
          <w:numId w:val="24"/>
        </w:numPr>
        <w:spacing w:after="0"/>
        <w:rPr>
          <w:del w:id="1242" w:author="Eivazi, Farnaz" w:date="2022-07-12T15:58:00Z"/>
          <w:sz w:val="24"/>
          <w:szCs w:val="24"/>
        </w:rPr>
      </w:pPr>
      <w:del w:id="1243" w:author="Eivazi, Farnaz" w:date="2022-07-12T15:58:00Z">
        <w:r w:rsidRPr="00395521" w:rsidDel="00396732">
          <w:rPr>
            <w:sz w:val="24"/>
            <w:szCs w:val="24"/>
          </w:rPr>
          <w:delText xml:space="preserve">Pseudocode for each of the methods specified in </w:delText>
        </w:r>
        <w:r w:rsidR="0038159A" w:rsidDel="00396732">
          <w:rPr>
            <w:sz w:val="24"/>
            <w:szCs w:val="24"/>
          </w:rPr>
          <w:delText>ManagementCompany.java, Property.java, and Plot.java</w:delText>
        </w:r>
        <w:r w:rsidRPr="00395521" w:rsidDel="00396732">
          <w:rPr>
            <w:sz w:val="24"/>
            <w:szCs w:val="24"/>
          </w:rPr>
          <w:delText>.</w:delText>
        </w:r>
      </w:del>
    </w:p>
    <w:p w14:paraId="335FE85A" w14:textId="5B71C46D" w:rsidR="0038159A" w:rsidDel="00396732" w:rsidRDefault="004E7290" w:rsidP="009E5DAB">
      <w:pPr>
        <w:pStyle w:val="Bulleted"/>
        <w:numPr>
          <w:ilvl w:val="1"/>
          <w:numId w:val="24"/>
        </w:numPr>
        <w:spacing w:after="0"/>
        <w:rPr>
          <w:del w:id="1244" w:author="Eivazi, Farnaz" w:date="2022-07-12T15:58:00Z"/>
          <w:sz w:val="24"/>
          <w:szCs w:val="24"/>
        </w:rPr>
      </w:pPr>
      <w:del w:id="1245" w:author="Eivazi, Farnaz" w:date="2022-07-12T15:58:00Z">
        <w:r w:rsidRPr="0007198B" w:rsidDel="00396732">
          <w:rPr>
            <w:sz w:val="24"/>
            <w:szCs w:val="24"/>
          </w:rPr>
          <w:delText xml:space="preserve">Screen snapshots of </w:delText>
        </w:r>
        <w:r w:rsidR="0007198B" w:rsidRPr="0007198B" w:rsidDel="00396732">
          <w:rPr>
            <w:sz w:val="24"/>
            <w:szCs w:val="24"/>
          </w:rPr>
          <w:delText>the GUI with several properties</w:delText>
        </w:r>
        <w:r w:rsidR="00796D6F" w:rsidDel="00396732">
          <w:rPr>
            <w:sz w:val="24"/>
            <w:szCs w:val="24"/>
          </w:rPr>
          <w:delText xml:space="preserve"> </w:delText>
        </w:r>
        <w:r w:rsidR="00EA2AFD" w:rsidDel="00396732">
          <w:rPr>
            <w:sz w:val="24"/>
            <w:szCs w:val="24"/>
          </w:rPr>
          <w:delText xml:space="preserve">(similar to screenshots in Assignment 4 </w:delText>
        </w:r>
        <w:r w:rsidR="00796D6F" w:rsidDel="00396732">
          <w:rPr>
            <w:sz w:val="24"/>
            <w:szCs w:val="24"/>
          </w:rPr>
          <w:delText>Descriptions</w:delText>
        </w:r>
        <w:r w:rsidR="0007198B" w:rsidRPr="0007198B" w:rsidDel="00396732">
          <w:rPr>
            <w:sz w:val="24"/>
            <w:szCs w:val="24"/>
          </w:rPr>
          <w:delText xml:space="preserve"> </w:delText>
        </w:r>
      </w:del>
    </w:p>
    <w:p w14:paraId="30C4594C" w14:textId="6825F04B" w:rsidR="004E7290" w:rsidDel="00396732" w:rsidRDefault="004E7290" w:rsidP="009E5DAB">
      <w:pPr>
        <w:pStyle w:val="Bulleted"/>
        <w:numPr>
          <w:ilvl w:val="1"/>
          <w:numId w:val="24"/>
        </w:numPr>
        <w:spacing w:after="0"/>
        <w:rPr>
          <w:del w:id="1246" w:author="Eivazi, Farnaz" w:date="2022-07-12T15:58:00Z"/>
          <w:sz w:val="24"/>
          <w:szCs w:val="24"/>
        </w:rPr>
      </w:pPr>
      <w:del w:id="1247" w:author="Eivazi, Farnaz" w:date="2022-07-12T15:58:00Z">
        <w:r w:rsidRPr="0007198B" w:rsidDel="00396732">
          <w:rPr>
            <w:sz w:val="24"/>
            <w:szCs w:val="24"/>
          </w:rPr>
          <w:delText xml:space="preserve">Screen snapshot of </w:delText>
        </w:r>
        <w:r w:rsidR="00AB5513" w:rsidDel="00396732">
          <w:rPr>
            <w:sz w:val="24"/>
            <w:szCs w:val="24"/>
          </w:rPr>
          <w:delText>Junit (display test for each method)</w:delText>
        </w:r>
      </w:del>
    </w:p>
    <w:p w14:paraId="1BDD5E21" w14:textId="618F61FE" w:rsidR="00AB5513" w:rsidRPr="0007198B" w:rsidDel="00396732" w:rsidRDefault="00AB5513" w:rsidP="009E5DAB">
      <w:pPr>
        <w:pStyle w:val="Bulleted"/>
        <w:numPr>
          <w:ilvl w:val="1"/>
          <w:numId w:val="24"/>
        </w:numPr>
        <w:spacing w:after="0"/>
        <w:rPr>
          <w:del w:id="1248" w:author="Eivazi, Farnaz" w:date="2022-07-12T15:58:00Z"/>
          <w:sz w:val="24"/>
          <w:szCs w:val="24"/>
        </w:rPr>
      </w:pPr>
      <w:del w:id="1249" w:author="Eivazi, Farnaz" w:date="2022-07-12T15:58:00Z">
        <w:r w:rsidRPr="0007198B" w:rsidDel="00396732">
          <w:rPr>
            <w:sz w:val="24"/>
            <w:szCs w:val="24"/>
          </w:rPr>
          <w:delText>Screen snapshot of GitHub submission</w:delText>
        </w:r>
      </w:del>
    </w:p>
    <w:p w14:paraId="77A27BD1" w14:textId="637B7BA8" w:rsidR="004E7290" w:rsidRPr="00395521" w:rsidDel="00396732" w:rsidRDefault="004E7290" w:rsidP="009E5DAB">
      <w:pPr>
        <w:pStyle w:val="Bulleted"/>
        <w:numPr>
          <w:ilvl w:val="1"/>
          <w:numId w:val="24"/>
        </w:numPr>
        <w:spacing w:after="0"/>
        <w:rPr>
          <w:del w:id="1250" w:author="Eivazi, Farnaz" w:date="2022-07-12T15:58:00Z"/>
          <w:sz w:val="24"/>
          <w:szCs w:val="24"/>
        </w:rPr>
      </w:pPr>
      <w:del w:id="1251" w:author="Eivazi, Farnaz" w:date="2022-07-12T15:58:00Z">
        <w:r w:rsidRPr="00395521" w:rsidDel="00396732">
          <w:rPr>
            <w:sz w:val="24"/>
            <w:szCs w:val="24"/>
          </w:rPr>
          <w:delText>Lessons Learned</w:delText>
        </w:r>
      </w:del>
    </w:p>
    <w:p w14:paraId="2F74FE82" w14:textId="28B61166" w:rsidR="004E7290" w:rsidRPr="00395521" w:rsidDel="00396732" w:rsidRDefault="004E7290" w:rsidP="009E5DAB">
      <w:pPr>
        <w:pStyle w:val="Bulleted"/>
        <w:numPr>
          <w:ilvl w:val="1"/>
          <w:numId w:val="24"/>
        </w:numPr>
        <w:spacing w:after="0"/>
        <w:rPr>
          <w:del w:id="1252" w:author="Eivazi, Farnaz" w:date="2022-07-12T15:58:00Z"/>
          <w:sz w:val="24"/>
          <w:szCs w:val="24"/>
        </w:rPr>
      </w:pPr>
      <w:del w:id="1253" w:author="Eivazi, Farnaz" w:date="2022-07-12T15:58:00Z">
        <w:r w:rsidRPr="00395521" w:rsidDel="00396732">
          <w:rPr>
            <w:sz w:val="24"/>
            <w:szCs w:val="24"/>
          </w:rPr>
          <w:delText>Check List</w:delText>
        </w:r>
      </w:del>
    </w:p>
    <w:p w14:paraId="640B27FD" w14:textId="5D09B396" w:rsidR="0038159A" w:rsidRPr="002C256B" w:rsidDel="00396732" w:rsidRDefault="0038159A" w:rsidP="00933B2A">
      <w:pPr>
        <w:pStyle w:val="Bulleted"/>
        <w:numPr>
          <w:ilvl w:val="0"/>
          <w:numId w:val="24"/>
        </w:numPr>
        <w:rPr>
          <w:del w:id="1254" w:author="Eivazi, Farnaz" w:date="2022-07-12T15:58:00Z"/>
          <w:color w:val="000000"/>
        </w:rPr>
      </w:pPr>
      <w:del w:id="1255" w:author="Eivazi, Farnaz" w:date="2022-07-12T15:58:00Z">
        <w:r w:rsidRPr="002C256B" w:rsidDel="00396732">
          <w:rPr>
            <w:color w:val="000000"/>
          </w:rPr>
          <w:delText>doc (a directory) containing your javadoc files</w:delText>
        </w:r>
        <w:r w:rsidR="00933B2A" w:rsidDel="00396732">
          <w:rPr>
            <w:color w:val="000000"/>
          </w:rPr>
          <w:delText xml:space="preserve"> for the following classes:</w:delText>
        </w:r>
        <w:r w:rsidR="00933B2A" w:rsidRPr="00933B2A" w:rsidDel="00396732">
          <w:rPr>
            <w:sz w:val="24"/>
            <w:szCs w:val="24"/>
          </w:rPr>
          <w:delText xml:space="preserve"> Property, ManagementCompany, Plot</w:delText>
        </w:r>
      </w:del>
    </w:p>
    <w:p w14:paraId="1B0A090D" w14:textId="676E90CF" w:rsidR="0038159A" w:rsidRPr="009E5DAB" w:rsidDel="00396732" w:rsidRDefault="0038159A" w:rsidP="00933B2A">
      <w:pPr>
        <w:pStyle w:val="Bulleted"/>
        <w:numPr>
          <w:ilvl w:val="0"/>
          <w:numId w:val="24"/>
        </w:numPr>
        <w:rPr>
          <w:del w:id="1256" w:author="Eivazi, Farnaz" w:date="2022-07-12T15:58:00Z"/>
          <w:i/>
          <w:color w:val="000000"/>
          <w:sz w:val="24"/>
          <w:szCs w:val="24"/>
        </w:rPr>
      </w:pPr>
      <w:del w:id="1257" w:author="Eivazi, Farnaz" w:date="2022-07-12T15:58:00Z">
        <w:r w:rsidRPr="009E5DAB" w:rsidDel="00396732">
          <w:rPr>
            <w:sz w:val="24"/>
            <w:szCs w:val="24"/>
            <w:u w:val="single"/>
          </w:rPr>
          <w:delText>src</w:delText>
        </w:r>
        <w:r w:rsidRPr="009E5DAB" w:rsidDel="00396732">
          <w:rPr>
            <w:sz w:val="24"/>
            <w:szCs w:val="24"/>
          </w:rPr>
          <w:delText xml:space="preserve"> (a directory) </w:delText>
        </w:r>
        <w:r w:rsidRPr="009E5DAB" w:rsidDel="00396732">
          <w:rPr>
            <w:i/>
            <w:sz w:val="24"/>
            <w:szCs w:val="24"/>
          </w:rPr>
          <w:delText xml:space="preserve">contains </w:delText>
        </w:r>
        <w:r w:rsidRPr="009E5DAB" w:rsidDel="00396732">
          <w:rPr>
            <w:i/>
            <w:color w:val="000000"/>
            <w:sz w:val="24"/>
            <w:szCs w:val="24"/>
          </w:rPr>
          <w:delText>your files</w:delText>
        </w:r>
        <w:r w:rsidR="005D0659" w:rsidRPr="009E5DAB" w:rsidDel="00396732">
          <w:rPr>
            <w:i/>
            <w:color w:val="000000"/>
            <w:sz w:val="24"/>
            <w:szCs w:val="24"/>
          </w:rPr>
          <w:delText>:</w:delText>
        </w:r>
      </w:del>
    </w:p>
    <w:p w14:paraId="361A0764" w14:textId="05BB20E1" w:rsidR="006007B0" w:rsidDel="00396732" w:rsidRDefault="00933B2A" w:rsidP="006007B0">
      <w:pPr>
        <w:pStyle w:val="Bulleted"/>
        <w:numPr>
          <w:ilvl w:val="1"/>
          <w:numId w:val="24"/>
        </w:numPr>
        <w:rPr>
          <w:del w:id="1258" w:author="Eivazi, Farnaz" w:date="2022-07-12T15:58:00Z"/>
          <w:sz w:val="24"/>
          <w:szCs w:val="24"/>
        </w:rPr>
      </w:pPr>
      <w:del w:id="1259" w:author="Eivazi, Farnaz" w:date="2022-07-12T15:58:00Z">
        <w:r w:rsidRPr="00933B2A" w:rsidDel="00396732">
          <w:rPr>
            <w:sz w:val="24"/>
            <w:szCs w:val="24"/>
          </w:rPr>
          <w:lastRenderedPageBreak/>
          <w:delText xml:space="preserve">Property.java, </w:delText>
        </w:r>
      </w:del>
    </w:p>
    <w:p w14:paraId="7E0A9D42" w14:textId="2AB11602" w:rsidR="006007B0" w:rsidDel="00396732" w:rsidRDefault="00933B2A" w:rsidP="006007B0">
      <w:pPr>
        <w:pStyle w:val="Bulleted"/>
        <w:numPr>
          <w:ilvl w:val="1"/>
          <w:numId w:val="24"/>
        </w:numPr>
        <w:rPr>
          <w:del w:id="1260" w:author="Eivazi, Farnaz" w:date="2022-07-12T15:58:00Z"/>
          <w:sz w:val="24"/>
          <w:szCs w:val="24"/>
        </w:rPr>
      </w:pPr>
      <w:del w:id="1261" w:author="Eivazi, Farnaz" w:date="2022-07-12T15:58:00Z">
        <w:r w:rsidRPr="00933B2A" w:rsidDel="00396732">
          <w:rPr>
            <w:sz w:val="24"/>
            <w:szCs w:val="24"/>
          </w:rPr>
          <w:delText xml:space="preserve">ManagementCompany.java, </w:delText>
        </w:r>
      </w:del>
    </w:p>
    <w:p w14:paraId="47C58C18" w14:textId="0C6B9C28" w:rsidR="006007B0" w:rsidDel="00396732" w:rsidRDefault="00933B2A" w:rsidP="006007B0">
      <w:pPr>
        <w:pStyle w:val="Bulleted"/>
        <w:numPr>
          <w:ilvl w:val="1"/>
          <w:numId w:val="24"/>
        </w:numPr>
        <w:rPr>
          <w:del w:id="1262" w:author="Eivazi, Farnaz" w:date="2022-07-12T15:58:00Z"/>
          <w:sz w:val="24"/>
          <w:szCs w:val="24"/>
        </w:rPr>
      </w:pPr>
      <w:del w:id="1263" w:author="Eivazi, Farnaz" w:date="2022-07-12T15:58:00Z">
        <w:r w:rsidRPr="00933B2A" w:rsidDel="00396732">
          <w:rPr>
            <w:sz w:val="24"/>
            <w:szCs w:val="24"/>
          </w:rPr>
          <w:delText xml:space="preserve">Plot.java, </w:delText>
        </w:r>
      </w:del>
    </w:p>
    <w:p w14:paraId="36548530" w14:textId="4E68DED6" w:rsidR="004E7290" w:rsidRPr="00395521" w:rsidDel="00396732" w:rsidRDefault="00933B2A" w:rsidP="006007B0">
      <w:pPr>
        <w:pStyle w:val="Bulleted"/>
        <w:numPr>
          <w:ilvl w:val="1"/>
          <w:numId w:val="24"/>
        </w:numPr>
        <w:rPr>
          <w:del w:id="1264" w:author="Eivazi, Farnaz" w:date="2022-07-12T15:58:00Z"/>
          <w:sz w:val="24"/>
          <w:szCs w:val="24"/>
        </w:rPr>
      </w:pPr>
      <w:del w:id="1265" w:author="Eivazi, Farnaz" w:date="2022-07-12T15:58:00Z">
        <w:r w:rsidRPr="00933B2A" w:rsidDel="00396732">
          <w:rPr>
            <w:sz w:val="24"/>
            <w:szCs w:val="24"/>
          </w:rPr>
          <w:delText>ManagmentCompanyTestSTUDENT.java</w:delText>
        </w:r>
      </w:del>
    </w:p>
    <w:p w14:paraId="50FC4CCA" w14:textId="788D506B" w:rsidR="005D0659" w:rsidRPr="006D42F7" w:rsidDel="00396732" w:rsidRDefault="005D0659" w:rsidP="005D0659">
      <w:pPr>
        <w:ind w:left="360"/>
        <w:rPr>
          <w:del w:id="1266" w:author="Eivazi, Farnaz" w:date="2022-07-12T15:58:00Z"/>
        </w:rPr>
      </w:pPr>
      <w:del w:id="1267" w:author="Eivazi, Farnaz" w:date="2022-07-12T15:58:00Z">
        <w:r w:rsidRPr="00003162" w:rsidDel="00396732">
          <w:rPr>
            <w:b/>
            <w:bCs/>
            <w:u w:val="single"/>
          </w:rPr>
          <w:delText>2</w:delText>
        </w:r>
        <w:r w:rsidRPr="00003162" w:rsidDel="00396732">
          <w:rPr>
            <w:b/>
            <w:bCs/>
            <w:u w:val="single"/>
            <w:vertAlign w:val="superscript"/>
          </w:rPr>
          <w:delText>nd</w:delText>
        </w:r>
        <w:r w:rsidRPr="00003162" w:rsidDel="00396732">
          <w:rPr>
            <w:b/>
            <w:bCs/>
            <w:u w:val="single"/>
          </w:rPr>
          <w:delText xml:space="preserve"> </w:delText>
        </w:r>
        <w:r w:rsidR="004E7290" w:rsidRPr="00003162" w:rsidDel="00396732">
          <w:rPr>
            <w:b/>
            <w:bCs/>
            <w:u w:val="single"/>
          </w:rPr>
          <w:delText>zip file</w:delText>
        </w:r>
        <w:r w:rsidRPr="005D0659" w:rsidDel="00396732">
          <w:rPr>
            <w:b/>
            <w:bCs/>
          </w:rPr>
          <w:delText>:</w:delText>
        </w:r>
        <w:r w:rsidRPr="005D0659" w:rsidDel="00396732">
          <w:delText xml:space="preserve"> </w:delText>
        </w:r>
        <w:r w:rsidRPr="00395521" w:rsidDel="00396732">
          <w:delText>FirstInitialLastName_Assignment</w:delText>
        </w:r>
        <w:r w:rsidDel="00396732">
          <w:delText>4</w:delText>
        </w:r>
        <w:r w:rsidRPr="00395521" w:rsidDel="00396732">
          <w:delText>_</w:delText>
        </w:r>
        <w:r w:rsidR="006007B0" w:rsidDel="00396732">
          <w:delText>javaFiles</w:delText>
        </w:r>
        <w:r w:rsidRPr="00395521" w:rsidDel="00396732">
          <w:delText>.zip</w:delText>
        </w:r>
        <w:r w:rsidDel="00396732">
          <w:delText xml:space="preserve">, </w:delText>
        </w:r>
        <w:r w:rsidRPr="006D42F7" w:rsidDel="00396732">
          <w:delText>a compresse</w:delText>
        </w:r>
        <w:r w:rsidDel="00396732">
          <w:delText>d file containing the following files:</w:delText>
        </w:r>
      </w:del>
    </w:p>
    <w:p w14:paraId="19643D93" w14:textId="6F23BD94" w:rsidR="006007B0" w:rsidRPr="006007B0" w:rsidDel="00396732" w:rsidRDefault="00933B2A" w:rsidP="006007B0">
      <w:pPr>
        <w:pStyle w:val="Bulleted"/>
        <w:numPr>
          <w:ilvl w:val="0"/>
          <w:numId w:val="31"/>
        </w:numPr>
        <w:rPr>
          <w:del w:id="1268" w:author="Eivazi, Farnaz" w:date="2022-07-12T15:58:00Z"/>
          <w:b/>
          <w:sz w:val="24"/>
          <w:szCs w:val="24"/>
        </w:rPr>
      </w:pPr>
      <w:del w:id="1269" w:author="Eivazi, Farnaz" w:date="2022-07-12T15:58:00Z">
        <w:r w:rsidRPr="00933B2A" w:rsidDel="00396732">
          <w:rPr>
            <w:sz w:val="24"/>
            <w:szCs w:val="24"/>
          </w:rPr>
          <w:delText xml:space="preserve">Property.java, </w:delText>
        </w:r>
      </w:del>
    </w:p>
    <w:p w14:paraId="11366B26" w14:textId="5517FE41" w:rsidR="006007B0" w:rsidRPr="006007B0" w:rsidDel="00396732" w:rsidRDefault="00933B2A" w:rsidP="006007B0">
      <w:pPr>
        <w:pStyle w:val="Bulleted"/>
        <w:numPr>
          <w:ilvl w:val="0"/>
          <w:numId w:val="31"/>
        </w:numPr>
        <w:rPr>
          <w:del w:id="1270" w:author="Eivazi, Farnaz" w:date="2022-07-12T15:58:00Z"/>
          <w:b/>
          <w:sz w:val="24"/>
          <w:szCs w:val="24"/>
        </w:rPr>
      </w:pPr>
      <w:del w:id="1271" w:author="Eivazi, Farnaz" w:date="2022-07-12T15:58:00Z">
        <w:r w:rsidRPr="00933B2A" w:rsidDel="00396732">
          <w:rPr>
            <w:sz w:val="24"/>
            <w:szCs w:val="24"/>
          </w:rPr>
          <w:delText xml:space="preserve">ManagementCompany.java, </w:delText>
        </w:r>
      </w:del>
    </w:p>
    <w:p w14:paraId="30F0762B" w14:textId="64FE530C" w:rsidR="006007B0" w:rsidRPr="006007B0" w:rsidDel="00396732" w:rsidRDefault="00933B2A" w:rsidP="006007B0">
      <w:pPr>
        <w:pStyle w:val="Bulleted"/>
        <w:numPr>
          <w:ilvl w:val="0"/>
          <w:numId w:val="31"/>
        </w:numPr>
        <w:rPr>
          <w:del w:id="1272" w:author="Eivazi, Farnaz" w:date="2022-07-12T15:58:00Z"/>
          <w:b/>
          <w:sz w:val="24"/>
          <w:szCs w:val="24"/>
        </w:rPr>
      </w:pPr>
      <w:del w:id="1273" w:author="Eivazi, Farnaz" w:date="2022-07-12T15:58:00Z">
        <w:r w:rsidRPr="00933B2A" w:rsidDel="00396732">
          <w:rPr>
            <w:sz w:val="24"/>
            <w:szCs w:val="24"/>
          </w:rPr>
          <w:delText>Plot.java,</w:delText>
        </w:r>
        <w:r w:rsidDel="00396732">
          <w:rPr>
            <w:sz w:val="24"/>
            <w:szCs w:val="24"/>
          </w:rPr>
          <w:delText xml:space="preserve"> and </w:delText>
        </w:r>
      </w:del>
    </w:p>
    <w:p w14:paraId="47E356F1" w14:textId="1024D81B" w:rsidR="006007B0" w:rsidRPr="006007B0" w:rsidDel="00396732" w:rsidRDefault="00933B2A" w:rsidP="006007B0">
      <w:pPr>
        <w:pStyle w:val="Bulleted"/>
        <w:numPr>
          <w:ilvl w:val="0"/>
          <w:numId w:val="31"/>
        </w:numPr>
        <w:rPr>
          <w:del w:id="1274" w:author="Eivazi, Farnaz" w:date="2022-07-12T15:58:00Z"/>
          <w:b/>
          <w:sz w:val="24"/>
          <w:szCs w:val="24"/>
        </w:rPr>
      </w:pPr>
      <w:del w:id="1275" w:author="Eivazi, Farnaz" w:date="2022-07-12T15:58:00Z">
        <w:r w:rsidRPr="00933B2A" w:rsidDel="00396732">
          <w:rPr>
            <w:sz w:val="24"/>
            <w:szCs w:val="24"/>
          </w:rPr>
          <w:delText>ManagmentCompanyTestSTUDENT.java</w:delText>
        </w:r>
        <w:r w:rsidR="005D0659" w:rsidDel="00396732">
          <w:rPr>
            <w:sz w:val="24"/>
            <w:szCs w:val="24"/>
          </w:rPr>
          <w:delText xml:space="preserve">  </w:delText>
        </w:r>
        <w:r w:rsidR="004E7290" w:rsidRPr="00395521" w:rsidDel="00396732">
          <w:rPr>
            <w:sz w:val="24"/>
            <w:szCs w:val="24"/>
          </w:rPr>
          <w:delText xml:space="preserve"> </w:delText>
        </w:r>
      </w:del>
    </w:p>
    <w:p w14:paraId="6386529C" w14:textId="3FFAD4F6" w:rsidR="004E7290" w:rsidRPr="006007B0" w:rsidDel="00396732" w:rsidRDefault="004E7290" w:rsidP="006007B0">
      <w:pPr>
        <w:pStyle w:val="Bulleted"/>
        <w:ind w:left="360"/>
        <w:rPr>
          <w:del w:id="1276" w:author="Eivazi, Farnaz" w:date="2022-07-12T15:58:00Z"/>
          <w:b/>
          <w:sz w:val="24"/>
          <w:szCs w:val="24"/>
        </w:rPr>
      </w:pPr>
      <w:del w:id="1277" w:author="Eivazi, Farnaz" w:date="2022-07-12T15:58:00Z">
        <w:r w:rsidRPr="00395521" w:rsidDel="00396732">
          <w:rPr>
            <w:b/>
            <w:sz w:val="24"/>
            <w:szCs w:val="24"/>
          </w:rPr>
          <w:delText>This .zip will not have any folders in it – only .java files</w:delText>
        </w:r>
        <w:r w:rsidR="006007B0" w:rsidDel="00396732">
          <w:rPr>
            <w:b/>
            <w:sz w:val="24"/>
            <w:szCs w:val="24"/>
          </w:rPr>
          <w:delText xml:space="preserve"> </w:delText>
        </w:r>
        <w:r w:rsidR="006007B0" w:rsidRPr="006007B0" w:rsidDel="00396732">
          <w:rPr>
            <w:rFonts w:asciiTheme="majorBidi" w:hAnsiTheme="majorBidi"/>
            <w:b/>
            <w:sz w:val="24"/>
            <w:szCs w:val="24"/>
          </w:rPr>
          <w:delText>that are created/modified by per requirement</w:delText>
        </w:r>
        <w:r w:rsidRPr="006007B0" w:rsidDel="00396732">
          <w:rPr>
            <w:b/>
            <w:sz w:val="24"/>
            <w:szCs w:val="24"/>
          </w:rPr>
          <w:delText>.</w:delText>
        </w:r>
      </w:del>
    </w:p>
    <w:p w14:paraId="080B0055" w14:textId="5DFD3285" w:rsidR="00003162" w:rsidDel="00666A2A" w:rsidRDefault="00003162" w:rsidP="00003162">
      <w:pPr>
        <w:pStyle w:val="NormalWeb"/>
        <w:spacing w:before="0" w:beforeAutospacing="0" w:after="0" w:afterAutospacing="0"/>
        <w:rPr>
          <w:del w:id="1278" w:author="Eivazi, Farnaz" w:date="2022-07-12T16:00:00Z"/>
          <w:b/>
          <w:bCs/>
          <w:color w:val="000000"/>
          <w:bdr w:val="none" w:sz="0" w:space="0" w:color="auto" w:frame="1"/>
        </w:rPr>
      </w:pPr>
      <w:del w:id="1279" w:author="Eivazi, Farnaz" w:date="2022-07-12T16:00:00Z">
        <w:r w:rsidRPr="00DD306B" w:rsidDel="00666A2A">
          <w:rPr>
            <w:b/>
            <w:bCs/>
            <w:color w:val="000000"/>
            <w:bdr w:val="none" w:sz="0" w:space="0" w:color="auto" w:frame="1"/>
          </w:rPr>
          <w:delText>Notes:</w:delText>
        </w:r>
      </w:del>
    </w:p>
    <w:p w14:paraId="595069CD" w14:textId="00BEF225" w:rsidR="00003162" w:rsidRPr="00395521" w:rsidDel="00666A2A" w:rsidRDefault="00003162" w:rsidP="00003162">
      <w:pPr>
        <w:pStyle w:val="Bulleted"/>
        <w:numPr>
          <w:ilvl w:val="0"/>
          <w:numId w:val="3"/>
        </w:numPr>
        <w:spacing w:after="0"/>
        <w:rPr>
          <w:del w:id="1280" w:author="Eivazi, Farnaz" w:date="2022-07-12T15:59:00Z"/>
          <w:sz w:val="24"/>
          <w:szCs w:val="24"/>
        </w:rPr>
      </w:pPr>
      <w:del w:id="1281" w:author="Eivazi, Farnaz" w:date="2022-07-12T15:59:00Z">
        <w:r w:rsidRPr="00395521" w:rsidDel="00666A2A">
          <w:rPr>
            <w:sz w:val="24"/>
            <w:szCs w:val="24"/>
          </w:rPr>
          <w:delText>Learning Experience: highlight your lessons learned and learning experience from working on this project.</w:delText>
        </w:r>
      </w:del>
    </w:p>
    <w:p w14:paraId="7CF7BB34" w14:textId="41FC7828" w:rsidR="00003162" w:rsidRPr="00395521" w:rsidDel="00666A2A" w:rsidRDefault="00003162" w:rsidP="00003162">
      <w:pPr>
        <w:pStyle w:val="Bulleted"/>
        <w:numPr>
          <w:ilvl w:val="0"/>
          <w:numId w:val="29"/>
        </w:numPr>
        <w:spacing w:after="0"/>
        <w:rPr>
          <w:del w:id="1282" w:author="Eivazi, Farnaz" w:date="2022-07-12T15:59:00Z"/>
          <w:sz w:val="24"/>
          <w:szCs w:val="24"/>
        </w:rPr>
      </w:pPr>
      <w:del w:id="1283" w:author="Eivazi, Farnaz" w:date="2022-07-12T15:59:00Z">
        <w:r w:rsidRPr="00395521" w:rsidDel="00666A2A">
          <w:rPr>
            <w:sz w:val="24"/>
            <w:szCs w:val="24"/>
          </w:rPr>
          <w:delText xml:space="preserve">What have you learned? </w:delText>
        </w:r>
      </w:del>
    </w:p>
    <w:p w14:paraId="46D5C302" w14:textId="79F5313F" w:rsidR="00003162" w:rsidRPr="00395521" w:rsidDel="00666A2A" w:rsidRDefault="00003162" w:rsidP="00003162">
      <w:pPr>
        <w:pStyle w:val="Bulleted"/>
        <w:numPr>
          <w:ilvl w:val="0"/>
          <w:numId w:val="29"/>
        </w:numPr>
        <w:spacing w:after="0"/>
        <w:rPr>
          <w:del w:id="1284" w:author="Eivazi, Farnaz" w:date="2022-07-12T15:59:00Z"/>
          <w:sz w:val="24"/>
          <w:szCs w:val="24"/>
        </w:rPr>
      </w:pPr>
      <w:del w:id="1285" w:author="Eivazi, Farnaz" w:date="2022-07-12T15:59:00Z">
        <w:r w:rsidRPr="00395521" w:rsidDel="00666A2A">
          <w:rPr>
            <w:sz w:val="24"/>
            <w:szCs w:val="24"/>
          </w:rPr>
          <w:delText>What did you struggle with?</w:delText>
        </w:r>
      </w:del>
    </w:p>
    <w:p w14:paraId="11A70D27" w14:textId="1E17F9CF" w:rsidR="00003162" w:rsidRPr="00395521" w:rsidDel="00666A2A" w:rsidRDefault="00003162" w:rsidP="00003162">
      <w:pPr>
        <w:pStyle w:val="Bulleted"/>
        <w:numPr>
          <w:ilvl w:val="0"/>
          <w:numId w:val="29"/>
        </w:numPr>
        <w:spacing w:after="0"/>
        <w:rPr>
          <w:del w:id="1286" w:author="Eivazi, Farnaz" w:date="2022-07-12T15:59:00Z"/>
          <w:sz w:val="24"/>
          <w:szCs w:val="24"/>
        </w:rPr>
      </w:pPr>
      <w:del w:id="1287" w:author="Eivazi, Farnaz" w:date="2022-07-12T15:59:00Z">
        <w:r w:rsidRPr="00395521" w:rsidDel="00666A2A">
          <w:rPr>
            <w:sz w:val="24"/>
            <w:szCs w:val="24"/>
          </w:rPr>
          <w:delText>What will you do differently on your next project?</w:delText>
        </w:r>
      </w:del>
    </w:p>
    <w:p w14:paraId="50B05A72" w14:textId="27F7912C" w:rsidR="00003162" w:rsidRPr="00395521" w:rsidDel="00666A2A" w:rsidRDefault="00003162" w:rsidP="00003162">
      <w:pPr>
        <w:pStyle w:val="Bulleted"/>
        <w:numPr>
          <w:ilvl w:val="0"/>
          <w:numId w:val="29"/>
        </w:numPr>
        <w:spacing w:after="0"/>
        <w:rPr>
          <w:del w:id="1288" w:author="Eivazi, Farnaz" w:date="2022-07-12T15:59:00Z"/>
          <w:sz w:val="24"/>
          <w:szCs w:val="24"/>
        </w:rPr>
      </w:pPr>
      <w:del w:id="1289" w:author="Eivazi, Farnaz" w:date="2022-07-12T15:59:00Z">
        <w:r w:rsidRPr="00395521" w:rsidDel="00666A2A">
          <w:rPr>
            <w:bCs/>
            <w:sz w:val="24"/>
            <w:szCs w:val="24"/>
          </w:rPr>
          <w:delText>Include what parts of the project you were successful at, and what parts (if any) you were not successful at.</w:delText>
        </w:r>
      </w:del>
    </w:p>
    <w:p w14:paraId="188AB9FB" w14:textId="44853AC2" w:rsidR="00003162" w:rsidRPr="0007198B" w:rsidDel="00666A2A" w:rsidRDefault="00003162" w:rsidP="00003162">
      <w:pPr>
        <w:pStyle w:val="Bulleted"/>
        <w:numPr>
          <w:ilvl w:val="0"/>
          <w:numId w:val="3"/>
        </w:numPr>
        <w:spacing w:after="0"/>
        <w:rPr>
          <w:del w:id="1290" w:author="Eivazi, Farnaz" w:date="2022-07-12T15:59:00Z"/>
          <w:sz w:val="24"/>
          <w:szCs w:val="24"/>
        </w:rPr>
      </w:pPr>
      <w:del w:id="1291" w:author="Eivazi, Farnaz" w:date="2022-07-12T15:59:00Z">
        <w:r w:rsidRPr="00395521" w:rsidDel="00666A2A">
          <w:rPr>
            <w:bCs/>
            <w:sz w:val="24"/>
            <w:szCs w:val="24"/>
          </w:rPr>
          <w:delText>GitHub: In your repository upload your Word file and java file. You will want to upload these files as contents of a directory so that future uploads can be kept separate.  Take and submit a screen shot of the GitHub repository.</w:delText>
        </w:r>
      </w:del>
    </w:p>
    <w:p w14:paraId="4535D810" w14:textId="5587F0A8" w:rsidR="00003162" w:rsidRPr="00DD306B" w:rsidDel="00666A2A" w:rsidRDefault="00003162" w:rsidP="00003162">
      <w:pPr>
        <w:pStyle w:val="NormalWeb"/>
        <w:spacing w:before="0" w:beforeAutospacing="0" w:after="0" w:afterAutospacing="0"/>
        <w:rPr>
          <w:del w:id="1292" w:author="Eivazi, Farnaz" w:date="2022-07-12T16:00:00Z"/>
          <w:color w:val="000000"/>
        </w:rPr>
      </w:pPr>
    </w:p>
    <w:p w14:paraId="2918668A" w14:textId="6C05F253" w:rsidR="00003162" w:rsidDel="00666A2A" w:rsidRDefault="00003162" w:rsidP="00003162">
      <w:pPr>
        <w:pStyle w:val="Bulleted"/>
        <w:numPr>
          <w:ilvl w:val="0"/>
          <w:numId w:val="3"/>
        </w:numPr>
        <w:spacing w:after="0"/>
        <w:rPr>
          <w:del w:id="1293" w:author="Eivazi, Farnaz" w:date="2022-07-12T16:00:00Z"/>
          <w:sz w:val="24"/>
          <w:szCs w:val="24"/>
        </w:rPr>
      </w:pPr>
      <w:del w:id="1294" w:author="Eivazi, Farnaz" w:date="2022-07-12T16:00:00Z">
        <w:r w:rsidRPr="00925151" w:rsidDel="00666A2A">
          <w:rPr>
            <w:sz w:val="24"/>
            <w:szCs w:val="24"/>
          </w:rPr>
          <w:delTex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delText>
        </w:r>
      </w:del>
    </w:p>
    <w:p w14:paraId="202CB9CE" w14:textId="3B2E45FA" w:rsidR="00003162" w:rsidDel="00666A2A" w:rsidRDefault="00003162" w:rsidP="00003162">
      <w:pPr>
        <w:pStyle w:val="ListParagraph"/>
        <w:rPr>
          <w:del w:id="1295" w:author="Eivazi, Farnaz" w:date="2022-07-12T16:00:00Z"/>
        </w:rPr>
      </w:pPr>
    </w:p>
    <w:p w14:paraId="282295AD" w14:textId="2D0103DA" w:rsidR="00003162" w:rsidRPr="00DD306B" w:rsidDel="00666A2A" w:rsidRDefault="00003162" w:rsidP="00003162">
      <w:pPr>
        <w:pStyle w:val="Bulleted"/>
        <w:numPr>
          <w:ilvl w:val="0"/>
          <w:numId w:val="3"/>
        </w:numPr>
        <w:spacing w:after="0"/>
        <w:rPr>
          <w:del w:id="1296" w:author="Eivazi, Farnaz" w:date="2022-07-12T16:00:00Z"/>
          <w:color w:val="000000"/>
        </w:rPr>
      </w:pPr>
      <w:del w:id="1297" w:author="Eivazi, Farnaz" w:date="2022-07-12T16:00:00Z">
        <w:r w:rsidRPr="00925151" w:rsidDel="00666A2A">
          <w:rPr>
            <w:sz w:val="24"/>
            <w:szCs w:val="24"/>
          </w:rPr>
          <w:delText>Documentation: The documentation requirement for all programming projects is one block comment at the top of the program containing the course name, the project number, your name, the date and platform</w:delText>
        </w:r>
        <w:r w:rsidRPr="00DD306B" w:rsidDel="00666A2A">
          <w:rPr>
            <w:color w:val="000000"/>
            <w:bdr w:val="none" w:sz="0" w:space="0" w:color="auto" w:frame="1"/>
          </w:rPr>
          <w:delTex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delText>
        </w:r>
      </w:del>
    </w:p>
    <w:p w14:paraId="51D4C3A5" w14:textId="0ACE5FAF" w:rsidR="00003162" w:rsidRPr="00DD306B" w:rsidDel="00666A2A" w:rsidRDefault="00003162" w:rsidP="00003162">
      <w:pPr>
        <w:pStyle w:val="NormalWeb"/>
        <w:spacing w:before="0" w:beforeAutospacing="0" w:after="0" w:afterAutospacing="0"/>
        <w:ind w:left="360"/>
        <w:rPr>
          <w:del w:id="1298" w:author="Eivazi, Farnaz" w:date="2022-07-12T16:00:00Z"/>
          <w:color w:val="000000"/>
        </w:rPr>
      </w:pPr>
      <w:del w:id="1299" w:author="Eivazi, Farnaz" w:date="2022-07-12T16:00:00Z">
        <w:r w:rsidRPr="00DD306B" w:rsidDel="00666A2A">
          <w:rPr>
            <w:color w:val="000000"/>
            <w:bdr w:val="none" w:sz="0" w:space="0" w:color="auto" w:frame="1"/>
          </w:rPr>
          <w:delText>Indentation: It must be consistent throughout the program and must reflect the control structure</w:delText>
        </w:r>
      </w:del>
    </w:p>
    <w:p w14:paraId="6A627AD0" w14:textId="77777777" w:rsidR="00003162" w:rsidRPr="00395521" w:rsidRDefault="00003162" w:rsidP="00003162">
      <w:pPr>
        <w:pStyle w:val="Bulleted"/>
        <w:spacing w:after="0"/>
        <w:ind w:left="360"/>
        <w:rPr>
          <w:sz w:val="24"/>
          <w:szCs w:val="24"/>
        </w:rPr>
      </w:pPr>
    </w:p>
    <w:p w14:paraId="38E5C0CA" w14:textId="1FAC67E5" w:rsidR="004E7290" w:rsidDel="00CA1945" w:rsidRDefault="004E7290" w:rsidP="004E7290">
      <w:pPr>
        <w:pStyle w:val="Subtitle"/>
        <w:jc w:val="center"/>
        <w:rPr>
          <w:del w:id="1300" w:author="Eivazi, Farnaz" w:date="2022-07-12T17:04:00Z"/>
          <w:b/>
          <w:sz w:val="28"/>
        </w:rPr>
      </w:pPr>
    </w:p>
    <w:p w14:paraId="6121E3A4" w14:textId="778C9FE7" w:rsidR="004E7290" w:rsidDel="00666A2A" w:rsidRDefault="004E7290" w:rsidP="004E7290">
      <w:pPr>
        <w:pStyle w:val="Subtitle"/>
        <w:jc w:val="center"/>
        <w:rPr>
          <w:del w:id="1301" w:author="Eivazi, Farnaz" w:date="2022-07-12T16:00:00Z"/>
          <w:b/>
          <w:sz w:val="28"/>
        </w:rPr>
      </w:pPr>
      <w:del w:id="1302" w:author="Eivazi, Farnaz" w:date="2022-07-12T16:00:00Z">
        <w:r w:rsidRPr="00B03664" w:rsidDel="00666A2A">
          <w:rPr>
            <w:b/>
            <w:sz w:val="28"/>
          </w:rPr>
          <w:delText>Grading Rubric</w:delText>
        </w:r>
      </w:del>
    </w:p>
    <w:p w14:paraId="6C26F7BF" w14:textId="0D474352" w:rsidR="004E7290" w:rsidDel="00666A2A" w:rsidRDefault="004E7290" w:rsidP="004E7290">
      <w:pPr>
        <w:pStyle w:val="Subtitle"/>
        <w:jc w:val="center"/>
        <w:rPr>
          <w:del w:id="1303" w:author="Eivazi, Farnaz" w:date="2022-07-12T16:00:00Z"/>
          <w:bCs/>
          <w:sz w:val="28"/>
        </w:rPr>
      </w:pPr>
      <w:del w:id="1304" w:author="Eivazi, Farnaz" w:date="2022-07-12T16:00:00Z">
        <w:r w:rsidRPr="00395521" w:rsidDel="00666A2A">
          <w:rPr>
            <w:bCs/>
            <w:sz w:val="28"/>
          </w:rPr>
          <w:delText>See attachment</w:delText>
        </w:r>
        <w:r w:rsidDel="00666A2A">
          <w:rPr>
            <w:bCs/>
            <w:sz w:val="28"/>
          </w:rPr>
          <w:delText>:</w:delText>
        </w:r>
        <w:r w:rsidRPr="00395521" w:rsidDel="00666A2A">
          <w:rPr>
            <w:bCs/>
            <w:sz w:val="28"/>
          </w:rPr>
          <w:delText xml:space="preserve"> CMSC203 Assignment </w:delText>
        </w:r>
        <w:r w:rsidR="0038159A" w:rsidDel="00666A2A">
          <w:rPr>
            <w:bCs/>
            <w:sz w:val="28"/>
          </w:rPr>
          <w:delText>4</w:delText>
        </w:r>
        <w:r w:rsidRPr="00395521" w:rsidDel="00666A2A">
          <w:rPr>
            <w:bCs/>
            <w:sz w:val="28"/>
          </w:rPr>
          <w:delText xml:space="preserve"> Rubric.xlsx</w:delText>
        </w:r>
      </w:del>
    </w:p>
    <w:p w14:paraId="2DFB4D2E" w14:textId="01EE5099" w:rsidR="004E7290" w:rsidDel="00666A2A" w:rsidRDefault="004E7290" w:rsidP="004E7290">
      <w:pPr>
        <w:pStyle w:val="Subtitle"/>
        <w:jc w:val="center"/>
        <w:rPr>
          <w:del w:id="1305" w:author="Eivazi, Farnaz" w:date="2022-07-12T16:00:00Z"/>
          <w:bCs/>
          <w:sz w:val="28"/>
        </w:rPr>
      </w:pPr>
    </w:p>
    <w:p w14:paraId="1CCC9BAE" w14:textId="19F815FA" w:rsidR="004E7290" w:rsidDel="00666A2A" w:rsidRDefault="004E7290" w:rsidP="004E7290">
      <w:pPr>
        <w:pStyle w:val="Subtitle"/>
        <w:jc w:val="center"/>
        <w:rPr>
          <w:del w:id="1306" w:author="Eivazi, Farnaz" w:date="2022-07-12T16:00:00Z"/>
          <w:bCs/>
          <w:sz w:val="28"/>
        </w:rPr>
      </w:pPr>
      <w:del w:id="1307" w:author="Eivazi, Farnaz" w:date="2022-07-12T16:00:00Z">
        <w:r w:rsidDel="00666A2A">
          <w:rPr>
            <w:bCs/>
            <w:sz w:val="28"/>
          </w:rPr>
          <w:delText xml:space="preserve">Assignment </w:delText>
        </w:r>
        <w:r w:rsidR="0038159A" w:rsidDel="00666A2A">
          <w:rPr>
            <w:bCs/>
            <w:sz w:val="28"/>
          </w:rPr>
          <w:delText>4</w:delText>
        </w:r>
        <w:r w:rsidDel="00666A2A">
          <w:rPr>
            <w:bCs/>
            <w:sz w:val="28"/>
          </w:rPr>
          <w:delText xml:space="preserve"> Check List</w:delText>
        </w:r>
        <w:r w:rsidR="009B2786" w:rsidDel="00666A2A">
          <w:rPr>
            <w:bCs/>
            <w:sz w:val="28"/>
          </w:rPr>
          <w:delText xml:space="preserve"> (include Yes/No or N/A for each item)</w:delText>
        </w:r>
      </w:del>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4E7290" w:rsidDel="00666A2A" w14:paraId="26309F3D" w14:textId="58E8658B" w:rsidTr="00904C13">
        <w:trPr>
          <w:del w:id="1308" w:author="Eivazi, Farnaz" w:date="2022-07-12T16:00:00Z"/>
        </w:trPr>
        <w:tc>
          <w:tcPr>
            <w:tcW w:w="542" w:type="dxa"/>
          </w:tcPr>
          <w:p w14:paraId="707D1E00" w14:textId="29604009" w:rsidR="004E7290" w:rsidDel="00666A2A" w:rsidRDefault="004E7290" w:rsidP="00904C13">
            <w:pPr>
              <w:rPr>
                <w:del w:id="1309" w:author="Eivazi, Farnaz" w:date="2022-07-12T16:00:00Z"/>
                <w:b/>
              </w:rPr>
            </w:pPr>
            <w:del w:id="1310" w:author="Eivazi, Farnaz" w:date="2022-07-12T16:00:00Z">
              <w:r w:rsidDel="00666A2A">
                <w:rPr>
                  <w:b/>
                </w:rPr>
                <w:delText>#</w:delText>
              </w:r>
            </w:del>
          </w:p>
        </w:tc>
        <w:tc>
          <w:tcPr>
            <w:tcW w:w="5508" w:type="dxa"/>
          </w:tcPr>
          <w:p w14:paraId="0AF4E442" w14:textId="6C85635F" w:rsidR="004E7290" w:rsidDel="00666A2A" w:rsidRDefault="004E7290" w:rsidP="00904C13">
            <w:pPr>
              <w:rPr>
                <w:del w:id="1311" w:author="Eivazi, Farnaz" w:date="2022-07-12T16:00:00Z"/>
                <w:b/>
              </w:rPr>
            </w:pPr>
          </w:p>
        </w:tc>
        <w:tc>
          <w:tcPr>
            <w:tcW w:w="2430" w:type="dxa"/>
          </w:tcPr>
          <w:p w14:paraId="6FE56DFF" w14:textId="32309091" w:rsidR="004E7290" w:rsidDel="00666A2A" w:rsidRDefault="004E7290" w:rsidP="00904C13">
            <w:pPr>
              <w:rPr>
                <w:del w:id="1312" w:author="Eivazi, Farnaz" w:date="2022-07-12T16:00:00Z"/>
                <w:b/>
              </w:rPr>
            </w:pPr>
            <w:del w:id="1313" w:author="Eivazi, Farnaz" w:date="2022-07-12T16:00:00Z">
              <w:r w:rsidDel="00666A2A">
                <w:rPr>
                  <w:b/>
                </w:rPr>
                <w:delText>Y/N</w:delText>
              </w:r>
              <w:r w:rsidR="009B2786" w:rsidDel="00666A2A">
                <w:rPr>
                  <w:b/>
                </w:rPr>
                <w:delText xml:space="preserve"> or N/A</w:delText>
              </w:r>
            </w:del>
          </w:p>
        </w:tc>
        <w:tc>
          <w:tcPr>
            <w:tcW w:w="1530" w:type="dxa"/>
          </w:tcPr>
          <w:p w14:paraId="4FB9CE6A" w14:textId="4A953393" w:rsidR="004E7290" w:rsidDel="00666A2A" w:rsidRDefault="004E7290" w:rsidP="00904C13">
            <w:pPr>
              <w:rPr>
                <w:del w:id="1314" w:author="Eivazi, Farnaz" w:date="2022-07-12T16:00:00Z"/>
                <w:b/>
              </w:rPr>
            </w:pPr>
            <w:del w:id="1315" w:author="Eivazi, Farnaz" w:date="2022-07-12T16:00:00Z">
              <w:r w:rsidDel="00666A2A">
                <w:rPr>
                  <w:b/>
                </w:rPr>
                <w:delText>Comments</w:delText>
              </w:r>
            </w:del>
          </w:p>
        </w:tc>
      </w:tr>
      <w:tr w:rsidR="004E7290" w:rsidDel="00666A2A" w14:paraId="19FFC14F" w14:textId="5DAF5779" w:rsidTr="00904C13">
        <w:trPr>
          <w:del w:id="1316" w:author="Eivazi, Farnaz" w:date="2022-07-12T16:00:00Z"/>
        </w:trPr>
        <w:tc>
          <w:tcPr>
            <w:tcW w:w="542" w:type="dxa"/>
          </w:tcPr>
          <w:p w14:paraId="32599BC3" w14:textId="668C68D9" w:rsidR="004E7290" w:rsidDel="00666A2A" w:rsidRDefault="004E7290" w:rsidP="004E7290">
            <w:pPr>
              <w:widowControl w:val="0"/>
              <w:numPr>
                <w:ilvl w:val="0"/>
                <w:numId w:val="26"/>
              </w:numPr>
              <w:ind w:hanging="360"/>
              <w:contextualSpacing/>
              <w:rPr>
                <w:del w:id="1317" w:author="Eivazi, Farnaz" w:date="2022-07-12T16:00:00Z"/>
                <w:b/>
              </w:rPr>
            </w:pPr>
          </w:p>
        </w:tc>
        <w:tc>
          <w:tcPr>
            <w:tcW w:w="5508" w:type="dxa"/>
          </w:tcPr>
          <w:p w14:paraId="32B94EF3" w14:textId="40241208" w:rsidR="004E7290" w:rsidDel="00666A2A" w:rsidRDefault="004E7290" w:rsidP="00904C13">
            <w:pPr>
              <w:rPr>
                <w:del w:id="1318" w:author="Eivazi, Farnaz" w:date="2022-07-12T16:00:00Z"/>
                <w:rFonts w:ascii="Verdana" w:eastAsia="Verdana" w:hAnsi="Verdana" w:cs="Verdana"/>
                <w:b/>
              </w:rPr>
            </w:pPr>
            <w:del w:id="1319" w:author="Eivazi, Farnaz" w:date="2022-07-12T16:00:00Z">
              <w:r w:rsidDel="00666A2A">
                <w:rPr>
                  <w:b/>
                </w:rPr>
                <w:delText>Assignment files:</w:delText>
              </w:r>
              <w:r w:rsidDel="00666A2A">
                <w:rPr>
                  <w:rFonts w:ascii="Verdana" w:eastAsia="Verdana" w:hAnsi="Verdana" w:cs="Verdana"/>
                  <w:b/>
                </w:rPr>
                <w:delText xml:space="preserve"> </w:delText>
              </w:r>
            </w:del>
          </w:p>
        </w:tc>
        <w:tc>
          <w:tcPr>
            <w:tcW w:w="2430" w:type="dxa"/>
          </w:tcPr>
          <w:p w14:paraId="0A168238" w14:textId="42D495C6" w:rsidR="004E7290" w:rsidDel="00666A2A" w:rsidRDefault="004E7290" w:rsidP="00904C13">
            <w:pPr>
              <w:rPr>
                <w:del w:id="1320" w:author="Eivazi, Farnaz" w:date="2022-07-12T16:00:00Z"/>
                <w:b/>
              </w:rPr>
            </w:pPr>
          </w:p>
        </w:tc>
        <w:tc>
          <w:tcPr>
            <w:tcW w:w="1530" w:type="dxa"/>
          </w:tcPr>
          <w:p w14:paraId="1C8E4BD4" w14:textId="70829C34" w:rsidR="004E7290" w:rsidDel="00666A2A" w:rsidRDefault="004E7290" w:rsidP="00904C13">
            <w:pPr>
              <w:rPr>
                <w:del w:id="1321" w:author="Eivazi, Farnaz" w:date="2022-07-12T16:00:00Z"/>
                <w:b/>
              </w:rPr>
            </w:pPr>
          </w:p>
        </w:tc>
      </w:tr>
      <w:tr w:rsidR="004E7290" w:rsidDel="00666A2A" w14:paraId="7BD1998B" w14:textId="64BE51AC" w:rsidTr="00904C13">
        <w:trPr>
          <w:del w:id="1322" w:author="Eivazi, Farnaz" w:date="2022-07-12T16:00:00Z"/>
        </w:trPr>
        <w:tc>
          <w:tcPr>
            <w:tcW w:w="542" w:type="dxa"/>
          </w:tcPr>
          <w:p w14:paraId="03A7BD82" w14:textId="2ABB9C0B" w:rsidR="004E7290" w:rsidDel="00666A2A" w:rsidRDefault="004E7290" w:rsidP="00904C13">
            <w:pPr>
              <w:rPr>
                <w:del w:id="1323" w:author="Eivazi, Farnaz" w:date="2022-07-12T16:00:00Z"/>
                <w:b/>
              </w:rPr>
            </w:pPr>
          </w:p>
        </w:tc>
        <w:tc>
          <w:tcPr>
            <w:tcW w:w="5508" w:type="dxa"/>
          </w:tcPr>
          <w:p w14:paraId="551DD47B" w14:textId="3A5373E9" w:rsidR="004E7290" w:rsidRPr="00DD306B" w:rsidDel="00666A2A" w:rsidRDefault="004E7290" w:rsidP="004E7290">
            <w:pPr>
              <w:pStyle w:val="ListParagraph"/>
              <w:numPr>
                <w:ilvl w:val="0"/>
                <w:numId w:val="28"/>
              </w:numPr>
              <w:rPr>
                <w:del w:id="1324" w:author="Eivazi, Farnaz" w:date="2022-07-12T16:00:00Z"/>
                <w:rFonts w:eastAsia="Verdana"/>
                <w:b/>
              </w:rPr>
            </w:pPr>
            <w:del w:id="1325" w:author="Eivazi, Farnaz" w:date="2022-07-12T16:00:00Z">
              <w:r w:rsidRPr="00DD306B" w:rsidDel="00666A2A">
                <w:rPr>
                  <w:rFonts w:eastAsia="inherit"/>
                </w:rPr>
                <w:delText>FirstInitialLastName</w:delText>
              </w:r>
              <w:r w:rsidRPr="00DD306B" w:rsidDel="00666A2A">
                <w:rPr>
                  <w:rFonts w:eastAsia="Verdana"/>
                </w:rPr>
                <w:delText>_</w:delText>
              </w:r>
              <w:r w:rsidRPr="00DD306B" w:rsidDel="00666A2A">
                <w:rPr>
                  <w:rFonts w:eastAsia="inherit"/>
                </w:rPr>
                <w:delText xml:space="preserve"> Assignment</w:delText>
              </w:r>
              <w:r w:rsidR="005D0659" w:rsidDel="00666A2A">
                <w:rPr>
                  <w:rFonts w:eastAsia="inherit"/>
                </w:rPr>
                <w:delText xml:space="preserve"> 4_</w:delText>
              </w:r>
              <w:r w:rsidR="006007B0" w:rsidDel="00666A2A">
                <w:rPr>
                  <w:rFonts w:eastAsia="Verdana"/>
                </w:rPr>
                <w:delText>javaFiles</w:delText>
              </w:r>
              <w:r w:rsidRPr="00DD306B" w:rsidDel="00666A2A">
                <w:rPr>
                  <w:rFonts w:eastAsia="Verdana"/>
                </w:rPr>
                <w:delText>.zip</w:delText>
              </w:r>
            </w:del>
          </w:p>
        </w:tc>
        <w:tc>
          <w:tcPr>
            <w:tcW w:w="2430" w:type="dxa"/>
          </w:tcPr>
          <w:p w14:paraId="746D4B9F" w14:textId="2E9273E2" w:rsidR="004E7290" w:rsidDel="00666A2A" w:rsidRDefault="004E7290" w:rsidP="00904C13">
            <w:pPr>
              <w:rPr>
                <w:del w:id="1326" w:author="Eivazi, Farnaz" w:date="2022-07-12T16:00:00Z"/>
                <w:b/>
              </w:rPr>
            </w:pPr>
          </w:p>
        </w:tc>
        <w:tc>
          <w:tcPr>
            <w:tcW w:w="1530" w:type="dxa"/>
          </w:tcPr>
          <w:p w14:paraId="1FFB03E8" w14:textId="43746E75" w:rsidR="004E7290" w:rsidDel="00666A2A" w:rsidRDefault="004E7290" w:rsidP="00904C13">
            <w:pPr>
              <w:rPr>
                <w:del w:id="1327" w:author="Eivazi, Farnaz" w:date="2022-07-12T16:00:00Z"/>
                <w:b/>
              </w:rPr>
            </w:pPr>
          </w:p>
        </w:tc>
      </w:tr>
      <w:tr w:rsidR="004E7290" w:rsidDel="00666A2A" w14:paraId="6D2DD989" w14:textId="7E2F1AD4" w:rsidTr="00904C13">
        <w:trPr>
          <w:del w:id="1328" w:author="Eivazi, Farnaz" w:date="2022-07-12T16:00:00Z"/>
        </w:trPr>
        <w:tc>
          <w:tcPr>
            <w:tcW w:w="542" w:type="dxa"/>
          </w:tcPr>
          <w:p w14:paraId="32FC6787" w14:textId="74502526" w:rsidR="004E7290" w:rsidDel="00666A2A" w:rsidRDefault="004E7290" w:rsidP="00904C13">
            <w:pPr>
              <w:rPr>
                <w:del w:id="1329" w:author="Eivazi, Farnaz" w:date="2022-07-12T16:00:00Z"/>
                <w:b/>
              </w:rPr>
            </w:pPr>
          </w:p>
        </w:tc>
        <w:tc>
          <w:tcPr>
            <w:tcW w:w="5508" w:type="dxa"/>
          </w:tcPr>
          <w:p w14:paraId="181C6D9A" w14:textId="4A96AFC3" w:rsidR="004E7290" w:rsidRPr="00DD306B" w:rsidDel="00666A2A" w:rsidRDefault="004E7290" w:rsidP="004E7290">
            <w:pPr>
              <w:pStyle w:val="ListParagraph"/>
              <w:numPr>
                <w:ilvl w:val="0"/>
                <w:numId w:val="28"/>
              </w:numPr>
              <w:rPr>
                <w:del w:id="1330" w:author="Eivazi, Farnaz" w:date="2022-07-12T16:00:00Z"/>
                <w:rFonts w:eastAsia="inherit"/>
              </w:rPr>
            </w:pPr>
            <w:del w:id="1331" w:author="Eivazi, Farnaz" w:date="2022-07-12T16:00:00Z">
              <w:r w:rsidRPr="00DD306B" w:rsidDel="00666A2A">
                <w:rPr>
                  <w:rFonts w:eastAsia="inherit"/>
                </w:rPr>
                <w:delText>FirstInitialLastName_Assignment</w:delText>
              </w:r>
              <w:r w:rsidR="005D0659" w:rsidDel="00666A2A">
                <w:rPr>
                  <w:rFonts w:eastAsia="inherit"/>
                </w:rPr>
                <w:delText>4</w:delText>
              </w:r>
              <w:r w:rsidR="00796D6F" w:rsidDel="00666A2A">
                <w:rPr>
                  <w:rFonts w:eastAsia="inherit"/>
                </w:rPr>
                <w:delText>_Complete</w:delText>
              </w:r>
              <w:r w:rsidDel="00666A2A">
                <w:rPr>
                  <w:rFonts w:eastAsia="inherit"/>
                </w:rPr>
                <w:delText>.</w:delText>
              </w:r>
              <w:r w:rsidR="005D0659" w:rsidDel="00666A2A">
                <w:rPr>
                  <w:rFonts w:eastAsia="inherit"/>
                </w:rPr>
                <w:delText>zip</w:delText>
              </w:r>
              <w:r w:rsidRPr="00DD306B" w:rsidDel="00666A2A">
                <w:rPr>
                  <w:rFonts w:eastAsia="inherit"/>
                </w:rPr>
                <w:delText xml:space="preserve">      </w:delText>
              </w:r>
            </w:del>
          </w:p>
        </w:tc>
        <w:tc>
          <w:tcPr>
            <w:tcW w:w="2430" w:type="dxa"/>
          </w:tcPr>
          <w:p w14:paraId="15A57255" w14:textId="11E1A156" w:rsidR="004E7290" w:rsidDel="00666A2A" w:rsidRDefault="004E7290" w:rsidP="00904C13">
            <w:pPr>
              <w:rPr>
                <w:del w:id="1332" w:author="Eivazi, Farnaz" w:date="2022-07-12T16:00:00Z"/>
                <w:b/>
              </w:rPr>
            </w:pPr>
          </w:p>
        </w:tc>
        <w:tc>
          <w:tcPr>
            <w:tcW w:w="1530" w:type="dxa"/>
          </w:tcPr>
          <w:p w14:paraId="071FE200" w14:textId="17F71D63" w:rsidR="004E7290" w:rsidDel="00666A2A" w:rsidRDefault="004E7290" w:rsidP="00904C13">
            <w:pPr>
              <w:rPr>
                <w:del w:id="1333" w:author="Eivazi, Farnaz" w:date="2022-07-12T16:00:00Z"/>
                <w:b/>
              </w:rPr>
            </w:pPr>
          </w:p>
        </w:tc>
      </w:tr>
      <w:tr w:rsidR="004E7290" w:rsidDel="00666A2A" w14:paraId="711C1371" w14:textId="47BEB598" w:rsidTr="00904C13">
        <w:trPr>
          <w:trHeight w:val="314"/>
          <w:del w:id="1334" w:author="Eivazi, Farnaz" w:date="2022-07-12T16:00:00Z"/>
        </w:trPr>
        <w:tc>
          <w:tcPr>
            <w:tcW w:w="542" w:type="dxa"/>
          </w:tcPr>
          <w:p w14:paraId="734EE965" w14:textId="70253C3C" w:rsidR="004E7290" w:rsidDel="00666A2A" w:rsidRDefault="004E7290" w:rsidP="004E7290">
            <w:pPr>
              <w:widowControl w:val="0"/>
              <w:numPr>
                <w:ilvl w:val="0"/>
                <w:numId w:val="26"/>
              </w:numPr>
              <w:ind w:hanging="360"/>
              <w:contextualSpacing/>
              <w:rPr>
                <w:del w:id="1335" w:author="Eivazi, Farnaz" w:date="2022-07-12T16:00:00Z"/>
                <w:b/>
              </w:rPr>
            </w:pPr>
          </w:p>
        </w:tc>
        <w:tc>
          <w:tcPr>
            <w:tcW w:w="5508" w:type="dxa"/>
          </w:tcPr>
          <w:p w14:paraId="355CB1F1" w14:textId="040CB656" w:rsidR="004E7290" w:rsidDel="00666A2A" w:rsidRDefault="004E7290" w:rsidP="00904C13">
            <w:pPr>
              <w:rPr>
                <w:del w:id="1336" w:author="Eivazi, Farnaz" w:date="2022-07-12T16:00:00Z"/>
                <w:rFonts w:ascii="inherit" w:eastAsia="inherit" w:hAnsi="inherit" w:cs="inherit"/>
                <w:sz w:val="20"/>
                <w:szCs w:val="20"/>
              </w:rPr>
            </w:pPr>
            <w:del w:id="1337" w:author="Eivazi, Farnaz" w:date="2022-07-12T16:00:00Z">
              <w:r w:rsidDel="00666A2A">
                <w:rPr>
                  <w:b/>
                </w:rPr>
                <w:delText>Program compiles</w:delText>
              </w:r>
            </w:del>
          </w:p>
        </w:tc>
        <w:tc>
          <w:tcPr>
            <w:tcW w:w="2430" w:type="dxa"/>
          </w:tcPr>
          <w:p w14:paraId="402333E8" w14:textId="76BBC0EE" w:rsidR="004E7290" w:rsidDel="00666A2A" w:rsidRDefault="004E7290" w:rsidP="00904C13">
            <w:pPr>
              <w:rPr>
                <w:del w:id="1338" w:author="Eivazi, Farnaz" w:date="2022-07-12T16:00:00Z"/>
                <w:b/>
              </w:rPr>
            </w:pPr>
          </w:p>
        </w:tc>
        <w:tc>
          <w:tcPr>
            <w:tcW w:w="1530" w:type="dxa"/>
          </w:tcPr>
          <w:p w14:paraId="218B1E74" w14:textId="1BE55370" w:rsidR="004E7290" w:rsidDel="00666A2A" w:rsidRDefault="004E7290" w:rsidP="00904C13">
            <w:pPr>
              <w:rPr>
                <w:del w:id="1339" w:author="Eivazi, Farnaz" w:date="2022-07-12T16:00:00Z"/>
                <w:b/>
              </w:rPr>
            </w:pPr>
          </w:p>
        </w:tc>
      </w:tr>
      <w:tr w:rsidR="004E7290" w:rsidDel="00666A2A" w14:paraId="33770A87" w14:textId="0AEAD883" w:rsidTr="00904C13">
        <w:trPr>
          <w:del w:id="1340" w:author="Eivazi, Farnaz" w:date="2022-07-12T16:00:00Z"/>
        </w:trPr>
        <w:tc>
          <w:tcPr>
            <w:tcW w:w="542" w:type="dxa"/>
          </w:tcPr>
          <w:p w14:paraId="5D22C4F1" w14:textId="7A49741D" w:rsidR="004E7290" w:rsidDel="00666A2A" w:rsidRDefault="004E7290" w:rsidP="004E7290">
            <w:pPr>
              <w:widowControl w:val="0"/>
              <w:numPr>
                <w:ilvl w:val="0"/>
                <w:numId w:val="26"/>
              </w:numPr>
              <w:ind w:hanging="360"/>
              <w:contextualSpacing/>
              <w:rPr>
                <w:del w:id="1341" w:author="Eivazi, Farnaz" w:date="2022-07-12T16:00:00Z"/>
                <w:b/>
              </w:rPr>
            </w:pPr>
          </w:p>
        </w:tc>
        <w:tc>
          <w:tcPr>
            <w:tcW w:w="5508" w:type="dxa"/>
          </w:tcPr>
          <w:p w14:paraId="19EA4B29" w14:textId="2F6F3EB5" w:rsidR="004E7290" w:rsidDel="00666A2A" w:rsidRDefault="004E7290" w:rsidP="00904C13">
            <w:pPr>
              <w:rPr>
                <w:del w:id="1342" w:author="Eivazi, Farnaz" w:date="2022-07-12T16:00:00Z"/>
                <w:b/>
              </w:rPr>
            </w:pPr>
            <w:del w:id="1343" w:author="Eivazi, Farnaz" w:date="2022-07-12T16:00:00Z">
              <w:r w:rsidDel="00666A2A">
                <w:rPr>
                  <w:b/>
                </w:rPr>
                <w:delText>Program runs with desired outputs related to a Test Plan</w:delText>
              </w:r>
            </w:del>
          </w:p>
        </w:tc>
        <w:tc>
          <w:tcPr>
            <w:tcW w:w="2430" w:type="dxa"/>
          </w:tcPr>
          <w:p w14:paraId="4C52362A" w14:textId="59C56FA2" w:rsidR="004E7290" w:rsidDel="00666A2A" w:rsidRDefault="004E7290" w:rsidP="00904C13">
            <w:pPr>
              <w:rPr>
                <w:del w:id="1344" w:author="Eivazi, Farnaz" w:date="2022-07-12T16:00:00Z"/>
                <w:b/>
              </w:rPr>
            </w:pPr>
          </w:p>
        </w:tc>
        <w:tc>
          <w:tcPr>
            <w:tcW w:w="1530" w:type="dxa"/>
          </w:tcPr>
          <w:p w14:paraId="08F4D409" w14:textId="06587771" w:rsidR="004E7290" w:rsidDel="00666A2A" w:rsidRDefault="004E7290" w:rsidP="00904C13">
            <w:pPr>
              <w:rPr>
                <w:del w:id="1345" w:author="Eivazi, Farnaz" w:date="2022-07-12T16:00:00Z"/>
                <w:b/>
              </w:rPr>
            </w:pPr>
          </w:p>
        </w:tc>
      </w:tr>
      <w:tr w:rsidR="004E7290" w:rsidDel="00666A2A" w14:paraId="3719DC60" w14:textId="0C0DB07D" w:rsidTr="00904C13">
        <w:trPr>
          <w:del w:id="1346" w:author="Eivazi, Farnaz" w:date="2022-07-12T16:00:00Z"/>
        </w:trPr>
        <w:tc>
          <w:tcPr>
            <w:tcW w:w="542" w:type="dxa"/>
          </w:tcPr>
          <w:p w14:paraId="78DBABCA" w14:textId="6E80BE61" w:rsidR="004E7290" w:rsidDel="00666A2A" w:rsidRDefault="004E7290" w:rsidP="004E7290">
            <w:pPr>
              <w:widowControl w:val="0"/>
              <w:numPr>
                <w:ilvl w:val="0"/>
                <w:numId w:val="26"/>
              </w:numPr>
              <w:ind w:hanging="360"/>
              <w:contextualSpacing/>
              <w:rPr>
                <w:del w:id="1347" w:author="Eivazi, Farnaz" w:date="2022-07-12T16:00:00Z"/>
                <w:b/>
              </w:rPr>
            </w:pPr>
          </w:p>
        </w:tc>
        <w:tc>
          <w:tcPr>
            <w:tcW w:w="5508" w:type="dxa"/>
          </w:tcPr>
          <w:p w14:paraId="1E5A60EB" w14:textId="172109CE" w:rsidR="004E7290" w:rsidDel="00666A2A" w:rsidRDefault="004E7290" w:rsidP="00904C13">
            <w:pPr>
              <w:rPr>
                <w:del w:id="1348" w:author="Eivazi, Farnaz" w:date="2022-07-12T16:00:00Z"/>
                <w:b/>
              </w:rPr>
            </w:pPr>
            <w:del w:id="1349" w:author="Eivazi, Farnaz" w:date="2022-07-12T16:00:00Z">
              <w:r w:rsidDel="00666A2A">
                <w:rPr>
                  <w:b/>
                </w:rPr>
                <w:delText>Documentation file:</w:delText>
              </w:r>
            </w:del>
          </w:p>
        </w:tc>
        <w:tc>
          <w:tcPr>
            <w:tcW w:w="2430" w:type="dxa"/>
          </w:tcPr>
          <w:p w14:paraId="0C44C6A8" w14:textId="6981DCEE" w:rsidR="004E7290" w:rsidDel="00666A2A" w:rsidRDefault="004E7290" w:rsidP="00904C13">
            <w:pPr>
              <w:rPr>
                <w:del w:id="1350" w:author="Eivazi, Farnaz" w:date="2022-07-12T16:00:00Z"/>
                <w:b/>
              </w:rPr>
            </w:pPr>
          </w:p>
        </w:tc>
        <w:tc>
          <w:tcPr>
            <w:tcW w:w="1530" w:type="dxa"/>
          </w:tcPr>
          <w:p w14:paraId="4585BFBF" w14:textId="36058009" w:rsidR="004E7290" w:rsidDel="00666A2A" w:rsidRDefault="004E7290" w:rsidP="00904C13">
            <w:pPr>
              <w:rPr>
                <w:del w:id="1351" w:author="Eivazi, Farnaz" w:date="2022-07-12T16:00:00Z"/>
                <w:b/>
              </w:rPr>
            </w:pPr>
          </w:p>
        </w:tc>
      </w:tr>
      <w:tr w:rsidR="004E7290" w:rsidDel="00666A2A" w14:paraId="46893E46" w14:textId="04660094" w:rsidTr="00904C13">
        <w:trPr>
          <w:del w:id="1352" w:author="Eivazi, Farnaz" w:date="2022-07-12T16:00:00Z"/>
        </w:trPr>
        <w:tc>
          <w:tcPr>
            <w:tcW w:w="542" w:type="dxa"/>
          </w:tcPr>
          <w:p w14:paraId="76282E7B" w14:textId="04386F60" w:rsidR="004E7290" w:rsidDel="00666A2A" w:rsidRDefault="004E7290" w:rsidP="00904C13">
            <w:pPr>
              <w:rPr>
                <w:del w:id="1353" w:author="Eivazi, Farnaz" w:date="2022-07-12T16:00:00Z"/>
                <w:b/>
              </w:rPr>
            </w:pPr>
          </w:p>
        </w:tc>
        <w:tc>
          <w:tcPr>
            <w:tcW w:w="5508" w:type="dxa"/>
          </w:tcPr>
          <w:p w14:paraId="7E8C1C31" w14:textId="4304A40D" w:rsidR="004E7290" w:rsidRPr="00C81DAD" w:rsidDel="00666A2A" w:rsidRDefault="004E7290" w:rsidP="004E7290">
            <w:pPr>
              <w:pStyle w:val="ListParagraph"/>
              <w:numPr>
                <w:ilvl w:val="0"/>
                <w:numId w:val="27"/>
              </w:numPr>
              <w:rPr>
                <w:del w:id="1354" w:author="Eivazi, Farnaz" w:date="2022-07-12T16:00:00Z"/>
                <w:bCs/>
              </w:rPr>
            </w:pPr>
            <w:del w:id="1355" w:author="Eivazi, Farnaz" w:date="2022-07-12T16:00:00Z">
              <w:r w:rsidRPr="00C81DAD" w:rsidDel="00666A2A">
                <w:rPr>
                  <w:bCs/>
                </w:rPr>
                <w:delText>Comprehensive Test Plan</w:delText>
              </w:r>
            </w:del>
          </w:p>
        </w:tc>
        <w:tc>
          <w:tcPr>
            <w:tcW w:w="2430" w:type="dxa"/>
          </w:tcPr>
          <w:p w14:paraId="60227936" w14:textId="24165AA5" w:rsidR="004E7290" w:rsidDel="00666A2A" w:rsidRDefault="004E7290" w:rsidP="00904C13">
            <w:pPr>
              <w:rPr>
                <w:del w:id="1356" w:author="Eivazi, Farnaz" w:date="2022-07-12T16:00:00Z"/>
                <w:b/>
              </w:rPr>
            </w:pPr>
          </w:p>
        </w:tc>
        <w:tc>
          <w:tcPr>
            <w:tcW w:w="1530" w:type="dxa"/>
          </w:tcPr>
          <w:p w14:paraId="2590FEBC" w14:textId="08A03034" w:rsidR="004E7290" w:rsidDel="00666A2A" w:rsidRDefault="004E7290" w:rsidP="00904C13">
            <w:pPr>
              <w:rPr>
                <w:del w:id="1357" w:author="Eivazi, Farnaz" w:date="2022-07-12T16:00:00Z"/>
                <w:b/>
              </w:rPr>
            </w:pPr>
          </w:p>
        </w:tc>
      </w:tr>
      <w:tr w:rsidR="009B2786" w:rsidDel="00666A2A" w14:paraId="0194BCC9" w14:textId="7EFC14F4" w:rsidTr="00904C13">
        <w:trPr>
          <w:del w:id="1358" w:author="Eivazi, Farnaz" w:date="2022-07-12T16:00:00Z"/>
        </w:trPr>
        <w:tc>
          <w:tcPr>
            <w:tcW w:w="542" w:type="dxa"/>
          </w:tcPr>
          <w:p w14:paraId="44A39B09" w14:textId="5830DE65" w:rsidR="009B2786" w:rsidDel="00666A2A" w:rsidRDefault="009B2786" w:rsidP="00904C13">
            <w:pPr>
              <w:rPr>
                <w:del w:id="1359" w:author="Eivazi, Farnaz" w:date="2022-07-12T16:00:00Z"/>
                <w:b/>
              </w:rPr>
            </w:pPr>
          </w:p>
        </w:tc>
        <w:tc>
          <w:tcPr>
            <w:tcW w:w="5508" w:type="dxa"/>
          </w:tcPr>
          <w:p w14:paraId="537F72D3" w14:textId="0F4E74B6" w:rsidR="009B2786" w:rsidRPr="00C81DAD" w:rsidDel="00666A2A" w:rsidRDefault="009B2786" w:rsidP="004E7290">
            <w:pPr>
              <w:pStyle w:val="ListParagraph"/>
              <w:numPr>
                <w:ilvl w:val="0"/>
                <w:numId w:val="27"/>
              </w:numPr>
              <w:rPr>
                <w:del w:id="1360" w:author="Eivazi, Farnaz" w:date="2022-07-12T16:00:00Z"/>
                <w:bCs/>
              </w:rPr>
            </w:pPr>
            <w:del w:id="1361" w:author="Eivazi, Farnaz" w:date="2022-07-12T16:00:00Z">
              <w:r w:rsidDel="00666A2A">
                <w:rPr>
                  <w:bCs/>
                </w:rPr>
                <w:delText>Screenshots for each Junit Test</w:delText>
              </w:r>
            </w:del>
          </w:p>
        </w:tc>
        <w:tc>
          <w:tcPr>
            <w:tcW w:w="2430" w:type="dxa"/>
          </w:tcPr>
          <w:p w14:paraId="5B64D83A" w14:textId="4FE02A1B" w:rsidR="009B2786" w:rsidDel="00666A2A" w:rsidRDefault="009B2786" w:rsidP="00904C13">
            <w:pPr>
              <w:rPr>
                <w:del w:id="1362" w:author="Eivazi, Farnaz" w:date="2022-07-12T16:00:00Z"/>
                <w:b/>
              </w:rPr>
            </w:pPr>
          </w:p>
        </w:tc>
        <w:tc>
          <w:tcPr>
            <w:tcW w:w="1530" w:type="dxa"/>
          </w:tcPr>
          <w:p w14:paraId="46C7FF2A" w14:textId="65BC2C4B" w:rsidR="009B2786" w:rsidDel="00666A2A" w:rsidRDefault="009B2786" w:rsidP="00904C13">
            <w:pPr>
              <w:rPr>
                <w:del w:id="1363" w:author="Eivazi, Farnaz" w:date="2022-07-12T16:00:00Z"/>
                <w:b/>
              </w:rPr>
            </w:pPr>
          </w:p>
        </w:tc>
      </w:tr>
      <w:tr w:rsidR="004E7290" w:rsidDel="00666A2A" w14:paraId="4F44CBDD" w14:textId="237A865D" w:rsidTr="00904C13">
        <w:trPr>
          <w:del w:id="1364" w:author="Eivazi, Farnaz" w:date="2022-07-12T16:00:00Z"/>
        </w:trPr>
        <w:tc>
          <w:tcPr>
            <w:tcW w:w="542" w:type="dxa"/>
          </w:tcPr>
          <w:p w14:paraId="1A26E451" w14:textId="27BCE16F" w:rsidR="004E7290" w:rsidDel="00666A2A" w:rsidRDefault="004E7290" w:rsidP="00904C13">
            <w:pPr>
              <w:rPr>
                <w:del w:id="1365" w:author="Eivazi, Farnaz" w:date="2022-07-12T16:00:00Z"/>
                <w:b/>
              </w:rPr>
            </w:pPr>
          </w:p>
        </w:tc>
        <w:tc>
          <w:tcPr>
            <w:tcW w:w="5508" w:type="dxa"/>
          </w:tcPr>
          <w:p w14:paraId="6111A594" w14:textId="2EFAA13D" w:rsidR="004E7290" w:rsidRPr="00C81DAD" w:rsidDel="00666A2A" w:rsidRDefault="004E7290" w:rsidP="004E7290">
            <w:pPr>
              <w:pStyle w:val="ListParagraph"/>
              <w:numPr>
                <w:ilvl w:val="0"/>
                <w:numId w:val="27"/>
              </w:numPr>
              <w:rPr>
                <w:del w:id="1366" w:author="Eivazi, Farnaz" w:date="2022-07-12T16:00:00Z"/>
                <w:bCs/>
              </w:rPr>
            </w:pPr>
            <w:del w:id="1367" w:author="Eivazi, Farnaz" w:date="2022-07-12T16:00:00Z">
              <w:r w:rsidRPr="00C81DAD" w:rsidDel="00666A2A">
                <w:rPr>
                  <w:bCs/>
                </w:rPr>
                <w:delText xml:space="preserve">Screenshots </w:delText>
              </w:r>
              <w:r w:rsidDel="00666A2A">
                <w:rPr>
                  <w:bCs/>
                </w:rPr>
                <w:delText>for each Test case listed in the</w:delText>
              </w:r>
              <w:r w:rsidRPr="00C81DAD" w:rsidDel="00666A2A">
                <w:rPr>
                  <w:bCs/>
                </w:rPr>
                <w:delText xml:space="preserve"> Test Plan</w:delText>
              </w:r>
            </w:del>
          </w:p>
        </w:tc>
        <w:tc>
          <w:tcPr>
            <w:tcW w:w="2430" w:type="dxa"/>
          </w:tcPr>
          <w:p w14:paraId="7D0A1AC5" w14:textId="6008609F" w:rsidR="004E7290" w:rsidDel="00666A2A" w:rsidRDefault="004E7290" w:rsidP="00904C13">
            <w:pPr>
              <w:rPr>
                <w:del w:id="1368" w:author="Eivazi, Farnaz" w:date="2022-07-12T16:00:00Z"/>
                <w:b/>
              </w:rPr>
            </w:pPr>
          </w:p>
        </w:tc>
        <w:tc>
          <w:tcPr>
            <w:tcW w:w="1530" w:type="dxa"/>
          </w:tcPr>
          <w:p w14:paraId="07B1E903" w14:textId="3C6FAE32" w:rsidR="004E7290" w:rsidDel="00666A2A" w:rsidRDefault="004E7290" w:rsidP="00904C13">
            <w:pPr>
              <w:rPr>
                <w:del w:id="1369" w:author="Eivazi, Farnaz" w:date="2022-07-12T16:00:00Z"/>
                <w:b/>
              </w:rPr>
            </w:pPr>
          </w:p>
        </w:tc>
      </w:tr>
      <w:tr w:rsidR="004E7290" w:rsidDel="00666A2A" w14:paraId="14B1F1DF" w14:textId="4F7DCAAC" w:rsidTr="00904C13">
        <w:trPr>
          <w:del w:id="1370" w:author="Eivazi, Farnaz" w:date="2022-07-12T16:00:00Z"/>
        </w:trPr>
        <w:tc>
          <w:tcPr>
            <w:tcW w:w="542" w:type="dxa"/>
          </w:tcPr>
          <w:p w14:paraId="1D4DCAD5" w14:textId="2E815B3A" w:rsidR="004E7290" w:rsidDel="00666A2A" w:rsidRDefault="004E7290" w:rsidP="00904C13">
            <w:pPr>
              <w:rPr>
                <w:del w:id="1371" w:author="Eivazi, Farnaz" w:date="2022-07-12T16:00:00Z"/>
                <w:b/>
              </w:rPr>
            </w:pPr>
          </w:p>
        </w:tc>
        <w:tc>
          <w:tcPr>
            <w:tcW w:w="5508" w:type="dxa"/>
          </w:tcPr>
          <w:p w14:paraId="4C6B1649" w14:textId="3E6C2697" w:rsidR="004E7290" w:rsidRPr="00C81DAD" w:rsidDel="00666A2A" w:rsidRDefault="004E7290" w:rsidP="004E7290">
            <w:pPr>
              <w:pStyle w:val="ListParagraph"/>
              <w:numPr>
                <w:ilvl w:val="0"/>
                <w:numId w:val="27"/>
              </w:numPr>
              <w:rPr>
                <w:del w:id="1372" w:author="Eivazi, Farnaz" w:date="2022-07-12T16:00:00Z"/>
                <w:bCs/>
              </w:rPr>
            </w:pPr>
            <w:del w:id="1373" w:author="Eivazi, Farnaz" w:date="2022-07-12T16:00:00Z">
              <w:r w:rsidRPr="00C81DAD" w:rsidDel="00666A2A">
                <w:rPr>
                  <w:bCs/>
                </w:rPr>
                <w:delText xml:space="preserve">Screenshots of your GitHub account with </w:delText>
              </w:r>
              <w:r w:rsidDel="00666A2A">
                <w:rPr>
                  <w:bCs/>
                </w:rPr>
                <w:delText xml:space="preserve">submitted </w:delText>
              </w:r>
              <w:r w:rsidRPr="00C81DAD" w:rsidDel="00666A2A">
                <w:rPr>
                  <w:bCs/>
                </w:rPr>
                <w:delText>Assignment# (if required)</w:delText>
              </w:r>
            </w:del>
          </w:p>
        </w:tc>
        <w:tc>
          <w:tcPr>
            <w:tcW w:w="2430" w:type="dxa"/>
          </w:tcPr>
          <w:p w14:paraId="4342BE3E" w14:textId="56113C55" w:rsidR="004E7290" w:rsidDel="00666A2A" w:rsidRDefault="004E7290" w:rsidP="00904C13">
            <w:pPr>
              <w:rPr>
                <w:del w:id="1374" w:author="Eivazi, Farnaz" w:date="2022-07-12T16:00:00Z"/>
                <w:b/>
              </w:rPr>
            </w:pPr>
          </w:p>
        </w:tc>
        <w:tc>
          <w:tcPr>
            <w:tcW w:w="1530" w:type="dxa"/>
          </w:tcPr>
          <w:p w14:paraId="7289348D" w14:textId="6E445BAC" w:rsidR="004E7290" w:rsidDel="00666A2A" w:rsidRDefault="004E7290" w:rsidP="00904C13">
            <w:pPr>
              <w:rPr>
                <w:del w:id="1375" w:author="Eivazi, Farnaz" w:date="2022-07-12T16:00:00Z"/>
                <w:b/>
              </w:rPr>
            </w:pPr>
          </w:p>
        </w:tc>
      </w:tr>
      <w:tr w:rsidR="004E7290" w:rsidDel="00666A2A" w14:paraId="5C3C7F12" w14:textId="44418FBA" w:rsidTr="00904C13">
        <w:trPr>
          <w:del w:id="1376" w:author="Eivazi, Farnaz" w:date="2022-07-12T16:00:00Z"/>
        </w:trPr>
        <w:tc>
          <w:tcPr>
            <w:tcW w:w="542" w:type="dxa"/>
          </w:tcPr>
          <w:p w14:paraId="0998BA2D" w14:textId="27D5059F" w:rsidR="004E7290" w:rsidDel="00666A2A" w:rsidRDefault="004E7290" w:rsidP="00904C13">
            <w:pPr>
              <w:rPr>
                <w:del w:id="1377" w:author="Eivazi, Farnaz" w:date="2022-07-12T16:00:00Z"/>
                <w:b/>
              </w:rPr>
            </w:pPr>
          </w:p>
        </w:tc>
        <w:tc>
          <w:tcPr>
            <w:tcW w:w="5508" w:type="dxa"/>
          </w:tcPr>
          <w:p w14:paraId="432B12BC" w14:textId="2DD1DA3B" w:rsidR="004E7290" w:rsidRPr="00C81DAD" w:rsidDel="00666A2A" w:rsidRDefault="004E7290" w:rsidP="004E7290">
            <w:pPr>
              <w:pStyle w:val="ListParagraph"/>
              <w:numPr>
                <w:ilvl w:val="0"/>
                <w:numId w:val="27"/>
              </w:numPr>
              <w:rPr>
                <w:del w:id="1378" w:author="Eivazi, Farnaz" w:date="2022-07-12T16:00:00Z"/>
                <w:bCs/>
              </w:rPr>
            </w:pPr>
            <w:del w:id="1379" w:author="Eivazi, Farnaz" w:date="2022-07-12T16:00:00Z">
              <w:r w:rsidRPr="00C81DAD" w:rsidDel="00666A2A">
                <w:rPr>
                  <w:bCs/>
                </w:rPr>
                <w:delText xml:space="preserve">UML Diagram </w:delText>
              </w:r>
            </w:del>
          </w:p>
        </w:tc>
        <w:tc>
          <w:tcPr>
            <w:tcW w:w="2430" w:type="dxa"/>
          </w:tcPr>
          <w:p w14:paraId="667A8D96" w14:textId="66ADE824" w:rsidR="004E7290" w:rsidDel="00666A2A" w:rsidRDefault="004E7290" w:rsidP="00904C13">
            <w:pPr>
              <w:rPr>
                <w:del w:id="1380" w:author="Eivazi, Farnaz" w:date="2022-07-12T16:00:00Z"/>
                <w:b/>
              </w:rPr>
            </w:pPr>
          </w:p>
        </w:tc>
        <w:tc>
          <w:tcPr>
            <w:tcW w:w="1530" w:type="dxa"/>
          </w:tcPr>
          <w:p w14:paraId="0696A4CA" w14:textId="38AF9DB2" w:rsidR="004E7290" w:rsidDel="00666A2A" w:rsidRDefault="004E7290" w:rsidP="00904C13">
            <w:pPr>
              <w:rPr>
                <w:del w:id="1381" w:author="Eivazi, Farnaz" w:date="2022-07-12T16:00:00Z"/>
                <w:b/>
              </w:rPr>
            </w:pPr>
          </w:p>
        </w:tc>
      </w:tr>
      <w:tr w:rsidR="004E7290" w:rsidDel="00666A2A" w14:paraId="48E3D5F7" w14:textId="66161C4E" w:rsidTr="00904C13">
        <w:trPr>
          <w:del w:id="1382" w:author="Eivazi, Farnaz" w:date="2022-07-12T16:00:00Z"/>
        </w:trPr>
        <w:tc>
          <w:tcPr>
            <w:tcW w:w="542" w:type="dxa"/>
          </w:tcPr>
          <w:p w14:paraId="17E3BD64" w14:textId="2233B926" w:rsidR="004E7290" w:rsidDel="00666A2A" w:rsidRDefault="004E7290" w:rsidP="00904C13">
            <w:pPr>
              <w:rPr>
                <w:del w:id="1383" w:author="Eivazi, Farnaz" w:date="2022-07-12T16:00:00Z"/>
                <w:rFonts w:ascii="Verdana" w:eastAsia="Verdana" w:hAnsi="Verdana" w:cs="Verdana"/>
                <w:b/>
              </w:rPr>
            </w:pPr>
          </w:p>
        </w:tc>
        <w:tc>
          <w:tcPr>
            <w:tcW w:w="5508" w:type="dxa"/>
          </w:tcPr>
          <w:p w14:paraId="16E575BB" w14:textId="40C9C1BA" w:rsidR="004E7290" w:rsidRPr="00C81DAD" w:rsidDel="00666A2A" w:rsidRDefault="004E7290" w:rsidP="004E7290">
            <w:pPr>
              <w:pStyle w:val="ListParagraph"/>
              <w:numPr>
                <w:ilvl w:val="0"/>
                <w:numId w:val="27"/>
              </w:numPr>
              <w:rPr>
                <w:del w:id="1384" w:author="Eivazi, Farnaz" w:date="2022-07-12T16:00:00Z"/>
                <w:bCs/>
              </w:rPr>
            </w:pPr>
            <w:del w:id="1385" w:author="Eivazi, Farnaz" w:date="2022-07-12T16:00:00Z">
              <w:r w:rsidRPr="00C81DAD" w:rsidDel="00666A2A">
                <w:rPr>
                  <w:bCs/>
                </w:rPr>
                <w:delText xml:space="preserve">Algorithms/Pseudocode </w:delText>
              </w:r>
            </w:del>
          </w:p>
        </w:tc>
        <w:tc>
          <w:tcPr>
            <w:tcW w:w="2430" w:type="dxa"/>
          </w:tcPr>
          <w:p w14:paraId="7BE23696" w14:textId="1719E420" w:rsidR="004E7290" w:rsidDel="00666A2A" w:rsidRDefault="004E7290" w:rsidP="00904C13">
            <w:pPr>
              <w:rPr>
                <w:del w:id="1386" w:author="Eivazi, Farnaz" w:date="2022-07-12T16:00:00Z"/>
                <w:rFonts w:ascii="Verdana" w:eastAsia="Verdana" w:hAnsi="Verdana" w:cs="Verdana"/>
                <w:b/>
              </w:rPr>
            </w:pPr>
          </w:p>
        </w:tc>
        <w:tc>
          <w:tcPr>
            <w:tcW w:w="1530" w:type="dxa"/>
          </w:tcPr>
          <w:p w14:paraId="3055066A" w14:textId="57515426" w:rsidR="004E7290" w:rsidDel="00666A2A" w:rsidRDefault="004E7290" w:rsidP="00904C13">
            <w:pPr>
              <w:rPr>
                <w:del w:id="1387" w:author="Eivazi, Farnaz" w:date="2022-07-12T16:00:00Z"/>
                <w:rFonts w:ascii="Verdana" w:eastAsia="Verdana" w:hAnsi="Verdana" w:cs="Verdana"/>
                <w:b/>
              </w:rPr>
            </w:pPr>
          </w:p>
        </w:tc>
      </w:tr>
      <w:tr w:rsidR="004E7290" w:rsidDel="00666A2A" w14:paraId="2D4C2ED9" w14:textId="62FB83E8" w:rsidTr="00904C13">
        <w:trPr>
          <w:del w:id="1388" w:author="Eivazi, Farnaz" w:date="2022-07-12T16:00:00Z"/>
        </w:trPr>
        <w:tc>
          <w:tcPr>
            <w:tcW w:w="542" w:type="dxa"/>
          </w:tcPr>
          <w:p w14:paraId="67944D2E" w14:textId="7948C8C1" w:rsidR="004E7290" w:rsidDel="00666A2A" w:rsidRDefault="004E7290" w:rsidP="00904C13">
            <w:pPr>
              <w:rPr>
                <w:del w:id="1389" w:author="Eivazi, Farnaz" w:date="2022-07-12T16:00:00Z"/>
                <w:rFonts w:ascii="Verdana" w:eastAsia="Verdana" w:hAnsi="Verdana" w:cs="Verdana"/>
                <w:b/>
              </w:rPr>
            </w:pPr>
          </w:p>
        </w:tc>
        <w:tc>
          <w:tcPr>
            <w:tcW w:w="5508" w:type="dxa"/>
          </w:tcPr>
          <w:p w14:paraId="3F61BF7E" w14:textId="5F34643D" w:rsidR="004E7290" w:rsidRPr="00C81DAD" w:rsidDel="00666A2A" w:rsidRDefault="004E7290" w:rsidP="004E7290">
            <w:pPr>
              <w:pStyle w:val="ListParagraph"/>
              <w:numPr>
                <w:ilvl w:val="0"/>
                <w:numId w:val="27"/>
              </w:numPr>
              <w:rPr>
                <w:del w:id="1390" w:author="Eivazi, Farnaz" w:date="2022-07-12T16:00:00Z"/>
                <w:rFonts w:ascii="Verdana" w:eastAsia="Verdana" w:hAnsi="Verdana" w:cs="Verdana"/>
                <w:bCs/>
              </w:rPr>
            </w:pPr>
            <w:del w:id="1391" w:author="Eivazi, Farnaz" w:date="2022-07-12T16:00:00Z">
              <w:r w:rsidRPr="00C81DAD" w:rsidDel="00666A2A">
                <w:rPr>
                  <w:bCs/>
                </w:rPr>
                <w:delText>Flowchart (if required)</w:delText>
              </w:r>
            </w:del>
          </w:p>
        </w:tc>
        <w:tc>
          <w:tcPr>
            <w:tcW w:w="2430" w:type="dxa"/>
          </w:tcPr>
          <w:p w14:paraId="23FC2030" w14:textId="77F66494" w:rsidR="004E7290" w:rsidDel="00666A2A" w:rsidRDefault="004E7290" w:rsidP="00904C13">
            <w:pPr>
              <w:rPr>
                <w:del w:id="1392" w:author="Eivazi, Farnaz" w:date="2022-07-12T16:00:00Z"/>
                <w:rFonts w:ascii="Verdana" w:eastAsia="Verdana" w:hAnsi="Verdana" w:cs="Verdana"/>
                <w:b/>
              </w:rPr>
            </w:pPr>
          </w:p>
        </w:tc>
        <w:tc>
          <w:tcPr>
            <w:tcW w:w="1530" w:type="dxa"/>
          </w:tcPr>
          <w:p w14:paraId="1A6B9BFE" w14:textId="427D7B99" w:rsidR="004E7290" w:rsidDel="00666A2A" w:rsidRDefault="004E7290" w:rsidP="00904C13">
            <w:pPr>
              <w:rPr>
                <w:del w:id="1393" w:author="Eivazi, Farnaz" w:date="2022-07-12T16:00:00Z"/>
                <w:rFonts w:ascii="Verdana" w:eastAsia="Verdana" w:hAnsi="Verdana" w:cs="Verdana"/>
                <w:b/>
              </w:rPr>
            </w:pPr>
          </w:p>
        </w:tc>
      </w:tr>
      <w:tr w:rsidR="004E7290" w:rsidDel="00666A2A" w14:paraId="36DA52D2" w14:textId="474C7498" w:rsidTr="00904C13">
        <w:trPr>
          <w:del w:id="1394" w:author="Eivazi, Farnaz" w:date="2022-07-12T16:00:00Z"/>
        </w:trPr>
        <w:tc>
          <w:tcPr>
            <w:tcW w:w="542" w:type="dxa"/>
          </w:tcPr>
          <w:p w14:paraId="5EAE10EC" w14:textId="660047A0" w:rsidR="004E7290" w:rsidDel="00666A2A" w:rsidRDefault="004E7290" w:rsidP="00904C13">
            <w:pPr>
              <w:rPr>
                <w:del w:id="1395" w:author="Eivazi, Farnaz" w:date="2022-07-12T16:00:00Z"/>
                <w:rFonts w:ascii="Verdana" w:eastAsia="Verdana" w:hAnsi="Verdana" w:cs="Verdana"/>
                <w:b/>
              </w:rPr>
            </w:pPr>
          </w:p>
        </w:tc>
        <w:tc>
          <w:tcPr>
            <w:tcW w:w="5508" w:type="dxa"/>
          </w:tcPr>
          <w:p w14:paraId="56CC229F" w14:textId="36475035" w:rsidR="004E7290" w:rsidRPr="00C81DAD" w:rsidDel="00666A2A" w:rsidRDefault="004E7290" w:rsidP="004E7290">
            <w:pPr>
              <w:pStyle w:val="ListParagraph"/>
              <w:numPr>
                <w:ilvl w:val="0"/>
                <w:numId w:val="27"/>
              </w:numPr>
              <w:rPr>
                <w:del w:id="1396" w:author="Eivazi, Farnaz" w:date="2022-07-12T16:00:00Z"/>
                <w:rFonts w:ascii="Verdana" w:eastAsia="Verdana" w:hAnsi="Verdana" w:cs="Verdana"/>
                <w:bCs/>
              </w:rPr>
            </w:pPr>
            <w:del w:id="1397" w:author="Eivazi, Farnaz" w:date="2022-07-12T16:00:00Z">
              <w:r w:rsidRPr="00C81DAD" w:rsidDel="00666A2A">
                <w:rPr>
                  <w:bCs/>
                </w:rPr>
                <w:delText>Lessons Learned</w:delText>
              </w:r>
            </w:del>
          </w:p>
        </w:tc>
        <w:tc>
          <w:tcPr>
            <w:tcW w:w="2430" w:type="dxa"/>
          </w:tcPr>
          <w:p w14:paraId="70591563" w14:textId="68DCDF49" w:rsidR="004E7290" w:rsidDel="00666A2A" w:rsidRDefault="004E7290" w:rsidP="00904C13">
            <w:pPr>
              <w:rPr>
                <w:del w:id="1398" w:author="Eivazi, Farnaz" w:date="2022-07-12T16:00:00Z"/>
                <w:rFonts w:ascii="Verdana" w:eastAsia="Verdana" w:hAnsi="Verdana" w:cs="Verdana"/>
                <w:b/>
              </w:rPr>
            </w:pPr>
          </w:p>
        </w:tc>
        <w:tc>
          <w:tcPr>
            <w:tcW w:w="1530" w:type="dxa"/>
          </w:tcPr>
          <w:p w14:paraId="249658D3" w14:textId="7C6EF225" w:rsidR="004E7290" w:rsidDel="00666A2A" w:rsidRDefault="004E7290" w:rsidP="00904C13">
            <w:pPr>
              <w:rPr>
                <w:del w:id="1399" w:author="Eivazi, Farnaz" w:date="2022-07-12T16:00:00Z"/>
                <w:rFonts w:ascii="Verdana" w:eastAsia="Verdana" w:hAnsi="Verdana" w:cs="Verdana"/>
                <w:b/>
              </w:rPr>
            </w:pPr>
          </w:p>
        </w:tc>
      </w:tr>
      <w:tr w:rsidR="004E7290" w:rsidRPr="00C81DAD" w:rsidDel="00666A2A" w14:paraId="73F06C76" w14:textId="69DD561A" w:rsidTr="00904C13">
        <w:trPr>
          <w:del w:id="1400" w:author="Eivazi, Farnaz" w:date="2022-07-12T16:00:00Z"/>
        </w:trPr>
        <w:tc>
          <w:tcPr>
            <w:tcW w:w="542" w:type="dxa"/>
          </w:tcPr>
          <w:p w14:paraId="70A816A8" w14:textId="5B21CE7F" w:rsidR="004E7290" w:rsidRPr="00C81DAD" w:rsidDel="00666A2A" w:rsidRDefault="004E7290" w:rsidP="00904C13">
            <w:pPr>
              <w:rPr>
                <w:del w:id="1401" w:author="Eivazi, Farnaz" w:date="2022-07-12T16:00:00Z"/>
                <w:rFonts w:ascii="Verdana" w:eastAsia="Verdana" w:hAnsi="Verdana" w:cs="Verdana"/>
                <w:bCs/>
              </w:rPr>
            </w:pPr>
          </w:p>
        </w:tc>
        <w:tc>
          <w:tcPr>
            <w:tcW w:w="5508" w:type="dxa"/>
          </w:tcPr>
          <w:p w14:paraId="7B7A1919" w14:textId="69AD76DF" w:rsidR="004E7290" w:rsidRPr="00C81DAD" w:rsidDel="00666A2A" w:rsidRDefault="004E7290" w:rsidP="004E7290">
            <w:pPr>
              <w:pStyle w:val="ListParagraph"/>
              <w:numPr>
                <w:ilvl w:val="0"/>
                <w:numId w:val="27"/>
              </w:numPr>
              <w:rPr>
                <w:del w:id="1402" w:author="Eivazi, Farnaz" w:date="2022-07-12T16:00:00Z"/>
                <w:bCs/>
              </w:rPr>
            </w:pPr>
            <w:del w:id="1403" w:author="Eivazi, Farnaz" w:date="2022-07-12T16:00:00Z">
              <w:r w:rsidRPr="00C81DAD" w:rsidDel="00666A2A">
                <w:rPr>
                  <w:bCs/>
                </w:rPr>
                <w:delText>Checklist is completed and included in the Documentation</w:delText>
              </w:r>
            </w:del>
          </w:p>
        </w:tc>
        <w:tc>
          <w:tcPr>
            <w:tcW w:w="2430" w:type="dxa"/>
          </w:tcPr>
          <w:p w14:paraId="1621CDD8" w14:textId="3EB64671" w:rsidR="004E7290" w:rsidRPr="00C81DAD" w:rsidDel="00666A2A" w:rsidRDefault="004E7290" w:rsidP="00904C13">
            <w:pPr>
              <w:rPr>
                <w:del w:id="1404" w:author="Eivazi, Farnaz" w:date="2022-07-12T16:00:00Z"/>
                <w:bCs/>
              </w:rPr>
            </w:pPr>
          </w:p>
        </w:tc>
        <w:tc>
          <w:tcPr>
            <w:tcW w:w="1530" w:type="dxa"/>
          </w:tcPr>
          <w:p w14:paraId="29E29164" w14:textId="71B9396F" w:rsidR="004E7290" w:rsidRPr="00C81DAD" w:rsidDel="00666A2A" w:rsidRDefault="004E7290" w:rsidP="00904C13">
            <w:pPr>
              <w:rPr>
                <w:del w:id="1405" w:author="Eivazi, Farnaz" w:date="2022-07-12T16:00:00Z"/>
                <w:rFonts w:ascii="Verdana" w:eastAsia="Verdana" w:hAnsi="Verdana" w:cs="Verdana"/>
                <w:bCs/>
              </w:rPr>
            </w:pPr>
          </w:p>
        </w:tc>
      </w:tr>
    </w:tbl>
    <w:p w14:paraId="77C52D83" w14:textId="77777777" w:rsidR="00CA1945" w:rsidRDefault="00CA1945" w:rsidP="00C8648F">
      <w:pPr>
        <w:autoSpaceDE w:val="0"/>
        <w:autoSpaceDN w:val="0"/>
        <w:adjustRightInd w:val="0"/>
        <w:rPr>
          <w:ins w:id="1406" w:author="Eivazi, Farnaz" w:date="2022-07-12T16:58:00Z"/>
          <w:b/>
          <w:sz w:val="28"/>
          <w:szCs w:val="20"/>
        </w:rPr>
      </w:pPr>
    </w:p>
    <w:p w14:paraId="43785DA1" w14:textId="5870FB11" w:rsidR="00090AC0" w:rsidRDefault="00090AC0" w:rsidP="00C8648F">
      <w:pPr>
        <w:autoSpaceDE w:val="0"/>
        <w:autoSpaceDN w:val="0"/>
        <w:adjustRightInd w:val="0"/>
        <w:rPr>
          <w:ins w:id="1407" w:author="Eivazi, Farnaz" w:date="2022-07-08T21:55:00Z"/>
          <w:b/>
          <w:sz w:val="28"/>
          <w:szCs w:val="20"/>
        </w:rPr>
      </w:pPr>
    </w:p>
    <w:p w14:paraId="2B2D9D74" w14:textId="0725E4F9" w:rsidR="00090AC0" w:rsidRPr="002C256B" w:rsidRDefault="00CA1945">
      <w:pPr>
        <w:autoSpaceDE w:val="0"/>
        <w:autoSpaceDN w:val="0"/>
        <w:adjustRightInd w:val="0"/>
        <w:rPr>
          <w:b/>
          <w:sz w:val="28"/>
          <w:szCs w:val="20"/>
        </w:rPr>
        <w:pPrChange w:id="1408" w:author="Eivazi, Farnaz" w:date="2022-07-12T16:59:00Z">
          <w:pPr/>
        </w:pPrChange>
      </w:pPr>
      <w:ins w:id="1409" w:author="Eivazi, Farnaz" w:date="2022-07-12T16:59:00Z">
        <w:r w:rsidRPr="00CA1945">
          <w:rPr>
            <w:rFonts w:ascii="Consolas" w:hAnsi="Consolas" w:cs="Consolas"/>
            <w:color w:val="0000C0"/>
            <w:sz w:val="20"/>
            <w:szCs w:val="20"/>
          </w:rPr>
          <w:t xml:space="preserve"> </w:t>
        </w:r>
      </w:ins>
    </w:p>
    <w:sectPr w:rsidR="00090AC0" w:rsidRPr="002C256B"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41A40" w14:textId="77777777" w:rsidR="00E55698" w:rsidRDefault="00E55698" w:rsidP="000C6F4C">
      <w:r>
        <w:separator/>
      </w:r>
    </w:p>
  </w:endnote>
  <w:endnote w:type="continuationSeparator" w:id="0">
    <w:p w14:paraId="1E5EEFE8" w14:textId="77777777" w:rsidR="00E55698" w:rsidRDefault="00E55698" w:rsidP="000C6F4C">
      <w:r>
        <w:continuationSeparator/>
      </w:r>
    </w:p>
  </w:endnote>
  <w:endnote w:type="continuationNotice" w:id="1">
    <w:p w14:paraId="4B5E947D" w14:textId="77777777" w:rsidR="00E55698" w:rsidRDefault="00E55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8C323" w14:textId="77777777" w:rsidR="00E55698" w:rsidRDefault="00E55698" w:rsidP="000C6F4C">
      <w:r>
        <w:separator/>
      </w:r>
    </w:p>
  </w:footnote>
  <w:footnote w:type="continuationSeparator" w:id="0">
    <w:p w14:paraId="11BDD477" w14:textId="77777777" w:rsidR="00E55698" w:rsidRDefault="00E55698" w:rsidP="000C6F4C">
      <w:r>
        <w:continuationSeparator/>
      </w:r>
    </w:p>
  </w:footnote>
  <w:footnote w:type="continuationNotice" w:id="1">
    <w:p w14:paraId="3E467EAF" w14:textId="77777777" w:rsidR="00E55698" w:rsidRDefault="00E556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B28A4"/>
    <w:multiLevelType w:val="multilevel"/>
    <w:tmpl w:val="A9DAA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C626DE"/>
    <w:multiLevelType w:val="hybridMultilevel"/>
    <w:tmpl w:val="122A4F7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B2962"/>
    <w:multiLevelType w:val="multilevel"/>
    <w:tmpl w:val="A470E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7A2E79"/>
    <w:multiLevelType w:val="hybridMultilevel"/>
    <w:tmpl w:val="212615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7"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227A60"/>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3802675"/>
    <w:multiLevelType w:val="hybridMultilevel"/>
    <w:tmpl w:val="172E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E20EA"/>
    <w:multiLevelType w:val="hybridMultilevel"/>
    <w:tmpl w:val="9A38C312"/>
    <w:lvl w:ilvl="0" w:tplc="0409000F">
      <w:start w:val="1"/>
      <w:numFmt w:val="decimal"/>
      <w:lvlText w:val="%1."/>
      <w:lvlJc w:val="left"/>
      <w:pPr>
        <w:ind w:left="1080" w:hanging="360"/>
      </w:pPr>
    </w:lvl>
    <w:lvl w:ilvl="1" w:tplc="1422B68E">
      <w:start w:val="1"/>
      <w:numFmt w:val="lowerLetter"/>
      <w:lvlText w:val="%2."/>
      <w:lvlJc w:val="left"/>
      <w:pPr>
        <w:ind w:left="1800" w:hanging="360"/>
      </w:pPr>
    </w:lvl>
    <w:lvl w:ilvl="2" w:tplc="DFB0F99A" w:tentative="1">
      <w:start w:val="1"/>
      <w:numFmt w:val="lowerRoman"/>
      <w:lvlText w:val="%3."/>
      <w:lvlJc w:val="right"/>
      <w:pPr>
        <w:ind w:left="2520" w:hanging="180"/>
      </w:pPr>
    </w:lvl>
    <w:lvl w:ilvl="3" w:tplc="0BF2926A" w:tentative="1">
      <w:start w:val="1"/>
      <w:numFmt w:val="decimal"/>
      <w:lvlText w:val="%4."/>
      <w:lvlJc w:val="left"/>
      <w:pPr>
        <w:ind w:left="3240" w:hanging="360"/>
      </w:pPr>
    </w:lvl>
    <w:lvl w:ilvl="4" w:tplc="87DC7C1A" w:tentative="1">
      <w:start w:val="1"/>
      <w:numFmt w:val="lowerLetter"/>
      <w:lvlText w:val="%5."/>
      <w:lvlJc w:val="left"/>
      <w:pPr>
        <w:ind w:left="3960" w:hanging="360"/>
      </w:pPr>
    </w:lvl>
    <w:lvl w:ilvl="5" w:tplc="54023DD2" w:tentative="1">
      <w:start w:val="1"/>
      <w:numFmt w:val="lowerRoman"/>
      <w:lvlText w:val="%6."/>
      <w:lvlJc w:val="right"/>
      <w:pPr>
        <w:ind w:left="4680" w:hanging="180"/>
      </w:pPr>
    </w:lvl>
    <w:lvl w:ilvl="6" w:tplc="19789AB8" w:tentative="1">
      <w:start w:val="1"/>
      <w:numFmt w:val="decimal"/>
      <w:lvlText w:val="%7."/>
      <w:lvlJc w:val="left"/>
      <w:pPr>
        <w:ind w:left="5400" w:hanging="360"/>
      </w:pPr>
    </w:lvl>
    <w:lvl w:ilvl="7" w:tplc="1194BDB0" w:tentative="1">
      <w:start w:val="1"/>
      <w:numFmt w:val="lowerLetter"/>
      <w:lvlText w:val="%8."/>
      <w:lvlJc w:val="left"/>
      <w:pPr>
        <w:ind w:left="6120" w:hanging="360"/>
      </w:pPr>
    </w:lvl>
    <w:lvl w:ilvl="8" w:tplc="BEF43BFE" w:tentative="1">
      <w:start w:val="1"/>
      <w:numFmt w:val="lowerRoman"/>
      <w:lvlText w:val="%9."/>
      <w:lvlJc w:val="right"/>
      <w:pPr>
        <w:ind w:left="6840" w:hanging="180"/>
      </w:pPr>
    </w:lvl>
  </w:abstractNum>
  <w:abstractNum w:abstractNumId="13" w15:restartNumberingAfterBreak="0">
    <w:nsid w:val="285509DA"/>
    <w:multiLevelType w:val="hybridMultilevel"/>
    <w:tmpl w:val="6090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9441D85"/>
    <w:multiLevelType w:val="hybridMultilevel"/>
    <w:tmpl w:val="628CFA5A"/>
    <w:lvl w:ilvl="0" w:tplc="D8360D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970720"/>
    <w:multiLevelType w:val="hybridMultilevel"/>
    <w:tmpl w:val="F746D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3B207A"/>
    <w:multiLevelType w:val="hybridMultilevel"/>
    <w:tmpl w:val="D19E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5B3C6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91902B2"/>
    <w:multiLevelType w:val="hybridMultilevel"/>
    <w:tmpl w:val="077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0442A7"/>
    <w:multiLevelType w:val="hybridMultilevel"/>
    <w:tmpl w:val="911A22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D42A8D"/>
    <w:multiLevelType w:val="hybridMultilevel"/>
    <w:tmpl w:val="F684A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09760A"/>
    <w:multiLevelType w:val="hybridMultilevel"/>
    <w:tmpl w:val="3D86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B15D8B"/>
    <w:multiLevelType w:val="hybridMultilevel"/>
    <w:tmpl w:val="B7D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D6B7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534316"/>
    <w:multiLevelType w:val="singleLevel"/>
    <w:tmpl w:val="6E982358"/>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20330D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321033">
    <w:abstractNumId w:val="7"/>
  </w:num>
  <w:num w:numId="2" w16cid:durableId="1044672107">
    <w:abstractNumId w:val="34"/>
  </w:num>
  <w:num w:numId="3" w16cid:durableId="1410422241">
    <w:abstractNumId w:val="37"/>
  </w:num>
  <w:num w:numId="4" w16cid:durableId="1862812998">
    <w:abstractNumId w:val="35"/>
  </w:num>
  <w:num w:numId="5" w16cid:durableId="770777027">
    <w:abstractNumId w:val="0"/>
  </w:num>
  <w:num w:numId="6" w16cid:durableId="773204916">
    <w:abstractNumId w:val="20"/>
  </w:num>
  <w:num w:numId="7" w16cid:durableId="708335040">
    <w:abstractNumId w:val="8"/>
  </w:num>
  <w:num w:numId="8" w16cid:durableId="1468666810">
    <w:abstractNumId w:val="2"/>
  </w:num>
  <w:num w:numId="9" w16cid:durableId="973605511">
    <w:abstractNumId w:val="14"/>
  </w:num>
  <w:num w:numId="10" w16cid:durableId="234780075">
    <w:abstractNumId w:val="16"/>
  </w:num>
  <w:num w:numId="11" w16cid:durableId="1811942089">
    <w:abstractNumId w:val="39"/>
  </w:num>
  <w:num w:numId="12" w16cid:durableId="307825585">
    <w:abstractNumId w:val="19"/>
  </w:num>
  <w:num w:numId="13" w16cid:durableId="1510216869">
    <w:abstractNumId w:val="9"/>
  </w:num>
  <w:num w:numId="14" w16cid:durableId="1092242885">
    <w:abstractNumId w:val="22"/>
  </w:num>
  <w:num w:numId="15" w16cid:durableId="1775706526">
    <w:abstractNumId w:val="28"/>
  </w:num>
  <w:num w:numId="16" w16cid:durableId="2076969738">
    <w:abstractNumId w:val="37"/>
  </w:num>
  <w:num w:numId="17" w16cid:durableId="2032100785">
    <w:abstractNumId w:val="31"/>
  </w:num>
  <w:num w:numId="18" w16cid:durableId="7065669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64111023">
    <w:abstractNumId w:val="36"/>
  </w:num>
  <w:num w:numId="20" w16cid:durableId="1751192133">
    <w:abstractNumId w:val="12"/>
  </w:num>
  <w:num w:numId="21" w16cid:durableId="1096244317">
    <w:abstractNumId w:val="10"/>
  </w:num>
  <w:num w:numId="22" w16cid:durableId="1071805895">
    <w:abstractNumId w:val="38"/>
  </w:num>
  <w:num w:numId="23" w16cid:durableId="867178396">
    <w:abstractNumId w:val="26"/>
  </w:num>
  <w:num w:numId="24" w16cid:durableId="1668287148">
    <w:abstractNumId w:val="30"/>
  </w:num>
  <w:num w:numId="25" w16cid:durableId="492375766">
    <w:abstractNumId w:val="29"/>
  </w:num>
  <w:num w:numId="26" w16cid:durableId="344744583">
    <w:abstractNumId w:val="6"/>
  </w:num>
  <w:num w:numId="27" w16cid:durableId="1461994467">
    <w:abstractNumId w:val="23"/>
  </w:num>
  <w:num w:numId="28" w16cid:durableId="1679039168">
    <w:abstractNumId w:val="17"/>
  </w:num>
  <w:num w:numId="29" w16cid:durableId="879364604">
    <w:abstractNumId w:val="33"/>
  </w:num>
  <w:num w:numId="30" w16cid:durableId="35662250">
    <w:abstractNumId w:val="5"/>
  </w:num>
  <w:num w:numId="31" w16cid:durableId="1109399630">
    <w:abstractNumId w:val="24"/>
  </w:num>
  <w:num w:numId="32" w16cid:durableId="1184588038">
    <w:abstractNumId w:val="21"/>
  </w:num>
  <w:num w:numId="33" w16cid:durableId="526598276">
    <w:abstractNumId w:val="13"/>
  </w:num>
  <w:num w:numId="34" w16cid:durableId="1012760044">
    <w:abstractNumId w:val="32"/>
  </w:num>
  <w:num w:numId="35" w16cid:durableId="1549027824">
    <w:abstractNumId w:val="27"/>
  </w:num>
  <w:num w:numId="36" w16cid:durableId="18967355">
    <w:abstractNumId w:val="11"/>
  </w:num>
  <w:num w:numId="37" w16cid:durableId="377441449">
    <w:abstractNumId w:val="25"/>
  </w:num>
  <w:num w:numId="38" w16cid:durableId="1095323697">
    <w:abstractNumId w:val="1"/>
  </w:num>
  <w:num w:numId="39" w16cid:durableId="286084321">
    <w:abstractNumId w:val="4"/>
  </w:num>
  <w:num w:numId="40" w16cid:durableId="1211570116">
    <w:abstractNumId w:val="15"/>
  </w:num>
  <w:num w:numId="41" w16cid:durableId="57655287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ivazi, Farnaz">
    <w15:presenceInfo w15:providerId="AD" w15:userId="S-1-5-21-2023399381-3495046415-3316280272-242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trackRevisions/>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03162"/>
    <w:rsid w:val="0001226B"/>
    <w:rsid w:val="000227BC"/>
    <w:rsid w:val="00022EAA"/>
    <w:rsid w:val="00044F7F"/>
    <w:rsid w:val="00052516"/>
    <w:rsid w:val="00061E20"/>
    <w:rsid w:val="00063C82"/>
    <w:rsid w:val="000647E8"/>
    <w:rsid w:val="0007198B"/>
    <w:rsid w:val="00090AC0"/>
    <w:rsid w:val="000966EC"/>
    <w:rsid w:val="000A12A9"/>
    <w:rsid w:val="000B2DF4"/>
    <w:rsid w:val="000B540F"/>
    <w:rsid w:val="000C16E3"/>
    <w:rsid w:val="000C3544"/>
    <w:rsid w:val="000C6E0B"/>
    <w:rsid w:val="000C6F4C"/>
    <w:rsid w:val="000D3103"/>
    <w:rsid w:val="000E1F1F"/>
    <w:rsid w:val="000E2094"/>
    <w:rsid w:val="000E2321"/>
    <w:rsid w:val="000F3CFC"/>
    <w:rsid w:val="00102FA3"/>
    <w:rsid w:val="001067E0"/>
    <w:rsid w:val="0010694A"/>
    <w:rsid w:val="00110A76"/>
    <w:rsid w:val="001222CB"/>
    <w:rsid w:val="00144534"/>
    <w:rsid w:val="00177F3C"/>
    <w:rsid w:val="001800F2"/>
    <w:rsid w:val="001837BB"/>
    <w:rsid w:val="001A168B"/>
    <w:rsid w:val="001A45EA"/>
    <w:rsid w:val="001B20F0"/>
    <w:rsid w:val="001B4A3E"/>
    <w:rsid w:val="001B4AF3"/>
    <w:rsid w:val="001D2471"/>
    <w:rsid w:val="001D5144"/>
    <w:rsid w:val="001E4473"/>
    <w:rsid w:val="001F3154"/>
    <w:rsid w:val="002001A6"/>
    <w:rsid w:val="002020D1"/>
    <w:rsid w:val="00205455"/>
    <w:rsid w:val="00205EBA"/>
    <w:rsid w:val="00207992"/>
    <w:rsid w:val="0021780A"/>
    <w:rsid w:val="00217A59"/>
    <w:rsid w:val="00221219"/>
    <w:rsid w:val="00227CF0"/>
    <w:rsid w:val="002360FF"/>
    <w:rsid w:val="00237D63"/>
    <w:rsid w:val="0024105A"/>
    <w:rsid w:val="0025672C"/>
    <w:rsid w:val="00263821"/>
    <w:rsid w:val="00277D15"/>
    <w:rsid w:val="00277E21"/>
    <w:rsid w:val="00292C40"/>
    <w:rsid w:val="00294872"/>
    <w:rsid w:val="0029704B"/>
    <w:rsid w:val="002A7BDE"/>
    <w:rsid w:val="002B061D"/>
    <w:rsid w:val="002C256B"/>
    <w:rsid w:val="002D0F37"/>
    <w:rsid w:val="002D282A"/>
    <w:rsid w:val="002F2512"/>
    <w:rsid w:val="002F5104"/>
    <w:rsid w:val="0030382E"/>
    <w:rsid w:val="00311835"/>
    <w:rsid w:val="00326E6E"/>
    <w:rsid w:val="00340805"/>
    <w:rsid w:val="003434B5"/>
    <w:rsid w:val="00345FED"/>
    <w:rsid w:val="00352EB7"/>
    <w:rsid w:val="00360732"/>
    <w:rsid w:val="00370F05"/>
    <w:rsid w:val="0038159A"/>
    <w:rsid w:val="00381B28"/>
    <w:rsid w:val="00383401"/>
    <w:rsid w:val="0038689F"/>
    <w:rsid w:val="00393600"/>
    <w:rsid w:val="00396732"/>
    <w:rsid w:val="003A14E2"/>
    <w:rsid w:val="003C040B"/>
    <w:rsid w:val="003C3005"/>
    <w:rsid w:val="003D5649"/>
    <w:rsid w:val="003F42AB"/>
    <w:rsid w:val="00403C81"/>
    <w:rsid w:val="00404C6A"/>
    <w:rsid w:val="004218EB"/>
    <w:rsid w:val="004230A3"/>
    <w:rsid w:val="004422AE"/>
    <w:rsid w:val="00443588"/>
    <w:rsid w:val="0044665D"/>
    <w:rsid w:val="00453E0B"/>
    <w:rsid w:val="00455BFB"/>
    <w:rsid w:val="004614BD"/>
    <w:rsid w:val="00463CAD"/>
    <w:rsid w:val="00463EE7"/>
    <w:rsid w:val="00470404"/>
    <w:rsid w:val="00475365"/>
    <w:rsid w:val="004832EF"/>
    <w:rsid w:val="00494B9A"/>
    <w:rsid w:val="004E675B"/>
    <w:rsid w:val="004E6F4E"/>
    <w:rsid w:val="004E7290"/>
    <w:rsid w:val="00513215"/>
    <w:rsid w:val="00533844"/>
    <w:rsid w:val="005403E7"/>
    <w:rsid w:val="00551789"/>
    <w:rsid w:val="005601EA"/>
    <w:rsid w:val="00566373"/>
    <w:rsid w:val="00580A35"/>
    <w:rsid w:val="00581823"/>
    <w:rsid w:val="00590BF4"/>
    <w:rsid w:val="00594278"/>
    <w:rsid w:val="005959D0"/>
    <w:rsid w:val="00595E0E"/>
    <w:rsid w:val="005B1C17"/>
    <w:rsid w:val="005D0659"/>
    <w:rsid w:val="005D4EAC"/>
    <w:rsid w:val="0060003E"/>
    <w:rsid w:val="006007B0"/>
    <w:rsid w:val="00613815"/>
    <w:rsid w:val="00620428"/>
    <w:rsid w:val="00620538"/>
    <w:rsid w:val="006276BF"/>
    <w:rsid w:val="00636C04"/>
    <w:rsid w:val="00645A56"/>
    <w:rsid w:val="00666A2A"/>
    <w:rsid w:val="00670790"/>
    <w:rsid w:val="00671DE9"/>
    <w:rsid w:val="00681BD8"/>
    <w:rsid w:val="00684AF9"/>
    <w:rsid w:val="006A1E72"/>
    <w:rsid w:val="006A4B97"/>
    <w:rsid w:val="006B2E87"/>
    <w:rsid w:val="006C1053"/>
    <w:rsid w:val="006C1853"/>
    <w:rsid w:val="006C7CD4"/>
    <w:rsid w:val="006E0DC4"/>
    <w:rsid w:val="0070006C"/>
    <w:rsid w:val="00703B4C"/>
    <w:rsid w:val="00723592"/>
    <w:rsid w:val="00747B67"/>
    <w:rsid w:val="00755780"/>
    <w:rsid w:val="00756074"/>
    <w:rsid w:val="00771AD8"/>
    <w:rsid w:val="0078123A"/>
    <w:rsid w:val="007948DD"/>
    <w:rsid w:val="00796D6F"/>
    <w:rsid w:val="007B376F"/>
    <w:rsid w:val="007B5FCC"/>
    <w:rsid w:val="007B651B"/>
    <w:rsid w:val="007C2C8F"/>
    <w:rsid w:val="007C498B"/>
    <w:rsid w:val="007D6DA6"/>
    <w:rsid w:val="007E45C8"/>
    <w:rsid w:val="007E46B2"/>
    <w:rsid w:val="007F2C37"/>
    <w:rsid w:val="007F5B60"/>
    <w:rsid w:val="007F68FC"/>
    <w:rsid w:val="007F7812"/>
    <w:rsid w:val="00800715"/>
    <w:rsid w:val="0080086F"/>
    <w:rsid w:val="00805F66"/>
    <w:rsid w:val="00810DBA"/>
    <w:rsid w:val="00815ACF"/>
    <w:rsid w:val="00821477"/>
    <w:rsid w:val="00834F8D"/>
    <w:rsid w:val="00835B58"/>
    <w:rsid w:val="00837CCB"/>
    <w:rsid w:val="00844896"/>
    <w:rsid w:val="008626C5"/>
    <w:rsid w:val="008645E7"/>
    <w:rsid w:val="00874E92"/>
    <w:rsid w:val="00876552"/>
    <w:rsid w:val="008878B1"/>
    <w:rsid w:val="00890089"/>
    <w:rsid w:val="008A4CA8"/>
    <w:rsid w:val="008B15EA"/>
    <w:rsid w:val="008B2DBE"/>
    <w:rsid w:val="008B53C6"/>
    <w:rsid w:val="008B6798"/>
    <w:rsid w:val="008C3BFC"/>
    <w:rsid w:val="008C469E"/>
    <w:rsid w:val="008D42EE"/>
    <w:rsid w:val="008D4A3D"/>
    <w:rsid w:val="008E6DBA"/>
    <w:rsid w:val="008E70BD"/>
    <w:rsid w:val="00904C13"/>
    <w:rsid w:val="009061D3"/>
    <w:rsid w:val="009206A2"/>
    <w:rsid w:val="00932393"/>
    <w:rsid w:val="00933B2A"/>
    <w:rsid w:val="00940CFD"/>
    <w:rsid w:val="009478F2"/>
    <w:rsid w:val="009555B8"/>
    <w:rsid w:val="009678C5"/>
    <w:rsid w:val="009754C8"/>
    <w:rsid w:val="009A6116"/>
    <w:rsid w:val="009B2786"/>
    <w:rsid w:val="009B6F29"/>
    <w:rsid w:val="009C120B"/>
    <w:rsid w:val="009E5DAB"/>
    <w:rsid w:val="009E5DC3"/>
    <w:rsid w:val="009F3075"/>
    <w:rsid w:val="00A100F8"/>
    <w:rsid w:val="00A12EF0"/>
    <w:rsid w:val="00A14332"/>
    <w:rsid w:val="00A17AE6"/>
    <w:rsid w:val="00A35E25"/>
    <w:rsid w:val="00A43AEA"/>
    <w:rsid w:val="00A46289"/>
    <w:rsid w:val="00A512AF"/>
    <w:rsid w:val="00A53028"/>
    <w:rsid w:val="00A66D6B"/>
    <w:rsid w:val="00A70E99"/>
    <w:rsid w:val="00A74B6B"/>
    <w:rsid w:val="00A8099F"/>
    <w:rsid w:val="00AA4818"/>
    <w:rsid w:val="00AB5513"/>
    <w:rsid w:val="00AC1DDE"/>
    <w:rsid w:val="00AE2BF4"/>
    <w:rsid w:val="00AF05AC"/>
    <w:rsid w:val="00AF1AFB"/>
    <w:rsid w:val="00AF4928"/>
    <w:rsid w:val="00B00B87"/>
    <w:rsid w:val="00B01F66"/>
    <w:rsid w:val="00B17435"/>
    <w:rsid w:val="00B23FF3"/>
    <w:rsid w:val="00B309F0"/>
    <w:rsid w:val="00B5681B"/>
    <w:rsid w:val="00B77D1E"/>
    <w:rsid w:val="00B84D43"/>
    <w:rsid w:val="00B860E7"/>
    <w:rsid w:val="00BB4475"/>
    <w:rsid w:val="00BD0561"/>
    <w:rsid w:val="00BD3067"/>
    <w:rsid w:val="00BE4745"/>
    <w:rsid w:val="00BE6FEA"/>
    <w:rsid w:val="00BF47C8"/>
    <w:rsid w:val="00C044B0"/>
    <w:rsid w:val="00C06535"/>
    <w:rsid w:val="00C07F99"/>
    <w:rsid w:val="00C12AC9"/>
    <w:rsid w:val="00C135AC"/>
    <w:rsid w:val="00C246F1"/>
    <w:rsid w:val="00C4157F"/>
    <w:rsid w:val="00C41CF1"/>
    <w:rsid w:val="00C436BC"/>
    <w:rsid w:val="00C46E31"/>
    <w:rsid w:val="00C522F9"/>
    <w:rsid w:val="00C6475A"/>
    <w:rsid w:val="00C744B3"/>
    <w:rsid w:val="00C748E2"/>
    <w:rsid w:val="00C8648F"/>
    <w:rsid w:val="00CA1945"/>
    <w:rsid w:val="00CB238A"/>
    <w:rsid w:val="00CC28B4"/>
    <w:rsid w:val="00CD5769"/>
    <w:rsid w:val="00CE456F"/>
    <w:rsid w:val="00CF13CE"/>
    <w:rsid w:val="00D03F25"/>
    <w:rsid w:val="00D1219C"/>
    <w:rsid w:val="00D163A1"/>
    <w:rsid w:val="00D244CF"/>
    <w:rsid w:val="00D24A65"/>
    <w:rsid w:val="00D37EBE"/>
    <w:rsid w:val="00D533E3"/>
    <w:rsid w:val="00D6239C"/>
    <w:rsid w:val="00D62D43"/>
    <w:rsid w:val="00D6495C"/>
    <w:rsid w:val="00D649D5"/>
    <w:rsid w:val="00D9017F"/>
    <w:rsid w:val="00D9211F"/>
    <w:rsid w:val="00DD3B8F"/>
    <w:rsid w:val="00DD76A9"/>
    <w:rsid w:val="00DE263F"/>
    <w:rsid w:val="00DE39D1"/>
    <w:rsid w:val="00DE48FA"/>
    <w:rsid w:val="00DF088F"/>
    <w:rsid w:val="00E04CBF"/>
    <w:rsid w:val="00E056AB"/>
    <w:rsid w:val="00E06F74"/>
    <w:rsid w:val="00E16789"/>
    <w:rsid w:val="00E240E7"/>
    <w:rsid w:val="00E25224"/>
    <w:rsid w:val="00E40244"/>
    <w:rsid w:val="00E42F0D"/>
    <w:rsid w:val="00E52B39"/>
    <w:rsid w:val="00E55698"/>
    <w:rsid w:val="00E66EDA"/>
    <w:rsid w:val="00E71527"/>
    <w:rsid w:val="00E8385C"/>
    <w:rsid w:val="00E9107F"/>
    <w:rsid w:val="00E92BB7"/>
    <w:rsid w:val="00E93793"/>
    <w:rsid w:val="00EA2AFD"/>
    <w:rsid w:val="00EA3A10"/>
    <w:rsid w:val="00EA5D31"/>
    <w:rsid w:val="00EB44A0"/>
    <w:rsid w:val="00EC16D3"/>
    <w:rsid w:val="00EC7628"/>
    <w:rsid w:val="00EE1688"/>
    <w:rsid w:val="00EF5BAF"/>
    <w:rsid w:val="00F073F4"/>
    <w:rsid w:val="00F12500"/>
    <w:rsid w:val="00F127C4"/>
    <w:rsid w:val="00F233F2"/>
    <w:rsid w:val="00F23F82"/>
    <w:rsid w:val="00F322F2"/>
    <w:rsid w:val="00F350BA"/>
    <w:rsid w:val="00F43CA9"/>
    <w:rsid w:val="00F47AF8"/>
    <w:rsid w:val="00F61B1B"/>
    <w:rsid w:val="00F65E03"/>
    <w:rsid w:val="00F752B5"/>
    <w:rsid w:val="00F76784"/>
    <w:rsid w:val="00F77543"/>
    <w:rsid w:val="00F80A28"/>
    <w:rsid w:val="00F867FE"/>
    <w:rsid w:val="00FCFC30"/>
    <w:rsid w:val="00FE79B6"/>
    <w:rsid w:val="00FF5556"/>
    <w:rsid w:val="0998767A"/>
    <w:rsid w:val="09D7ED84"/>
    <w:rsid w:val="10AF55C3"/>
    <w:rsid w:val="14B95A98"/>
    <w:rsid w:val="16837AFB"/>
    <w:rsid w:val="235BA57A"/>
    <w:rsid w:val="2B4D614B"/>
    <w:rsid w:val="32FEC9E2"/>
    <w:rsid w:val="3DFB2085"/>
    <w:rsid w:val="4D2F51FA"/>
    <w:rsid w:val="54FF4A36"/>
    <w:rsid w:val="5F20CE34"/>
    <w:rsid w:val="635F79AC"/>
    <w:rsid w:val="6A89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customStyle="1" w:styleId="Mention1">
    <w:name w:val="Mention1"/>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paragraph" w:styleId="NormalWeb">
    <w:name w:val="Normal (Web)"/>
    <w:basedOn w:val="Normal"/>
    <w:uiPriority w:val="99"/>
    <w:unhideWhenUsed/>
    <w:rsid w:val="0007198B"/>
    <w:pPr>
      <w:spacing w:before="100" w:beforeAutospacing="1" w:after="100" w:afterAutospacing="1"/>
    </w:pPr>
  </w:style>
  <w:style w:type="character" w:styleId="UnresolvedMention">
    <w:name w:val="Unresolved Mention"/>
    <w:basedOn w:val="DefaultParagraphFont"/>
    <w:uiPriority w:val="99"/>
    <w:semiHidden/>
    <w:unhideWhenUsed/>
    <w:rsid w:val="00F12500"/>
    <w:rPr>
      <w:color w:val="605E5C"/>
      <w:shd w:val="clear" w:color="auto" w:fill="E1DFDD"/>
    </w:rPr>
  </w:style>
  <w:style w:type="paragraph" w:styleId="Revision">
    <w:name w:val="Revision"/>
    <w:hidden/>
    <w:uiPriority w:val="99"/>
    <w:semiHidden/>
    <w:rsid w:val="0070006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 w:id="181745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81E56-8770-48E8-993D-B65CF549C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Danyal Imran</cp:lastModifiedBy>
  <cp:revision>3</cp:revision>
  <cp:lastPrinted>2008-08-30T21:35:00Z</cp:lastPrinted>
  <dcterms:created xsi:type="dcterms:W3CDTF">2024-03-16T06:53:00Z</dcterms:created>
  <dcterms:modified xsi:type="dcterms:W3CDTF">2024-03-16T06:53:00Z</dcterms:modified>
</cp:coreProperties>
</file>