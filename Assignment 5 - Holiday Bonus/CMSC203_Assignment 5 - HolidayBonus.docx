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48B3FFD9">
            <wp:simplePos x="0" y="0"/>
            <wp:positionH relativeFrom="column">
              <wp:posOffset>5080</wp:posOffset>
            </wp:positionH>
            <wp:positionV relativeFrom="paragraph">
              <wp:posOffset>155575</wp:posOffset>
            </wp:positionV>
            <wp:extent cx="1352550" cy="1637665"/>
            <wp:effectExtent l="0" t="0" r="0" b="635"/>
            <wp:wrapTight wrapText="bothSides">
              <wp:wrapPolygon edited="0">
                <wp:start x="0" y="0"/>
                <wp:lineTo x="0" y="21357"/>
                <wp:lineTo x="21296" y="21357"/>
                <wp:lineTo x="212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550" cy="1637665"/>
                    </a:xfrm>
                    <a:prstGeom prst="rect">
                      <a:avLst/>
                    </a:prstGeom>
                  </pic:spPr>
                </pic:pic>
              </a:graphicData>
            </a:graphic>
            <wp14:sizeRelH relativeFrom="page">
              <wp14:pctWidth>0</wp14:pctWidth>
            </wp14:sizeRelH>
            <wp14:sizeRelV relativeFrom="page">
              <wp14:pctHeight>0</wp14:pctHeight>
            </wp14:sizeRelV>
          </wp:anchor>
        </w:drawing>
      </w:r>
    </w:p>
    <w:p w14:paraId="4902923B" w14:textId="33787F65" w:rsidR="00C71214" w:rsidRPr="000E6CD0" w:rsidRDefault="00C71214">
      <w:pPr>
        <w:ind w:left="1440"/>
        <w:jc w:val="both"/>
        <w:rPr>
          <w:rFonts w:asciiTheme="majorBidi" w:hAnsiTheme="majorBidi" w:cstheme="majorBidi"/>
          <w:sz w:val="24"/>
          <w:szCs w:val="22"/>
          <w:rPrChange w:id="0" w:author="Eivazi, Farnaz" w:date="2022-07-13T23:16:00Z">
            <w:rPr>
              <w:rFonts w:asciiTheme="majorBidi" w:hAnsiTheme="majorBidi" w:cstheme="majorBidi"/>
              <w:sz w:val="28"/>
              <w:szCs w:val="22"/>
            </w:rPr>
          </w:rPrChange>
        </w:rPr>
        <w:pPrChange w:id="1" w:author="Eivazi, Farnaz" w:date="2022-07-13T23:16:00Z">
          <w:pPr/>
        </w:pPrChange>
      </w:pPr>
      <w:r w:rsidRPr="000E6CD0">
        <w:rPr>
          <w:rFonts w:asciiTheme="majorBidi" w:hAnsiTheme="majorBidi" w:cstheme="majorBidi"/>
          <w:sz w:val="24"/>
          <w:szCs w:val="22"/>
          <w:rPrChange w:id="2" w:author="Eivazi, Farnaz" w:date="2022-07-13T23:16:00Z">
            <w:rPr>
              <w:rFonts w:asciiTheme="majorBidi" w:hAnsiTheme="majorBidi" w:cstheme="majorBidi"/>
              <w:sz w:val="28"/>
              <w:szCs w:val="22"/>
            </w:rPr>
          </w:rPrChange>
        </w:rPr>
        <w:t xml:space="preserve">Minnie and Mickey are getting ready to send out Holiday bonuses to their </w:t>
      </w:r>
      <w:r w:rsidR="00361427" w:rsidRPr="000E6CD0">
        <w:rPr>
          <w:rFonts w:asciiTheme="majorBidi" w:hAnsiTheme="majorBidi" w:cstheme="majorBidi"/>
          <w:sz w:val="24"/>
          <w:szCs w:val="22"/>
          <w:rPrChange w:id="3" w:author="Eivazi, Farnaz" w:date="2022-07-13T23:16:00Z">
            <w:rPr>
              <w:rFonts w:asciiTheme="majorBidi" w:hAnsiTheme="majorBidi" w:cstheme="majorBidi"/>
              <w:sz w:val="28"/>
              <w:szCs w:val="22"/>
            </w:rPr>
          </w:rPrChange>
        </w:rPr>
        <w:t>hard-working</w:t>
      </w:r>
      <w:r w:rsidRPr="000E6CD0">
        <w:rPr>
          <w:rFonts w:asciiTheme="majorBidi" w:hAnsiTheme="majorBidi" w:cstheme="majorBidi"/>
          <w:sz w:val="24"/>
          <w:szCs w:val="22"/>
          <w:rPrChange w:id="4" w:author="Eivazi, Farnaz" w:date="2022-07-13T23:16:00Z">
            <w:rPr>
              <w:rFonts w:asciiTheme="majorBidi" w:hAnsiTheme="majorBidi" w:cstheme="majorBidi"/>
              <w:sz w:val="28"/>
              <w:szCs w:val="22"/>
            </w:rPr>
          </w:rPrChange>
        </w:rPr>
        <w:t xml:space="preserve"> employees in Retail District #5. The bonuses are calculated based on how much each retail store sold in each category</w:t>
      </w:r>
      <w:r w:rsidR="002E53AA" w:rsidRPr="000E6CD0">
        <w:rPr>
          <w:rFonts w:asciiTheme="majorBidi" w:hAnsiTheme="majorBidi" w:cstheme="majorBidi"/>
          <w:sz w:val="24"/>
          <w:szCs w:val="22"/>
          <w:rPrChange w:id="5" w:author="Eivazi, Farnaz" w:date="2022-07-13T23:16:00Z">
            <w:rPr>
              <w:rFonts w:asciiTheme="majorBidi" w:hAnsiTheme="majorBidi" w:cstheme="majorBidi"/>
              <w:sz w:val="28"/>
              <w:szCs w:val="22"/>
            </w:rPr>
          </w:rPrChange>
        </w:rPr>
        <w:t xml:space="preserve">. The retail store with the highest amount sold in a </w:t>
      </w:r>
      <w:r w:rsidR="00EE5A3E" w:rsidRPr="000E6CD0">
        <w:rPr>
          <w:rFonts w:asciiTheme="majorBidi" w:hAnsiTheme="majorBidi" w:cstheme="majorBidi"/>
          <w:sz w:val="24"/>
          <w:szCs w:val="22"/>
          <w:rPrChange w:id="6" w:author="Eivazi, Farnaz" w:date="2022-07-13T23:16:00Z">
            <w:rPr>
              <w:rFonts w:asciiTheme="majorBidi" w:hAnsiTheme="majorBidi" w:cstheme="majorBidi"/>
              <w:sz w:val="28"/>
              <w:szCs w:val="22"/>
            </w:rPr>
          </w:rPrChange>
        </w:rPr>
        <w:t>category</w:t>
      </w:r>
      <w:r w:rsidR="002E53AA" w:rsidRPr="000E6CD0">
        <w:rPr>
          <w:rFonts w:asciiTheme="majorBidi" w:hAnsiTheme="majorBidi" w:cstheme="majorBidi"/>
          <w:sz w:val="24"/>
          <w:szCs w:val="22"/>
          <w:rPrChange w:id="7" w:author="Eivazi, Farnaz" w:date="2022-07-13T23:16:00Z">
            <w:rPr>
              <w:rFonts w:asciiTheme="majorBidi" w:hAnsiTheme="majorBidi" w:cstheme="majorBidi"/>
              <w:sz w:val="28"/>
              <w:szCs w:val="22"/>
            </w:rPr>
          </w:rPrChange>
        </w:rPr>
        <w:t xml:space="preserve"> will receive $5,000. The retail store with the lowest amount sold in a </w:t>
      </w:r>
      <w:r w:rsidR="00EE5A3E" w:rsidRPr="000E6CD0">
        <w:rPr>
          <w:rFonts w:asciiTheme="majorBidi" w:hAnsiTheme="majorBidi" w:cstheme="majorBidi"/>
          <w:sz w:val="24"/>
          <w:szCs w:val="22"/>
          <w:rPrChange w:id="8" w:author="Eivazi, Farnaz" w:date="2022-07-13T23:16:00Z">
            <w:rPr>
              <w:rFonts w:asciiTheme="majorBidi" w:hAnsiTheme="majorBidi" w:cstheme="majorBidi"/>
              <w:sz w:val="28"/>
              <w:szCs w:val="22"/>
            </w:rPr>
          </w:rPrChange>
        </w:rPr>
        <w:t>category</w:t>
      </w:r>
      <w:r w:rsidR="002E53AA" w:rsidRPr="000E6CD0">
        <w:rPr>
          <w:rFonts w:asciiTheme="majorBidi" w:hAnsiTheme="majorBidi" w:cstheme="majorBidi"/>
          <w:sz w:val="24"/>
          <w:szCs w:val="22"/>
          <w:rPrChange w:id="9" w:author="Eivazi, Farnaz" w:date="2022-07-13T23:16:00Z">
            <w:rPr>
              <w:rFonts w:asciiTheme="majorBidi" w:hAnsiTheme="majorBidi" w:cstheme="majorBidi"/>
              <w:sz w:val="28"/>
              <w:szCs w:val="22"/>
            </w:rPr>
          </w:rPrChange>
        </w:rPr>
        <w:t xml:space="preserve"> will receive $1,000. All other retail stores in district #5 will receive $2,000. If a retail store didn’t sale anything in a </w:t>
      </w:r>
      <w:r w:rsidR="00EE5A3E" w:rsidRPr="000E6CD0">
        <w:rPr>
          <w:rFonts w:asciiTheme="majorBidi" w:hAnsiTheme="majorBidi" w:cstheme="majorBidi"/>
          <w:sz w:val="24"/>
          <w:szCs w:val="22"/>
          <w:rPrChange w:id="10" w:author="Eivazi, Farnaz" w:date="2022-07-13T23:16:00Z">
            <w:rPr>
              <w:rFonts w:asciiTheme="majorBidi" w:hAnsiTheme="majorBidi" w:cstheme="majorBidi"/>
              <w:sz w:val="28"/>
              <w:szCs w:val="22"/>
            </w:rPr>
          </w:rPrChange>
        </w:rPr>
        <w:t>category</w:t>
      </w:r>
      <w:r w:rsidR="002E53AA" w:rsidRPr="000E6CD0">
        <w:rPr>
          <w:rFonts w:asciiTheme="majorBidi" w:hAnsiTheme="majorBidi" w:cstheme="majorBidi"/>
          <w:sz w:val="24"/>
          <w:szCs w:val="22"/>
          <w:rPrChange w:id="11" w:author="Eivazi, Farnaz" w:date="2022-07-13T23:16:00Z">
            <w:rPr>
              <w:rFonts w:asciiTheme="majorBidi" w:hAnsiTheme="majorBidi" w:cstheme="majorBidi"/>
              <w:sz w:val="28"/>
              <w:szCs w:val="22"/>
            </w:rPr>
          </w:rPrChange>
        </w:rPr>
        <w:t>, or they have a negative sales amount, they are not eligible for a bonus in that category.</w:t>
      </w:r>
      <w:r w:rsidR="00D71847" w:rsidRPr="000E6CD0">
        <w:rPr>
          <w:rFonts w:asciiTheme="majorBidi" w:hAnsiTheme="majorBidi" w:cstheme="majorBidi"/>
          <w:sz w:val="24"/>
          <w:szCs w:val="22"/>
          <w:rPrChange w:id="12" w:author="Eivazi, Farnaz" w:date="2022-07-13T23:16:00Z">
            <w:rPr>
              <w:rFonts w:asciiTheme="majorBidi" w:hAnsiTheme="majorBidi" w:cstheme="majorBidi"/>
              <w:sz w:val="28"/>
              <w:szCs w:val="22"/>
            </w:rPr>
          </w:rPrChange>
        </w:rPr>
        <w:t xml:space="preserve"> If</w:t>
      </w:r>
      <w:r w:rsidR="006610CF" w:rsidRPr="000E6CD0">
        <w:rPr>
          <w:rFonts w:asciiTheme="majorBidi" w:hAnsiTheme="majorBidi" w:cstheme="majorBidi"/>
          <w:sz w:val="24"/>
          <w:szCs w:val="22"/>
          <w:rPrChange w:id="13" w:author="Eivazi, Farnaz" w:date="2022-07-13T23:16:00Z">
            <w:rPr>
              <w:rFonts w:asciiTheme="majorBidi" w:hAnsiTheme="majorBidi" w:cstheme="majorBidi"/>
              <w:sz w:val="28"/>
              <w:szCs w:val="22"/>
            </w:rPr>
          </w:rPrChange>
        </w:rPr>
        <w:t xml:space="preserve"> only one retail store sold items in a </w:t>
      </w:r>
      <w:r w:rsidR="00EE5A3E" w:rsidRPr="000E6CD0">
        <w:rPr>
          <w:rFonts w:asciiTheme="majorBidi" w:hAnsiTheme="majorBidi" w:cstheme="majorBidi"/>
          <w:sz w:val="24"/>
          <w:szCs w:val="22"/>
          <w:rPrChange w:id="14" w:author="Eivazi, Farnaz" w:date="2022-07-13T23:16:00Z">
            <w:rPr>
              <w:rFonts w:asciiTheme="majorBidi" w:hAnsiTheme="majorBidi" w:cstheme="majorBidi"/>
              <w:sz w:val="28"/>
              <w:szCs w:val="22"/>
            </w:rPr>
          </w:rPrChange>
        </w:rPr>
        <w:t>category</w:t>
      </w:r>
      <w:r w:rsidR="006610CF" w:rsidRPr="000E6CD0">
        <w:rPr>
          <w:rFonts w:asciiTheme="majorBidi" w:hAnsiTheme="majorBidi" w:cstheme="majorBidi"/>
          <w:sz w:val="24"/>
          <w:szCs w:val="22"/>
          <w:rPrChange w:id="15" w:author="Eivazi, Farnaz" w:date="2022-07-13T23:16:00Z">
            <w:rPr>
              <w:rFonts w:asciiTheme="majorBidi" w:hAnsiTheme="majorBidi" w:cstheme="majorBidi"/>
              <w:sz w:val="28"/>
              <w:szCs w:val="22"/>
            </w:rPr>
          </w:rPrChange>
        </w:rPr>
        <w:t xml:space="preserve">, they are eligible to receive </w:t>
      </w:r>
      <w:r w:rsidR="00813839" w:rsidRPr="000E6CD0">
        <w:rPr>
          <w:rFonts w:asciiTheme="majorBidi" w:hAnsiTheme="majorBidi" w:cstheme="majorBidi"/>
          <w:sz w:val="24"/>
          <w:szCs w:val="22"/>
          <w:rPrChange w:id="16" w:author="Eivazi, Farnaz" w:date="2022-07-13T23:16:00Z">
            <w:rPr>
              <w:rFonts w:asciiTheme="majorBidi" w:hAnsiTheme="majorBidi" w:cstheme="majorBidi"/>
              <w:sz w:val="28"/>
              <w:szCs w:val="22"/>
            </w:rPr>
          </w:rPrChange>
        </w:rPr>
        <w:t xml:space="preserve">only the </w:t>
      </w:r>
      <w:r w:rsidR="006610CF" w:rsidRPr="000E6CD0">
        <w:rPr>
          <w:rFonts w:asciiTheme="majorBidi" w:hAnsiTheme="majorBidi" w:cstheme="majorBidi"/>
          <w:sz w:val="24"/>
          <w:szCs w:val="22"/>
          <w:rPrChange w:id="17" w:author="Eivazi, Farnaz" w:date="2022-07-13T23:16:00Z">
            <w:rPr>
              <w:rFonts w:asciiTheme="majorBidi" w:hAnsiTheme="majorBidi" w:cstheme="majorBidi"/>
              <w:sz w:val="28"/>
              <w:szCs w:val="22"/>
            </w:rPr>
          </w:rPrChange>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bonus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77777777"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68F13F24"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C6306"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TwoDimRaggedArrayUtility</w:t>
      </w:r>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Pr="00D062A4">
        <w:rPr>
          <w:rFonts w:asciiTheme="majorBidi" w:hAnsiTheme="majorBidi" w:cstheme="majorBidi"/>
          <w:i/>
          <w:sz w:val="24"/>
          <w:szCs w:val="22"/>
        </w:rPr>
        <w:t>TwoDimRaggedArrayUtility</w:t>
      </w:r>
      <w:r w:rsidRPr="00D062A4">
        <w:rPr>
          <w:rFonts w:asciiTheme="majorBidi" w:hAnsiTheme="majorBidi" w:cstheme="majorBidi"/>
          <w:sz w:val="24"/>
          <w:szCs w:val="22"/>
        </w:rPr>
        <w:t xml:space="preserve"> will follow the provided Javadoc and will contain the following methods: </w:t>
      </w:r>
    </w:p>
    <w:p w14:paraId="37B2452A"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r w:rsidRPr="00DA3F85">
        <w:rPr>
          <w:rFonts w:ascii="Courier New" w:hAnsi="Courier New" w:cs="Courier New"/>
          <w:sz w:val="24"/>
          <w:szCs w:val="22"/>
          <w:rPrChange w:id="18" w:author="Eivazi, Farnaz" w:date="2022-07-13T11:57:00Z">
            <w:rPr>
              <w:rFonts w:asciiTheme="majorBidi" w:hAnsiTheme="majorBidi" w:cstheme="majorBidi"/>
              <w:b/>
              <w:sz w:val="24"/>
              <w:szCs w:val="22"/>
            </w:rPr>
          </w:rPrChange>
        </w:rPr>
        <w:t>readFile</w:t>
      </w:r>
      <w:r w:rsidRPr="00D062A4">
        <w:rPr>
          <w:rFonts w:asciiTheme="majorBidi" w:hAnsiTheme="majorBidi" w:cstheme="majorBidi"/>
          <w:b/>
          <w:sz w:val="24"/>
          <w:szCs w:val="22"/>
        </w:rPr>
        <w:t xml:space="preserve"> </w:t>
      </w:r>
      <w:r w:rsidRPr="00D062A4">
        <w:rPr>
          <w:rFonts w:asciiTheme="majorBidi" w:hAnsiTheme="majorBidi" w:cstheme="majorBidi"/>
          <w:sz w:val="24"/>
          <w:szCs w:val="22"/>
        </w:rPr>
        <w:t>– pass in a file and return a two-dimensional ragged array of doubles</w:t>
      </w:r>
    </w:p>
    <w:p w14:paraId="4D14289C"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19" w:author="Eivazi, Farnaz" w:date="2022-07-13T11:57:00Z">
            <w:rPr>
              <w:rFonts w:asciiTheme="majorBidi" w:hAnsiTheme="majorBidi" w:cstheme="majorBidi"/>
              <w:b/>
              <w:sz w:val="24"/>
              <w:szCs w:val="22"/>
            </w:rPr>
          </w:rPrChange>
        </w:rPr>
        <w:t>writeToFile</w:t>
      </w:r>
      <w:r w:rsidRPr="00D062A4">
        <w:rPr>
          <w:rFonts w:asciiTheme="majorBidi" w:hAnsiTheme="majorBidi" w:cstheme="majorBidi"/>
          <w:sz w:val="24"/>
          <w:szCs w:val="22"/>
        </w:rPr>
        <w:t xml:space="preserve"> – pass in a two-dimensional ragged array of doubles and a file, and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20" w:author="Eivazi, Farnaz" w:date="2022-07-13T11:57:00Z">
            <w:rPr>
              <w:rFonts w:asciiTheme="majorBidi" w:hAnsiTheme="majorBidi" w:cstheme="majorBidi"/>
              <w:b/>
              <w:sz w:val="24"/>
              <w:szCs w:val="22"/>
            </w:rPr>
          </w:rPrChange>
        </w:rPr>
        <w:t>getTotal</w:t>
      </w:r>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21" w:author="Eivazi, Farnaz" w:date="2022-07-13T11:57:00Z">
            <w:rPr>
              <w:rFonts w:asciiTheme="majorBidi" w:hAnsiTheme="majorBidi" w:cstheme="majorBidi"/>
              <w:b/>
              <w:sz w:val="24"/>
              <w:szCs w:val="22"/>
            </w:rPr>
          </w:rPrChange>
        </w:rPr>
        <w:t>getAverage</w:t>
      </w:r>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22" w:author="Eivazi, Farnaz" w:date="2022-07-13T11:57:00Z">
            <w:rPr>
              <w:rFonts w:asciiTheme="majorBidi" w:hAnsiTheme="majorBidi" w:cstheme="majorBidi"/>
              <w:b/>
              <w:sz w:val="24"/>
              <w:szCs w:val="22"/>
            </w:rPr>
          </w:rPrChange>
        </w:rPr>
        <w:t>getRowTotal</w:t>
      </w:r>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23" w:author="Eivazi, Farnaz" w:date="2022-07-13T11:57:00Z">
            <w:rPr>
              <w:rFonts w:asciiTheme="majorBidi" w:hAnsiTheme="majorBidi" w:cstheme="majorBidi"/>
              <w:b/>
              <w:sz w:val="24"/>
              <w:szCs w:val="22"/>
            </w:rPr>
          </w:rPrChange>
        </w:rPr>
        <w:t>getColumnTotal</w:t>
      </w:r>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24" w:author="Eivazi, Farnaz" w:date="2022-07-13T11:57:00Z">
            <w:rPr>
              <w:rFonts w:asciiTheme="majorBidi" w:hAnsiTheme="majorBidi" w:cstheme="majorBidi"/>
              <w:b/>
              <w:sz w:val="24"/>
              <w:szCs w:val="22"/>
            </w:rPr>
          </w:rPrChange>
        </w:rPr>
        <w:t>getHighestInRow</w:t>
      </w:r>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25" w:author="Eivazi, Farnaz" w:date="2022-07-13T11:57:00Z">
            <w:rPr>
              <w:rFonts w:asciiTheme="majorBidi" w:hAnsiTheme="majorBidi" w:cstheme="majorBidi"/>
              <w:b/>
              <w:sz w:val="24"/>
              <w:szCs w:val="22"/>
            </w:rPr>
          </w:rPrChange>
        </w:rPr>
        <w:t>getHighestInRow</w:t>
      </w:r>
      <w:r w:rsidR="00EF08D1" w:rsidRPr="00DA3F85">
        <w:rPr>
          <w:rFonts w:ascii="Courier New" w:hAnsi="Courier New" w:cs="Courier New"/>
          <w:sz w:val="24"/>
          <w:szCs w:val="22"/>
          <w:rPrChange w:id="26" w:author="Eivazi, Farnaz" w:date="2022-07-13T11:57:00Z">
            <w:rPr>
              <w:rFonts w:asciiTheme="majorBidi" w:hAnsiTheme="majorBidi" w:cstheme="majorBidi"/>
              <w:b/>
              <w:sz w:val="24"/>
              <w:szCs w:val="22"/>
            </w:rPr>
          </w:rPrChange>
        </w:rPr>
        <w:t>Index</w:t>
      </w:r>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27" w:author="Eivazi, Farnaz" w:date="2022-07-13T11:57:00Z">
            <w:rPr>
              <w:rFonts w:asciiTheme="majorBidi" w:hAnsiTheme="majorBidi" w:cstheme="majorBidi"/>
              <w:b/>
              <w:sz w:val="24"/>
              <w:szCs w:val="22"/>
            </w:rPr>
          </w:rPrChange>
        </w:rPr>
        <w:t>getLowestInRow</w:t>
      </w:r>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28" w:author="Eivazi, Farnaz" w:date="2022-07-13T11:57:00Z">
            <w:rPr>
              <w:rFonts w:asciiTheme="majorBidi" w:hAnsiTheme="majorBidi" w:cstheme="majorBidi"/>
              <w:b/>
              <w:sz w:val="24"/>
              <w:szCs w:val="22"/>
            </w:rPr>
          </w:rPrChange>
        </w:rPr>
        <w:t>getLowestInRowIndex</w:t>
      </w:r>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46CF4B6D"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00485A06" w:rsidRPr="00DA3F85">
        <w:rPr>
          <w:rFonts w:ascii="Courier New" w:hAnsi="Courier New" w:cs="Courier New"/>
          <w:sz w:val="24"/>
          <w:szCs w:val="22"/>
          <w:rPrChange w:id="29" w:author="Eivazi, Farnaz" w:date="2022-07-13T11:57:00Z">
            <w:rPr>
              <w:rFonts w:asciiTheme="majorBidi" w:hAnsiTheme="majorBidi" w:cstheme="majorBidi"/>
              <w:b/>
              <w:sz w:val="24"/>
              <w:szCs w:val="22"/>
            </w:rPr>
          </w:rPrChange>
        </w:rPr>
        <w:t>getHighestInColumn</w:t>
      </w:r>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30" w:author="Eivazi, Farnaz" w:date="2022-07-13T11:57:00Z">
            <w:rPr>
              <w:rFonts w:asciiTheme="majorBidi" w:hAnsiTheme="majorBidi" w:cstheme="majorBidi"/>
              <w:b/>
              <w:sz w:val="24"/>
              <w:szCs w:val="22"/>
            </w:rPr>
          </w:rPrChange>
        </w:rPr>
        <w:t>getHighestInColumnIndex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31" w:author="Eivazi, Farnaz" w:date="2022-07-13T11:57:00Z">
            <w:rPr>
              <w:rFonts w:asciiTheme="majorBidi" w:hAnsiTheme="majorBidi" w:cstheme="majorBidi"/>
              <w:b/>
              <w:sz w:val="24"/>
              <w:szCs w:val="22"/>
            </w:rPr>
          </w:rPrChange>
        </w:rPr>
        <w:t>getLowestInColumn</w:t>
      </w:r>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32" w:author="Eivazi, Farnaz" w:date="2022-07-13T11:57:00Z">
            <w:rPr>
              <w:rFonts w:asciiTheme="majorBidi" w:hAnsiTheme="majorBidi" w:cstheme="majorBidi"/>
              <w:b/>
              <w:sz w:val="24"/>
              <w:szCs w:val="22"/>
            </w:rPr>
          </w:rPrChange>
        </w:rPr>
        <w:t>getLowestInColumnIndex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33" w:author="Eivazi, Farnaz" w:date="2022-07-13T11:57:00Z">
            <w:rPr>
              <w:rFonts w:asciiTheme="majorBidi" w:hAnsiTheme="majorBidi" w:cstheme="majorBidi"/>
              <w:b/>
              <w:sz w:val="24"/>
              <w:szCs w:val="22"/>
            </w:rPr>
          </w:rPrChange>
        </w:rPr>
        <w:t>getHighestInArray</w:t>
      </w:r>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DA3F85">
        <w:rPr>
          <w:rFonts w:ascii="Courier New" w:hAnsi="Courier New" w:cs="Courier New"/>
          <w:sz w:val="24"/>
          <w:szCs w:val="22"/>
          <w:rPrChange w:id="34" w:author="Eivazi, Farnaz" w:date="2022-07-13T11:57:00Z">
            <w:rPr>
              <w:rFonts w:asciiTheme="majorBidi" w:hAnsiTheme="majorBidi" w:cstheme="majorBidi"/>
              <w:b/>
              <w:sz w:val="24"/>
              <w:szCs w:val="22"/>
            </w:rPr>
          </w:rPrChange>
        </w:rPr>
        <w:t>getLowestInArray</w:t>
      </w:r>
      <w:r w:rsidRPr="00D062A4">
        <w:rPr>
          <w:rFonts w:asciiTheme="majorBidi" w:hAnsiTheme="majorBidi" w:cstheme="majorBidi"/>
          <w:sz w:val="24"/>
          <w:szCs w:val="22"/>
        </w:rPr>
        <w:t xml:space="preserve"> - pass in a two-dimensional ragged array of doubles and returns the smallest element in the array.</w:t>
      </w:r>
    </w:p>
    <w:p w14:paraId="66A0CD94" w14:textId="5A642CF4" w:rsidR="00F85B35" w:rsidRDefault="00F85B35" w:rsidP="00895E2C">
      <w:pPr>
        <w:pStyle w:val="Bulleted"/>
        <w:numPr>
          <w:ilvl w:val="0"/>
          <w:numId w:val="0"/>
        </w:numPr>
        <w:rPr>
          <w:ins w:id="35" w:author="Eivazi, Farnaz" w:date="2022-07-13T11:58:00Z"/>
          <w:rFonts w:asciiTheme="majorBidi" w:hAnsiTheme="majorBidi" w:cstheme="majorBidi"/>
          <w:b/>
          <w:sz w:val="28"/>
        </w:rPr>
      </w:pPr>
    </w:p>
    <w:p w14:paraId="501D6189" w14:textId="77777777" w:rsidR="00DA3F85" w:rsidRPr="00D062A4" w:rsidRDefault="00DA3F8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HolidayBonus</w:t>
      </w:r>
    </w:p>
    <w:p w14:paraId="5BCDF022" w14:textId="1B9F2E5E" w:rsidR="00337AA5" w:rsidRDefault="00337AA5" w:rsidP="00337AA5">
      <w:pPr>
        <w:ind w:left="360"/>
        <w:rPr>
          <w:ins w:id="36" w:author="Eivazi, Farnaz" w:date="2022-07-13T12:19:00Z"/>
          <w:rFonts w:asciiTheme="majorBidi" w:hAnsiTheme="majorBidi" w:cstheme="majorBidi"/>
          <w:sz w:val="24"/>
          <w:szCs w:val="22"/>
        </w:rPr>
      </w:pPr>
      <w:r w:rsidRPr="00D062A4">
        <w:rPr>
          <w:rFonts w:asciiTheme="majorBidi" w:hAnsiTheme="majorBidi" w:cstheme="majorBidi"/>
          <w:sz w:val="24"/>
          <w:szCs w:val="22"/>
        </w:rPr>
        <w:t xml:space="preserve">The class </w:t>
      </w:r>
      <w:r w:rsidR="00DE21E6">
        <w:rPr>
          <w:rFonts w:asciiTheme="majorBidi" w:hAnsiTheme="majorBidi" w:cstheme="majorBidi"/>
          <w:i/>
          <w:sz w:val="24"/>
          <w:szCs w:val="22"/>
        </w:rPr>
        <w:t>HolidayBonus</w:t>
      </w:r>
      <w:r w:rsidRPr="00D062A4">
        <w:rPr>
          <w:rFonts w:asciiTheme="majorBidi" w:hAnsiTheme="majorBidi" w:cstheme="majorBidi"/>
          <w:sz w:val="24"/>
          <w:szCs w:val="22"/>
        </w:rPr>
        <w:t xml:space="preserve"> will contain the following </w:t>
      </w:r>
      <w:del w:id="37" w:author="Eivazi, Farnaz" w:date="2022-07-13T12:19:00Z">
        <w:r w:rsidRPr="00D062A4" w:rsidDel="00B46BAF">
          <w:rPr>
            <w:rFonts w:asciiTheme="majorBidi" w:hAnsiTheme="majorBidi" w:cstheme="majorBidi"/>
            <w:sz w:val="24"/>
            <w:szCs w:val="22"/>
          </w:rPr>
          <w:delText>methods</w:delText>
        </w:r>
      </w:del>
      <w:ins w:id="38" w:author="Eivazi, Farnaz" w:date="2022-07-13T12:19:00Z">
        <w:r w:rsidR="00B46BAF">
          <w:rPr>
            <w:rFonts w:asciiTheme="majorBidi" w:hAnsiTheme="majorBidi" w:cstheme="majorBidi"/>
            <w:sz w:val="24"/>
            <w:szCs w:val="22"/>
          </w:rPr>
          <w:t>class members</w:t>
        </w:r>
      </w:ins>
      <w:r w:rsidRPr="00D062A4">
        <w:rPr>
          <w:rFonts w:asciiTheme="majorBidi" w:hAnsiTheme="majorBidi" w:cstheme="majorBidi"/>
          <w:sz w:val="24"/>
          <w:szCs w:val="22"/>
        </w:rPr>
        <w:t xml:space="preserve">: </w:t>
      </w:r>
    </w:p>
    <w:p w14:paraId="44C28CFF" w14:textId="09714FF3" w:rsidR="00B46BAF" w:rsidRDefault="00B46BAF" w:rsidP="00337AA5">
      <w:pPr>
        <w:ind w:left="360"/>
        <w:rPr>
          <w:ins w:id="39" w:author="Eivazi, Farnaz" w:date="2022-07-13T12:19:00Z"/>
          <w:rFonts w:asciiTheme="majorBidi" w:hAnsiTheme="majorBidi" w:cstheme="majorBidi"/>
          <w:sz w:val="24"/>
          <w:szCs w:val="22"/>
        </w:rPr>
      </w:pPr>
      <w:ins w:id="40" w:author="Eivazi, Farnaz" w:date="2022-07-13T12:19:00Z">
        <w:r>
          <w:rPr>
            <w:rFonts w:asciiTheme="majorBidi" w:hAnsiTheme="majorBidi" w:cstheme="majorBidi"/>
            <w:sz w:val="24"/>
            <w:szCs w:val="22"/>
          </w:rPr>
          <w:t>Attributes:</w:t>
        </w:r>
      </w:ins>
    </w:p>
    <w:p w14:paraId="28CD1A86" w14:textId="536D502B" w:rsidR="00B46BAF" w:rsidRPr="00B46BAF" w:rsidRDefault="00B46BAF">
      <w:pPr>
        <w:pStyle w:val="ListParagraph"/>
        <w:numPr>
          <w:ilvl w:val="0"/>
          <w:numId w:val="44"/>
        </w:numPr>
        <w:rPr>
          <w:ins w:id="41" w:author="Eivazi, Farnaz" w:date="2022-07-13T12:21:00Z"/>
          <w:rFonts w:asciiTheme="majorBidi" w:hAnsiTheme="majorBidi" w:cstheme="majorBidi"/>
          <w:sz w:val="24"/>
          <w:szCs w:val="22"/>
        </w:rPr>
      </w:pPr>
      <w:ins w:id="42" w:author="Eivazi, Farnaz" w:date="2022-07-13T12:19:00Z">
        <w:r w:rsidRPr="00B46BAF">
          <w:rPr>
            <w:rFonts w:asciiTheme="majorBidi" w:hAnsiTheme="majorBidi" w:cstheme="majorBidi"/>
            <w:sz w:val="24"/>
            <w:szCs w:val="22"/>
          </w:rPr>
          <w:lastRenderedPageBreak/>
          <w:t xml:space="preserve">Three </w:t>
        </w:r>
      </w:ins>
      <w:ins w:id="43" w:author="Eivazi, Farnaz" w:date="2022-07-13T12:20:00Z">
        <w:r w:rsidRPr="00B46BAF">
          <w:rPr>
            <w:rFonts w:asciiTheme="majorBidi" w:hAnsiTheme="majorBidi" w:cstheme="majorBidi"/>
            <w:sz w:val="24"/>
            <w:szCs w:val="22"/>
          </w:rPr>
          <w:t>constant values of bonus amounts</w:t>
        </w:r>
      </w:ins>
      <w:ins w:id="44" w:author="Eivazi, Farnaz" w:date="2022-07-13T12:21:00Z">
        <w:r w:rsidRPr="00B46BAF">
          <w:rPr>
            <w:rFonts w:asciiTheme="majorBidi" w:hAnsiTheme="majorBidi" w:cstheme="majorBidi"/>
            <w:sz w:val="24"/>
            <w:szCs w:val="22"/>
          </w:rPr>
          <w:t xml:space="preserve">; </w:t>
        </w:r>
        <w:r>
          <w:rPr>
            <w:rFonts w:asciiTheme="majorBidi" w:hAnsiTheme="majorBidi" w:cstheme="majorBidi"/>
            <w:sz w:val="24"/>
            <w:szCs w:val="22"/>
          </w:rPr>
          <w:t>t</w:t>
        </w:r>
        <w:r w:rsidRPr="00B46BAF">
          <w:rPr>
            <w:rFonts w:asciiTheme="majorBidi" w:hAnsiTheme="majorBidi" w:cstheme="majorBidi"/>
            <w:sz w:val="24"/>
            <w:szCs w:val="22"/>
          </w:rPr>
          <w:t>he bonus amount for the store with the highest sales in a category, the bonus amount for the store with the lowest sales in a category and bonus amount for all other stores</w:t>
        </w:r>
        <w:r w:rsidR="00670830">
          <w:rPr>
            <w:rFonts w:asciiTheme="majorBidi" w:hAnsiTheme="majorBidi" w:cstheme="majorBidi"/>
            <w:sz w:val="24"/>
            <w:szCs w:val="22"/>
          </w:rPr>
          <w:t>.</w:t>
        </w:r>
      </w:ins>
    </w:p>
    <w:p w14:paraId="5C271E25" w14:textId="0B476D70" w:rsidR="00B46BAF" w:rsidRPr="00B46BAF" w:rsidRDefault="00B46BAF">
      <w:pPr>
        <w:ind w:left="360"/>
        <w:rPr>
          <w:ins w:id="45" w:author="Eivazi, Farnaz" w:date="2022-07-13T12:20:00Z"/>
          <w:rFonts w:asciiTheme="majorBidi" w:hAnsiTheme="majorBidi" w:cstheme="majorBidi"/>
          <w:sz w:val="24"/>
          <w:szCs w:val="22"/>
          <w:rPrChange w:id="46" w:author="Eivazi, Farnaz" w:date="2022-07-13T12:21:00Z">
            <w:rPr>
              <w:ins w:id="47" w:author="Eivazi, Farnaz" w:date="2022-07-13T12:20:00Z"/>
            </w:rPr>
          </w:rPrChange>
        </w:rPr>
        <w:pPrChange w:id="48" w:author="Eivazi, Farnaz" w:date="2022-07-13T12:21:00Z">
          <w:pPr>
            <w:pStyle w:val="ListParagraph"/>
            <w:numPr>
              <w:numId w:val="44"/>
            </w:numPr>
            <w:ind w:left="1080" w:hanging="360"/>
          </w:pPr>
        </w:pPrChange>
      </w:pPr>
      <w:ins w:id="49" w:author="Eivazi, Farnaz" w:date="2022-07-13T12:21:00Z">
        <w:r w:rsidRPr="00B46BAF">
          <w:rPr>
            <w:rFonts w:asciiTheme="majorBidi" w:hAnsiTheme="majorBidi" w:cstheme="majorBidi"/>
            <w:sz w:val="24"/>
            <w:szCs w:val="22"/>
            <w:rPrChange w:id="50" w:author="Eivazi, Farnaz" w:date="2022-07-13T12:21:00Z">
              <w:rPr/>
            </w:rPrChange>
          </w:rPr>
          <w:t>Methods:</w:t>
        </w:r>
      </w:ins>
    </w:p>
    <w:p w14:paraId="58934965" w14:textId="25738CD9" w:rsidR="00B46BAF" w:rsidRPr="00B46BAF" w:rsidDel="00B46BAF" w:rsidRDefault="00B46BAF">
      <w:pPr>
        <w:pStyle w:val="ListParagraph"/>
        <w:numPr>
          <w:ilvl w:val="0"/>
          <w:numId w:val="44"/>
        </w:numPr>
        <w:rPr>
          <w:del w:id="51" w:author="Eivazi, Farnaz" w:date="2022-07-13T12:21:00Z"/>
          <w:rFonts w:asciiTheme="majorBidi" w:hAnsiTheme="majorBidi" w:cstheme="majorBidi"/>
          <w:sz w:val="24"/>
          <w:szCs w:val="22"/>
          <w:rPrChange w:id="52" w:author="Eivazi, Farnaz" w:date="2022-07-13T12:19:00Z">
            <w:rPr>
              <w:del w:id="53" w:author="Eivazi, Farnaz" w:date="2022-07-13T12:21:00Z"/>
            </w:rPr>
          </w:rPrChange>
        </w:rPr>
        <w:pPrChange w:id="54" w:author="Eivazi, Farnaz" w:date="2022-07-13T12:21:00Z">
          <w:pPr>
            <w:ind w:left="360"/>
          </w:pPr>
        </w:pPrChange>
      </w:pPr>
    </w:p>
    <w:p w14:paraId="06823321" w14:textId="364E4B33"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t xml:space="preserve">Method </w:t>
      </w:r>
      <w:r w:rsidR="00DE21E6" w:rsidRPr="00DA3F85">
        <w:rPr>
          <w:rFonts w:ascii="Courier New" w:hAnsi="Courier New" w:cs="Courier New"/>
          <w:sz w:val="24"/>
          <w:szCs w:val="22"/>
          <w:rPrChange w:id="55" w:author="Eivazi, Farnaz" w:date="2022-07-13T11:58:00Z">
            <w:rPr>
              <w:rFonts w:asciiTheme="majorBidi" w:hAnsiTheme="majorBidi" w:cstheme="majorBidi"/>
              <w:b/>
              <w:sz w:val="24"/>
              <w:szCs w:val="22"/>
            </w:rPr>
          </w:rPrChange>
        </w:rPr>
        <w:t>calculat</w:t>
      </w:r>
      <w:r w:rsidR="00150D0B" w:rsidRPr="00DA3F85">
        <w:rPr>
          <w:rFonts w:ascii="Courier New" w:hAnsi="Courier New" w:cs="Courier New"/>
          <w:sz w:val="24"/>
          <w:szCs w:val="22"/>
          <w:rPrChange w:id="56" w:author="Eivazi, Farnaz" w:date="2022-07-13T11:58:00Z">
            <w:rPr>
              <w:rFonts w:asciiTheme="majorBidi" w:hAnsiTheme="majorBidi" w:cstheme="majorBidi"/>
              <w:b/>
              <w:sz w:val="24"/>
              <w:szCs w:val="22"/>
            </w:rPr>
          </w:rPrChange>
        </w:rPr>
        <w:t>e</w:t>
      </w:r>
      <w:r w:rsidR="00DE21E6" w:rsidRPr="00DA3F85">
        <w:rPr>
          <w:rFonts w:ascii="Courier New" w:hAnsi="Courier New" w:cs="Courier New"/>
          <w:sz w:val="24"/>
          <w:szCs w:val="22"/>
          <w:rPrChange w:id="57" w:author="Eivazi, Farnaz" w:date="2022-07-13T11:58:00Z">
            <w:rPr>
              <w:rFonts w:asciiTheme="majorBidi" w:hAnsiTheme="majorBidi" w:cstheme="majorBidi"/>
              <w:b/>
              <w:sz w:val="24"/>
              <w:szCs w:val="22"/>
            </w:rPr>
          </w:rPrChange>
        </w:rPr>
        <w:t>HolidayBon</w:t>
      </w:r>
      <w:r w:rsidR="00150D0B" w:rsidRPr="00DA3F85">
        <w:rPr>
          <w:rFonts w:ascii="Courier New" w:hAnsi="Courier New" w:cs="Courier New"/>
          <w:sz w:val="24"/>
          <w:szCs w:val="22"/>
          <w:rPrChange w:id="58" w:author="Eivazi, Farnaz" w:date="2022-07-13T11:58:00Z">
            <w:rPr>
              <w:rFonts w:asciiTheme="majorBidi" w:hAnsiTheme="majorBidi" w:cstheme="majorBidi"/>
              <w:b/>
              <w:sz w:val="24"/>
              <w:szCs w:val="22"/>
            </w:rPr>
          </w:rPrChange>
        </w:rPr>
        <w:t>us</w:t>
      </w:r>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del w:id="59" w:author="Eivazi, Farnaz" w:date="2022-07-13T12:22:00Z">
        <w:r w:rsidR="00DE21E6" w:rsidDel="00670830">
          <w:rPr>
            <w:rFonts w:asciiTheme="majorBidi" w:hAnsiTheme="majorBidi" w:cstheme="majorBidi"/>
            <w:sz w:val="24"/>
            <w:szCs w:val="22"/>
          </w:rPr>
          <w:delText>, and the bonus amount for the store with the highest sales in a category, the bonus amount for the store with the lowest sales in a category and bonus amount for all other stores.</w:delText>
        </w:r>
      </w:del>
      <w:ins w:id="60" w:author="Eivazi, Farnaz" w:date="2022-07-13T12:22:00Z">
        <w:r w:rsidR="00670830">
          <w:rPr>
            <w:rFonts w:asciiTheme="majorBidi" w:hAnsiTheme="majorBidi" w:cstheme="majorBidi"/>
            <w:sz w:val="24"/>
            <w:szCs w:val="22"/>
          </w:rPr>
          <w:t>.</w:t>
        </w:r>
      </w:ins>
      <w:r w:rsidR="00DE21E6">
        <w:rPr>
          <w:rFonts w:asciiTheme="majorBidi" w:hAnsiTheme="majorBidi" w:cstheme="majorBidi"/>
          <w:sz w:val="24"/>
          <w:szCs w:val="22"/>
        </w:rPr>
        <w:t xml:space="preserve">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TwoDimRaggedArrayUtility when needed.</w:t>
      </w:r>
    </w:p>
    <w:p w14:paraId="23658ED1" w14:textId="58C699D3"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r w:rsidR="00DE21E6" w:rsidRPr="00DA3F85">
        <w:rPr>
          <w:rFonts w:ascii="Courier New" w:hAnsi="Courier New" w:cs="Courier New"/>
          <w:sz w:val="24"/>
          <w:szCs w:val="22"/>
          <w:rPrChange w:id="61" w:author="Eivazi, Farnaz" w:date="2022-07-13T11:58:00Z">
            <w:rPr>
              <w:rFonts w:asciiTheme="majorBidi" w:hAnsiTheme="majorBidi" w:cstheme="majorBidi"/>
              <w:b/>
              <w:sz w:val="24"/>
              <w:szCs w:val="22"/>
            </w:rPr>
          </w:rPrChange>
        </w:rPr>
        <w:t>calculateTotalHolidayBonus</w:t>
      </w:r>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del w:id="62" w:author="Eivazi, Farnaz" w:date="2022-07-13T12:22:00Z">
        <w:r w:rsidR="00DE21E6" w:rsidDel="00670830">
          <w:rPr>
            <w:rFonts w:asciiTheme="majorBidi" w:hAnsiTheme="majorBidi" w:cstheme="majorBidi"/>
            <w:sz w:val="24"/>
            <w:szCs w:val="22"/>
          </w:rPr>
          <w:delText>, and the bonus amount for the store with the highest sales in a category, the bonus amount for the store with the lowest sales in a category and bonus amount for all other stores</w:delText>
        </w:r>
      </w:del>
      <w:ins w:id="63" w:author="Eivazi, Farnaz" w:date="2022-07-13T12:22:00Z">
        <w:r w:rsidR="00670830">
          <w:rPr>
            <w:rFonts w:asciiTheme="majorBidi" w:hAnsiTheme="majorBidi" w:cstheme="majorBidi"/>
            <w:sz w:val="24"/>
            <w:szCs w:val="22"/>
          </w:rPr>
          <w:t>.</w:t>
        </w:r>
      </w:ins>
      <w:del w:id="64" w:author="Eivazi, Farnaz" w:date="2022-07-13T12:22:00Z">
        <w:r w:rsidR="00DE21E6" w:rsidDel="00670830">
          <w:rPr>
            <w:rFonts w:asciiTheme="majorBidi" w:hAnsiTheme="majorBidi" w:cstheme="majorBidi"/>
            <w:sz w:val="24"/>
            <w:szCs w:val="22"/>
          </w:rPr>
          <w:delText>.</w:delText>
        </w:r>
      </w:del>
      <w:r w:rsidR="00DE21E6">
        <w:rPr>
          <w:rFonts w:asciiTheme="majorBidi" w:hAnsiTheme="majorBidi" w:cstheme="majorBidi"/>
          <w:sz w:val="24"/>
          <w:szCs w:val="22"/>
        </w:rPr>
        <w:t xml:space="preserve"> It will return a double which represents the total of all Holiday Bonuses for the District.</w:t>
      </w:r>
      <w:r w:rsidR="00C272A6">
        <w:rPr>
          <w:rFonts w:asciiTheme="majorBidi" w:hAnsiTheme="majorBidi" w:cstheme="majorBidi"/>
          <w:sz w:val="24"/>
          <w:szCs w:val="22"/>
        </w:rPr>
        <w:t xml:space="preserve"> You will be using methods from the TwoDimRaggedArrayUtility when needed.</w:t>
      </w:r>
    </w:p>
    <w:p w14:paraId="7A5B3E50" w14:textId="77777777" w:rsidR="00337AA5" w:rsidRDefault="00337AA5" w:rsidP="00F85B35">
      <w:pPr>
        <w:pStyle w:val="Bulleted"/>
        <w:numPr>
          <w:ilvl w:val="0"/>
          <w:numId w:val="0"/>
        </w:numPr>
        <w:ind w:left="360"/>
        <w:rPr>
          <w:rFonts w:asciiTheme="majorBidi" w:hAnsiTheme="majorBidi" w:cstheme="majorBidi"/>
          <w:b/>
          <w:color w:val="17365D" w:themeColor="text2" w:themeShade="BF"/>
          <w:sz w:val="28"/>
        </w:rPr>
      </w:pPr>
    </w:p>
    <w:p w14:paraId="5D602732" w14:textId="6BBE3099"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r w:rsidRPr="00D062A4">
        <w:rPr>
          <w:rFonts w:asciiTheme="majorBidi" w:hAnsiTheme="majorBidi" w:cstheme="majorBidi"/>
          <w:i/>
          <w:iCs/>
          <w:sz w:val="24"/>
        </w:rPr>
        <w:t>TwoDimRaggedArrayUtility</w:t>
      </w:r>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HolidayBonus</w:t>
      </w:r>
    </w:p>
    <w:p w14:paraId="5DA22556" w14:textId="156EF593" w:rsidR="00F85B35" w:rsidRDefault="00F85B35" w:rsidP="00F85B35">
      <w:pPr>
        <w:pStyle w:val="Bulleted"/>
        <w:numPr>
          <w:ilvl w:val="0"/>
          <w:numId w:val="16"/>
        </w:numPr>
        <w:rPr>
          <w:ins w:id="65" w:author="Eivazi, Farnaz" w:date="2022-07-13T11:58:00Z"/>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w:t>
      </w:r>
      <w:proofErr w:type="gramStart"/>
      <w:r w:rsidRPr="00D062A4">
        <w:rPr>
          <w:rFonts w:asciiTheme="majorBidi" w:hAnsiTheme="majorBidi" w:cstheme="majorBidi"/>
          <w:iCs/>
          <w:sz w:val="24"/>
        </w:rPr>
        <w:t>is</w:t>
      </w:r>
      <w:proofErr w:type="gramEnd"/>
      <w:r w:rsidRPr="00D062A4">
        <w:rPr>
          <w:rFonts w:asciiTheme="majorBidi" w:hAnsiTheme="majorBidi" w:cstheme="majorBidi"/>
          <w:iCs/>
          <w:sz w:val="24"/>
        </w:rPr>
        <w:t xml:space="preserve">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w:t>
      </w:r>
      <w:proofErr w:type="gramStart"/>
      <w:r w:rsidR="00781ABD">
        <w:rPr>
          <w:rFonts w:asciiTheme="majorBidi" w:hAnsiTheme="majorBidi" w:cstheme="majorBidi"/>
          <w:iCs/>
          <w:sz w:val="24"/>
        </w:rPr>
        <w:t>is</w:t>
      </w:r>
      <w:proofErr w:type="gramEnd"/>
      <w:r w:rsidR="00781ABD">
        <w:rPr>
          <w:rFonts w:asciiTheme="majorBidi" w:hAnsiTheme="majorBidi" w:cstheme="majorBidi"/>
          <w:iCs/>
          <w:sz w:val="24"/>
        </w:rPr>
        <w:t xml:space="preserve"> highlighted in red. The holiday bonus for each store is displayed as well as the total of holiday bonuses.</w:t>
      </w:r>
    </w:p>
    <w:p w14:paraId="5CCFC11F" w14:textId="64807C0A" w:rsidR="00DA3F85" w:rsidRPr="00D062A4" w:rsidRDefault="00DA3F85" w:rsidP="00F85B35">
      <w:pPr>
        <w:pStyle w:val="Bulleted"/>
        <w:numPr>
          <w:ilvl w:val="0"/>
          <w:numId w:val="16"/>
        </w:numPr>
        <w:rPr>
          <w:rFonts w:asciiTheme="majorBidi" w:hAnsiTheme="majorBidi" w:cstheme="majorBidi"/>
          <w:iCs/>
          <w:sz w:val="24"/>
        </w:rPr>
      </w:pPr>
      <w:ins w:id="66" w:author="Eivazi, Farnaz" w:date="2022-07-13T11:58:00Z">
        <w:r>
          <w:rPr>
            <w:rFonts w:asciiTheme="majorBidi" w:hAnsiTheme="majorBidi" w:cstheme="majorBidi"/>
            <w:iCs/>
            <w:sz w:val="24"/>
          </w:rPr>
          <w:t xml:space="preserve">When the </w:t>
        </w:r>
        <w:r w:rsidRPr="00DA3F85">
          <w:rPr>
            <w:rFonts w:asciiTheme="majorBidi" w:hAnsiTheme="majorBidi" w:cstheme="majorBidi"/>
            <w:i/>
            <w:iCs/>
            <w:sz w:val="24"/>
            <w:rPrChange w:id="67" w:author="Eivazi, Farnaz" w:date="2022-07-13T11:58:00Z">
              <w:rPr>
                <w:rFonts w:asciiTheme="majorBidi" w:hAnsiTheme="majorBidi" w:cstheme="majorBidi"/>
                <w:iCs/>
                <w:sz w:val="24"/>
              </w:rPr>
            </w:rPrChange>
          </w:rPr>
          <w:t>Copy File</w:t>
        </w:r>
        <w:r>
          <w:rPr>
            <w:rFonts w:asciiTheme="majorBidi" w:hAnsiTheme="majorBidi" w:cstheme="majorBidi"/>
            <w:iCs/>
            <w:sz w:val="24"/>
          </w:rPr>
          <w:t xml:space="preserve"> button is selected the loaded file will be copied to </w:t>
        </w:r>
      </w:ins>
      <w:ins w:id="68" w:author="Eivazi, Farnaz" w:date="2022-07-13T11:59:00Z">
        <w:r>
          <w:rPr>
            <w:rFonts w:asciiTheme="majorBidi" w:hAnsiTheme="majorBidi" w:cstheme="majorBidi"/>
            <w:iCs/>
            <w:sz w:val="24"/>
          </w:rPr>
          <w:t>the path you select.</w:t>
        </w:r>
      </w:ins>
    </w:p>
    <w:p w14:paraId="307F2B76" w14:textId="5A570C0F" w:rsidR="00F85B35" w:rsidRPr="00D062A4" w:rsidRDefault="00F85B35" w:rsidP="00F85B35">
      <w:pPr>
        <w:pStyle w:val="Bulleted"/>
        <w:numPr>
          <w:ilvl w:val="0"/>
          <w:numId w:val="16"/>
        </w:numPr>
        <w:rPr>
          <w:rFonts w:asciiTheme="majorBidi" w:hAnsiTheme="majorBidi" w:cstheme="majorBidi"/>
          <w:iCs/>
          <w:sz w:val="24"/>
        </w:rPr>
      </w:pPr>
      <w:del w:id="69" w:author="Eivazi, Farnaz" w:date="2022-07-13T11:59:00Z">
        <w:r w:rsidRPr="00D062A4" w:rsidDel="00DA3F85">
          <w:rPr>
            <w:rFonts w:asciiTheme="majorBidi" w:hAnsiTheme="majorBidi" w:cstheme="majorBidi"/>
            <w:iCs/>
            <w:sz w:val="24"/>
          </w:rPr>
          <w:delText xml:space="preserve">The </w:delText>
        </w:r>
      </w:del>
      <w:ins w:id="70" w:author="Eivazi, Farnaz" w:date="2022-07-13T11:59:00Z">
        <w:r w:rsidR="00DA3F85">
          <w:rPr>
            <w:rFonts w:asciiTheme="majorBidi" w:hAnsiTheme="majorBidi" w:cstheme="majorBidi"/>
            <w:iCs/>
            <w:sz w:val="24"/>
          </w:rPr>
          <w:t>Each</w:t>
        </w:r>
        <w:r w:rsidR="00DA3F85" w:rsidRPr="00D062A4">
          <w:rPr>
            <w:rFonts w:asciiTheme="majorBidi" w:hAnsiTheme="majorBidi" w:cstheme="majorBidi"/>
            <w:iCs/>
            <w:sz w:val="24"/>
          </w:rPr>
          <w:t xml:space="preserve"> </w:t>
        </w:r>
      </w:ins>
      <w:r w:rsidRPr="00D062A4">
        <w:rPr>
          <w:rFonts w:asciiTheme="majorBidi" w:hAnsiTheme="majorBidi" w:cstheme="majorBidi"/>
          <w:iCs/>
          <w:sz w:val="24"/>
        </w:rPr>
        <w:t xml:space="preserve">file contains a row for each store and each </w:t>
      </w:r>
      <w:del w:id="71" w:author="Eivazi, Farnaz" w:date="2022-07-13T12:00:00Z">
        <w:r w:rsidRPr="00D062A4" w:rsidDel="00DA3F85">
          <w:rPr>
            <w:rFonts w:asciiTheme="majorBidi" w:hAnsiTheme="majorBidi" w:cstheme="majorBidi"/>
            <w:iCs/>
            <w:sz w:val="24"/>
          </w:rPr>
          <w:delText xml:space="preserve">double </w:delText>
        </w:r>
      </w:del>
      <w:ins w:id="72" w:author="Eivazi, Farnaz" w:date="2022-07-13T12:00:00Z">
        <w:r w:rsidR="00DA3F85">
          <w:rPr>
            <w:rFonts w:asciiTheme="majorBidi" w:hAnsiTheme="majorBidi" w:cstheme="majorBidi"/>
            <w:iCs/>
            <w:sz w:val="24"/>
          </w:rPr>
          <w:t>category</w:t>
        </w:r>
        <w:r w:rsidR="00DA3F85" w:rsidRPr="00D062A4">
          <w:rPr>
            <w:rFonts w:asciiTheme="majorBidi" w:hAnsiTheme="majorBidi" w:cstheme="majorBidi"/>
            <w:iCs/>
            <w:sz w:val="24"/>
          </w:rPr>
          <w:t xml:space="preserve"> </w:t>
        </w:r>
      </w:ins>
      <w:r w:rsidRPr="00D062A4">
        <w:rPr>
          <w:rFonts w:asciiTheme="majorBidi" w:hAnsiTheme="majorBidi" w:cstheme="majorBidi"/>
          <w:iCs/>
          <w:sz w:val="24"/>
        </w:rPr>
        <w:t>in the row is separated by a space</w:t>
      </w:r>
    </w:p>
    <w:p w14:paraId="19B311D4" w14:textId="43B1EF43" w:rsidR="00F85B35" w:rsidRPr="00D062A4" w:rsidDel="000E6CD0" w:rsidRDefault="00F85B35" w:rsidP="00F85B35">
      <w:pPr>
        <w:pStyle w:val="Bulleted"/>
        <w:numPr>
          <w:ilvl w:val="0"/>
          <w:numId w:val="16"/>
        </w:numPr>
        <w:rPr>
          <w:moveFrom w:id="73" w:author="Eivazi, Farnaz" w:date="2022-07-13T23:17:00Z"/>
          <w:rFonts w:asciiTheme="majorBidi" w:hAnsiTheme="majorBidi" w:cstheme="majorBidi"/>
          <w:iCs/>
          <w:sz w:val="24"/>
        </w:rPr>
      </w:pPr>
      <w:moveFromRangeStart w:id="74" w:author="Eivazi, Farnaz" w:date="2022-07-13T23:17:00Z" w:name="move108646661"/>
      <w:moveFrom w:id="75" w:author="Eivazi, Farnaz" w:date="2022-07-13T23:17:00Z">
        <w:r w:rsidRPr="00D062A4" w:rsidDel="000E6CD0">
          <w:rPr>
            <w:rFonts w:asciiTheme="majorBidi" w:hAnsiTheme="majorBidi" w:cstheme="majorBidi"/>
            <w:iCs/>
            <w:color w:val="FF0000"/>
            <w:sz w:val="24"/>
          </w:rPr>
          <w:t>Student</w:t>
        </w:r>
        <w:r w:rsidRPr="00D062A4" w:rsidDel="000E6CD0">
          <w:rPr>
            <w:rFonts w:asciiTheme="majorBidi" w:hAnsiTheme="majorBidi" w:cstheme="majorBidi"/>
            <w:iCs/>
            <w:sz w:val="24"/>
          </w:rPr>
          <w:t xml:space="preserve"> must provide two additional input files and a screenshot of the results of each. Each file will have </w:t>
        </w:r>
        <w:r w:rsidR="0091351F" w:rsidDel="000E6CD0">
          <w:rPr>
            <w:rFonts w:asciiTheme="majorBidi" w:hAnsiTheme="majorBidi" w:cstheme="majorBidi"/>
            <w:iCs/>
            <w:sz w:val="24"/>
          </w:rPr>
          <w:t>at least 4</w:t>
        </w:r>
        <w:r w:rsidRPr="00D062A4" w:rsidDel="000E6CD0">
          <w:rPr>
            <w:rFonts w:asciiTheme="majorBidi" w:hAnsiTheme="majorBidi" w:cstheme="majorBidi"/>
            <w:iCs/>
            <w:sz w:val="24"/>
          </w:rPr>
          <w:t xml:space="preserve"> rows and up to 6 numbers on each row. They must represent ragged arrays.</w:t>
        </w:r>
      </w:moveFrom>
    </w:p>
    <w:moveFromRangeEnd w:id="74"/>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3D26ABC7" w14:textId="4E98BD04" w:rsidR="000E6CD0" w:rsidRDefault="000E6CD0" w:rsidP="000E6CD0">
      <w:pPr>
        <w:pStyle w:val="ListParagraph"/>
        <w:numPr>
          <w:ilvl w:val="0"/>
          <w:numId w:val="23"/>
        </w:numPr>
        <w:rPr>
          <w:ins w:id="76" w:author="Eivazi, Farnaz" w:date="2022-07-13T23:19:00Z"/>
          <w:rFonts w:asciiTheme="majorBidi" w:hAnsiTheme="majorBidi" w:cstheme="majorBidi"/>
          <w:iCs/>
          <w:sz w:val="24"/>
          <w:szCs w:val="22"/>
        </w:rPr>
      </w:pPr>
      <w:ins w:id="77" w:author="Eivazi, Farnaz" w:date="2022-07-13T23:18:00Z">
        <w:r w:rsidRPr="000E6CD0">
          <w:rPr>
            <w:rFonts w:asciiTheme="majorBidi" w:hAnsiTheme="majorBidi" w:cstheme="majorBidi"/>
            <w:iCs/>
            <w:sz w:val="24"/>
            <w:szCs w:val="22"/>
          </w:rPr>
          <w:t>For each class listed above, a corresponding GFA test has been provided. GFA (Good Faith Attempt) is the minimum set of requirements for the project. Run each provided JUnit test file and ensure that all tests succeed. Do not modify any of these JUnit tests files, since the instructor will be using the original file(s).</w:t>
        </w:r>
      </w:ins>
    </w:p>
    <w:p w14:paraId="54458754" w14:textId="6850E48A" w:rsidR="000E6CD0" w:rsidRPr="000E6CD0" w:rsidRDefault="000E6CD0" w:rsidP="000E6CD0">
      <w:pPr>
        <w:pStyle w:val="ListParagraph"/>
        <w:numPr>
          <w:ilvl w:val="0"/>
          <w:numId w:val="23"/>
        </w:numPr>
        <w:rPr>
          <w:ins w:id="78" w:author="Eivazi, Farnaz" w:date="2022-07-13T23:19:00Z"/>
          <w:rFonts w:asciiTheme="majorBidi" w:hAnsiTheme="majorBidi" w:cstheme="majorBidi"/>
          <w:iCs/>
          <w:sz w:val="24"/>
          <w:szCs w:val="22"/>
        </w:rPr>
      </w:pPr>
      <w:ins w:id="79" w:author="Eivazi, Farnaz" w:date="2022-07-13T23:19:00Z">
        <w:r w:rsidRPr="000E6CD0">
          <w:rPr>
            <w:rFonts w:asciiTheme="majorBidi" w:hAnsiTheme="majorBidi" w:cstheme="majorBidi"/>
            <w:iCs/>
            <w:sz w:val="24"/>
            <w:szCs w:val="22"/>
          </w:rPr>
          <w:t>For each assignment class that you create, you must create a JUnit test file. Name your test file as the following format: [</w:t>
        </w:r>
        <w:proofErr w:type="spellStart"/>
        <w:r w:rsidRPr="000E6CD0">
          <w:rPr>
            <w:rFonts w:asciiTheme="majorBidi" w:hAnsiTheme="majorBidi" w:cstheme="majorBidi"/>
            <w:iCs/>
            <w:sz w:val="24"/>
            <w:szCs w:val="22"/>
          </w:rPr>
          <w:t>classname</w:t>
        </w:r>
        <w:proofErr w:type="spellEnd"/>
        <w:r w:rsidRPr="000E6CD0">
          <w:rPr>
            <w:rFonts w:asciiTheme="majorBidi" w:hAnsiTheme="majorBidi" w:cstheme="majorBidi"/>
            <w:iCs/>
            <w:sz w:val="24"/>
            <w:szCs w:val="22"/>
          </w:rPr>
          <w:t>]</w:t>
        </w:r>
        <w:proofErr w:type="spellStart"/>
        <w:r w:rsidRPr="000E6CD0">
          <w:rPr>
            <w:rFonts w:asciiTheme="majorBidi" w:hAnsiTheme="majorBidi" w:cstheme="majorBidi"/>
            <w:iCs/>
            <w:sz w:val="24"/>
            <w:szCs w:val="22"/>
          </w:rPr>
          <w:t>TestStudent</w:t>
        </w:r>
        <w:proofErr w:type="spellEnd"/>
        <w:r w:rsidRPr="000E6CD0">
          <w:rPr>
            <w:rFonts w:asciiTheme="majorBidi" w:hAnsiTheme="majorBidi" w:cstheme="majorBidi"/>
            <w:iCs/>
            <w:sz w:val="24"/>
            <w:szCs w:val="22"/>
          </w:rPr>
          <w:t xml:space="preserve">; for example; </w:t>
        </w:r>
      </w:ins>
      <w:proofErr w:type="spellStart"/>
      <w:ins w:id="80" w:author="Eivazi, Farnaz" w:date="2022-07-13T23:20:00Z">
        <w:r w:rsidRPr="000E6CD0">
          <w:rPr>
            <w:rFonts w:asciiTheme="majorBidi" w:hAnsiTheme="majorBidi" w:cstheme="majorBidi"/>
            <w:iCs/>
            <w:sz w:val="24"/>
            <w:szCs w:val="22"/>
          </w:rPr>
          <w:t>HolidayBonus</w:t>
        </w:r>
      </w:ins>
      <w:ins w:id="81" w:author="Eivazi, Farnaz" w:date="2022-07-13T23:19:00Z">
        <w:r w:rsidRPr="000E6CD0">
          <w:rPr>
            <w:rFonts w:asciiTheme="majorBidi" w:hAnsiTheme="majorBidi" w:cstheme="majorBidi"/>
            <w:iCs/>
            <w:sz w:val="24"/>
            <w:szCs w:val="22"/>
          </w:rPr>
          <w:t>TestStudent</w:t>
        </w:r>
        <w:proofErr w:type="spellEnd"/>
      </w:ins>
    </w:p>
    <w:p w14:paraId="0A6587B9" w14:textId="77777777" w:rsidR="000E6CD0" w:rsidRPr="000E6CD0" w:rsidRDefault="000E6CD0" w:rsidP="000E6CD0">
      <w:pPr>
        <w:pStyle w:val="ListParagraph"/>
        <w:numPr>
          <w:ilvl w:val="0"/>
          <w:numId w:val="23"/>
        </w:numPr>
        <w:rPr>
          <w:ins w:id="82" w:author="Eivazi, Farnaz" w:date="2022-07-13T23:19:00Z"/>
          <w:rFonts w:asciiTheme="majorBidi" w:hAnsiTheme="majorBidi" w:cstheme="majorBidi"/>
          <w:iCs/>
          <w:sz w:val="24"/>
          <w:szCs w:val="22"/>
        </w:rPr>
      </w:pPr>
      <w:ins w:id="83" w:author="Eivazi, Farnaz" w:date="2022-07-13T23:19:00Z">
        <w:r w:rsidRPr="000E6CD0">
          <w:rPr>
            <w:rFonts w:asciiTheme="majorBidi" w:hAnsiTheme="majorBidi" w:cstheme="majorBidi"/>
            <w:iCs/>
            <w:sz w:val="24"/>
            <w:szCs w:val="22"/>
          </w:rPr>
          <w:t>Make sure your test files cover as much as possible test cases. Ensure your test cases all succeed. Since the instructors will be using their own JUnit test files that thoroughly covers each public method. If you have not tested every single method, your chance of failing a test case would be high.</w:t>
        </w:r>
      </w:ins>
    </w:p>
    <w:p w14:paraId="6A3BE4B8" w14:textId="3A37233B" w:rsidR="00F85B35" w:rsidRPr="000E6CD0" w:rsidDel="004D67A7" w:rsidRDefault="000E6CD0">
      <w:pPr>
        <w:ind w:left="360"/>
        <w:rPr>
          <w:del w:id="84" w:author="Eivazi, Farnaz" w:date="2022-07-13T12:47:00Z"/>
          <w:rFonts w:asciiTheme="majorBidi" w:hAnsiTheme="majorBidi" w:cstheme="majorBidi"/>
          <w:iCs/>
          <w:sz w:val="24"/>
          <w:rPrChange w:id="85" w:author="Eivazi, Farnaz" w:date="2022-07-13T23:19:00Z">
            <w:rPr>
              <w:del w:id="86" w:author="Eivazi, Farnaz" w:date="2022-07-13T12:47:00Z"/>
            </w:rPr>
          </w:rPrChange>
        </w:rPr>
        <w:pPrChange w:id="87" w:author="Eivazi, Farnaz" w:date="2022-07-13T23:19:00Z">
          <w:pPr>
            <w:pStyle w:val="Bulleted"/>
            <w:numPr>
              <w:numId w:val="23"/>
            </w:numPr>
            <w:tabs>
              <w:tab w:val="clear" w:pos="360"/>
            </w:tabs>
            <w:ind w:left="720"/>
          </w:pPr>
        </w:pPrChange>
      </w:pPr>
      <w:ins w:id="88" w:author="Eivazi, Farnaz" w:date="2022-07-13T23:19:00Z">
        <w:r w:rsidRPr="000E6CD0">
          <w:rPr>
            <w:rFonts w:asciiTheme="majorBidi" w:hAnsiTheme="majorBidi" w:cstheme="majorBidi"/>
            <w:iCs/>
            <w:sz w:val="24"/>
            <w:szCs w:val="22"/>
            <w:rPrChange w:id="89" w:author="Eivazi, Farnaz" w:date="2022-07-13T23:19:00Z">
              <w:rPr/>
            </w:rPrChange>
          </w:rPr>
          <w:t xml:space="preserve"> </w:t>
        </w:r>
      </w:ins>
      <w:del w:id="90" w:author="Eivazi, Farnaz" w:date="2022-07-13T12:46:00Z">
        <w:r w:rsidR="00F85B35" w:rsidRPr="000E6CD0" w:rsidDel="00636848">
          <w:rPr>
            <w:rFonts w:asciiTheme="majorBidi" w:hAnsiTheme="majorBidi" w:cstheme="majorBidi"/>
            <w:iCs/>
            <w:color w:val="FF0000"/>
            <w:sz w:val="24"/>
            <w:rPrChange w:id="91" w:author="Eivazi, Farnaz" w:date="2022-07-13T23:19:00Z">
              <w:rPr>
                <w:color w:val="FF0000"/>
              </w:rPr>
            </w:rPrChange>
          </w:rPr>
          <w:delText>Student</w:delText>
        </w:r>
        <w:r w:rsidR="00F85B35" w:rsidRPr="000E6CD0" w:rsidDel="00636848">
          <w:rPr>
            <w:rFonts w:asciiTheme="majorBidi" w:hAnsiTheme="majorBidi" w:cstheme="majorBidi"/>
            <w:iCs/>
            <w:sz w:val="24"/>
            <w:rPrChange w:id="92" w:author="Eivazi, Farnaz" w:date="2022-07-13T23:19:00Z">
              <w:rPr/>
            </w:rPrChange>
          </w:rPr>
          <w:delText xml:space="preserve"> will </w:delText>
        </w:r>
        <w:r w:rsidR="00E66FAE" w:rsidRPr="000E6CD0" w:rsidDel="00636848">
          <w:rPr>
            <w:rFonts w:asciiTheme="majorBidi" w:hAnsiTheme="majorBidi" w:cstheme="majorBidi"/>
            <w:iCs/>
            <w:sz w:val="24"/>
            <w:rPrChange w:id="93" w:author="Eivazi, Farnaz" w:date="2022-07-13T23:19:00Z">
              <w:rPr/>
            </w:rPrChange>
          </w:rPr>
          <w:delText xml:space="preserve">implement </w:delText>
        </w:r>
        <w:r w:rsidR="00273834" w:rsidRPr="000E6CD0" w:rsidDel="00636848">
          <w:rPr>
            <w:rFonts w:asciiTheme="majorBidi" w:hAnsiTheme="majorBidi" w:cstheme="majorBidi"/>
            <w:iCs/>
            <w:sz w:val="24"/>
            <w:rPrChange w:id="94" w:author="Eivazi, Farnaz" w:date="2022-07-13T23:19:00Z">
              <w:rPr/>
            </w:rPrChange>
          </w:rPr>
          <w:delText xml:space="preserve">and submit </w:delText>
        </w:r>
        <w:r w:rsidR="00E66FAE" w:rsidRPr="000E6CD0" w:rsidDel="00636848">
          <w:rPr>
            <w:rFonts w:asciiTheme="majorBidi" w:hAnsiTheme="majorBidi" w:cstheme="majorBidi"/>
            <w:iCs/>
            <w:sz w:val="24"/>
            <w:rPrChange w:id="95" w:author="Eivazi, Farnaz" w:date="2022-07-13T23:19:00Z">
              <w:rPr/>
            </w:rPrChange>
          </w:rPr>
          <w:delText>TwoDimRaggesArrayUtilityTestSTUDENT</w:delText>
        </w:r>
        <w:r w:rsidR="008D04AD" w:rsidRPr="000E6CD0" w:rsidDel="00636848">
          <w:rPr>
            <w:rFonts w:asciiTheme="majorBidi" w:hAnsiTheme="majorBidi" w:cstheme="majorBidi"/>
            <w:iCs/>
            <w:sz w:val="24"/>
            <w:rPrChange w:id="96" w:author="Eivazi, Farnaz" w:date="2022-07-13T23:19:00Z">
              <w:rPr/>
            </w:rPrChange>
          </w:rPr>
          <w:delText>.java (Template is provided)</w:delText>
        </w:r>
      </w:del>
    </w:p>
    <w:p w14:paraId="40AB64CB" w14:textId="5A88D679" w:rsidR="00792033" w:rsidRDefault="00792033">
      <w:pPr>
        <w:rPr>
          <w:ins w:id="97" w:author="Eivazi, Farnaz" w:date="2022-07-13T13:07:00Z"/>
        </w:rPr>
        <w:pPrChange w:id="98" w:author="Eivazi, Farnaz" w:date="2022-07-13T23:19:00Z">
          <w:pPr>
            <w:pStyle w:val="Bulleted"/>
            <w:numPr>
              <w:numId w:val="23"/>
            </w:numPr>
            <w:tabs>
              <w:tab w:val="clear" w:pos="360"/>
            </w:tabs>
            <w:ind w:left="720"/>
          </w:pPr>
        </w:pPrChange>
      </w:pPr>
    </w:p>
    <w:p w14:paraId="16C252E5" w14:textId="36C1C0BE" w:rsidR="00F85B35" w:rsidRPr="004D67A7" w:rsidDel="004D67A7" w:rsidRDefault="00F85B35">
      <w:pPr>
        <w:pStyle w:val="Bulleted"/>
        <w:numPr>
          <w:ilvl w:val="0"/>
          <w:numId w:val="23"/>
        </w:numPr>
        <w:rPr>
          <w:del w:id="99" w:author="Eivazi, Farnaz" w:date="2022-07-13T12:47:00Z"/>
          <w:rFonts w:asciiTheme="majorBidi" w:hAnsiTheme="majorBidi" w:cstheme="majorBidi"/>
          <w:iCs/>
          <w:sz w:val="24"/>
        </w:rPr>
      </w:pPr>
      <w:del w:id="100" w:author="Eivazi, Farnaz" w:date="2022-07-13T12:47:00Z">
        <w:r w:rsidRPr="004D67A7" w:rsidDel="004D67A7">
          <w:rPr>
            <w:rFonts w:asciiTheme="majorBidi" w:hAnsiTheme="majorBidi" w:cstheme="majorBidi"/>
            <w:iCs/>
            <w:color w:val="FF0000"/>
            <w:sz w:val="24"/>
          </w:rPr>
          <w:delText>Student</w:delText>
        </w:r>
        <w:r w:rsidRPr="004D67A7" w:rsidDel="004D67A7">
          <w:rPr>
            <w:rFonts w:asciiTheme="majorBidi" w:hAnsiTheme="majorBidi" w:cstheme="majorBidi"/>
            <w:iCs/>
            <w:sz w:val="24"/>
          </w:rPr>
          <w:delText xml:space="preserve"> will implement </w:delText>
        </w:r>
        <w:r w:rsidR="008D04AD" w:rsidRPr="004D67A7" w:rsidDel="004D67A7">
          <w:rPr>
            <w:rFonts w:asciiTheme="majorBidi" w:hAnsiTheme="majorBidi" w:cstheme="majorBidi"/>
            <w:iCs/>
            <w:sz w:val="24"/>
          </w:rPr>
          <w:delText xml:space="preserve">and submit </w:delText>
        </w:r>
        <w:r w:rsidR="00E66FAE" w:rsidRPr="004D67A7" w:rsidDel="004D67A7">
          <w:rPr>
            <w:rFonts w:asciiTheme="majorBidi" w:hAnsiTheme="majorBidi" w:cstheme="majorBidi"/>
            <w:iCs/>
            <w:sz w:val="24"/>
          </w:rPr>
          <w:delText>HolidayBonusTestSTUDENT</w:delText>
        </w:r>
        <w:r w:rsidR="008D04AD" w:rsidRPr="004D67A7" w:rsidDel="004D67A7">
          <w:rPr>
            <w:rFonts w:asciiTheme="majorBidi" w:hAnsiTheme="majorBidi" w:cstheme="majorBidi"/>
            <w:iCs/>
            <w:sz w:val="24"/>
          </w:rPr>
          <w:delText>.java</w:delText>
        </w:r>
      </w:del>
    </w:p>
    <w:p w14:paraId="7D67DB1B" w14:textId="420BF963" w:rsidR="006D42F7" w:rsidDel="00792033" w:rsidRDefault="006D42F7">
      <w:pPr>
        <w:pStyle w:val="Bulleted"/>
        <w:numPr>
          <w:ilvl w:val="0"/>
          <w:numId w:val="23"/>
        </w:numPr>
        <w:rPr>
          <w:del w:id="101" w:author="Eivazi, Farnaz" w:date="2022-07-13T13:08:00Z"/>
          <w:rFonts w:asciiTheme="majorBidi" w:hAnsiTheme="majorBidi" w:cstheme="majorBidi"/>
        </w:rPr>
        <w:pPrChange w:id="102" w:author="Eivazi, Farnaz" w:date="2022-07-13T12:47:00Z">
          <w:pPr/>
        </w:pPrChange>
      </w:pP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887871F" w14:textId="56082C10" w:rsidR="00F85B35" w:rsidRPr="004D67A7" w:rsidDel="00670830" w:rsidRDefault="00F85B35" w:rsidP="006D42F7">
      <w:pPr>
        <w:rPr>
          <w:del w:id="103" w:author="Eivazi, Farnaz" w:date="2022-07-13T12:22:00Z"/>
          <w:rFonts w:asciiTheme="majorBidi" w:hAnsiTheme="majorBidi" w:cstheme="majorBidi"/>
          <w:sz w:val="24"/>
          <w:szCs w:val="22"/>
          <w:rPrChange w:id="104" w:author="Eivazi, Farnaz" w:date="2022-07-13T12:51:00Z">
            <w:rPr>
              <w:del w:id="105" w:author="Eivazi, Farnaz" w:date="2022-07-13T12:22:00Z"/>
              <w:rFonts w:asciiTheme="majorBidi" w:hAnsiTheme="majorBidi" w:cstheme="majorBidi"/>
              <w:sz w:val="22"/>
              <w:szCs w:val="22"/>
            </w:rPr>
          </w:rPrChange>
        </w:rPr>
      </w:pPr>
    </w:p>
    <w:p w14:paraId="7BF38E57" w14:textId="128F37AF" w:rsidR="00F85B35" w:rsidRPr="004D67A7" w:rsidDel="00670830" w:rsidRDefault="00F85B35" w:rsidP="006D42F7">
      <w:pPr>
        <w:rPr>
          <w:del w:id="106" w:author="Eivazi, Farnaz" w:date="2022-07-13T12:22:00Z"/>
          <w:rFonts w:asciiTheme="majorBidi" w:hAnsiTheme="majorBidi" w:cstheme="majorBidi"/>
          <w:sz w:val="24"/>
          <w:szCs w:val="22"/>
          <w:rPrChange w:id="107" w:author="Eivazi, Farnaz" w:date="2022-07-13T12:51:00Z">
            <w:rPr>
              <w:del w:id="108" w:author="Eivazi, Farnaz" w:date="2022-07-13T12:22:00Z"/>
              <w:rFonts w:asciiTheme="majorBidi" w:hAnsiTheme="majorBidi" w:cstheme="majorBidi"/>
              <w:sz w:val="22"/>
              <w:szCs w:val="22"/>
            </w:rPr>
          </w:rPrChange>
        </w:rPr>
      </w:pPr>
    </w:p>
    <w:p w14:paraId="015A472B" w14:textId="025C6052" w:rsidR="007A2B12" w:rsidRDefault="007A2B12" w:rsidP="007A2B12">
      <w:pPr>
        <w:pStyle w:val="Bulleted"/>
        <w:numPr>
          <w:ilvl w:val="0"/>
          <w:numId w:val="0"/>
        </w:numPr>
        <w:ind w:left="360"/>
        <w:rPr>
          <w:ins w:id="109" w:author="Eivazi, Farnaz" w:date="2022-07-13T23:21:00Z"/>
          <w:rFonts w:asciiTheme="majorBidi" w:hAnsiTheme="majorBidi" w:cstheme="majorBidi"/>
          <w:sz w:val="24"/>
        </w:rPr>
      </w:pPr>
      <w:r w:rsidRPr="004D67A7">
        <w:rPr>
          <w:rFonts w:asciiTheme="majorBidi" w:hAnsiTheme="majorBidi" w:cstheme="majorBidi"/>
          <w:sz w:val="24"/>
          <w:rPrChange w:id="110" w:author="Eivazi, Farnaz" w:date="2022-07-13T12:51:00Z">
            <w:rPr>
              <w:rFonts w:asciiTheme="majorBidi" w:hAnsiTheme="majorBidi" w:cstheme="majorBidi"/>
            </w:rPr>
          </w:rPrChange>
        </w:rPr>
        <w:t>When GUI application starts (provided), user is shown display of Store Names and Item Names</w:t>
      </w:r>
      <w:ins w:id="111" w:author="Eivazi, Farnaz" w:date="2022-07-13T12:23:00Z">
        <w:r w:rsidR="00670830" w:rsidRPr="004D67A7">
          <w:rPr>
            <w:rFonts w:asciiTheme="majorBidi" w:hAnsiTheme="majorBidi" w:cstheme="majorBidi"/>
            <w:sz w:val="24"/>
            <w:rPrChange w:id="112" w:author="Eivazi, Farnaz" w:date="2022-07-13T12:51:00Z">
              <w:rPr>
                <w:rFonts w:asciiTheme="majorBidi" w:hAnsiTheme="majorBidi" w:cstheme="majorBidi"/>
              </w:rPr>
            </w:rPrChange>
          </w:rPr>
          <w:t>.</w:t>
        </w:r>
      </w:ins>
    </w:p>
    <w:p w14:paraId="2CE7E9A1" w14:textId="1D91F7BA" w:rsidR="000E6CD0" w:rsidRPr="000E6CD0" w:rsidRDefault="000E6CD0" w:rsidP="007A2B12">
      <w:pPr>
        <w:pStyle w:val="Bulleted"/>
        <w:numPr>
          <w:ilvl w:val="0"/>
          <w:numId w:val="0"/>
        </w:numPr>
        <w:ind w:left="360"/>
        <w:rPr>
          <w:rFonts w:asciiTheme="majorBidi" w:hAnsiTheme="majorBidi" w:cstheme="majorBidi"/>
          <w:b/>
          <w:sz w:val="24"/>
          <w:rPrChange w:id="113" w:author="Eivazi, Farnaz" w:date="2022-07-13T23:21:00Z">
            <w:rPr>
              <w:rFonts w:asciiTheme="majorBidi" w:hAnsiTheme="majorBidi" w:cstheme="majorBidi"/>
            </w:rPr>
          </w:rPrChange>
        </w:rPr>
      </w:pPr>
      <w:ins w:id="114" w:author="Eivazi, Farnaz" w:date="2022-07-13T23:21:00Z">
        <w:r w:rsidRPr="000E6CD0">
          <w:rPr>
            <w:rFonts w:asciiTheme="majorBidi" w:hAnsiTheme="majorBidi" w:cstheme="majorBidi"/>
            <w:b/>
            <w:sz w:val="24"/>
            <w:rPrChange w:id="115" w:author="Eivazi, Farnaz" w:date="2022-07-13T23:21:00Z">
              <w:rPr>
                <w:rFonts w:asciiTheme="majorBidi" w:hAnsiTheme="majorBidi" w:cstheme="majorBidi"/>
                <w:sz w:val="24"/>
              </w:rPr>
            </w:rPrChange>
          </w:rPr>
          <w:t>Do not modify GUI.</w:t>
        </w:r>
      </w:ins>
    </w:p>
    <w:p w14:paraId="7F68E262" w14:textId="1759C1CB" w:rsidR="00234281" w:rsidRPr="004D67A7" w:rsidRDefault="007A2B12" w:rsidP="007A2B12">
      <w:pPr>
        <w:pStyle w:val="Bulleted"/>
        <w:numPr>
          <w:ilvl w:val="0"/>
          <w:numId w:val="0"/>
        </w:numPr>
        <w:ind w:left="360"/>
        <w:rPr>
          <w:ins w:id="116" w:author="Eivazi, Farnaz" w:date="2022-07-13T12:23:00Z"/>
          <w:rFonts w:asciiTheme="majorBidi" w:hAnsiTheme="majorBidi" w:cstheme="majorBidi"/>
          <w:sz w:val="24"/>
          <w:rPrChange w:id="117" w:author="Eivazi, Farnaz" w:date="2022-07-13T12:51:00Z">
            <w:rPr>
              <w:ins w:id="118" w:author="Eivazi, Farnaz" w:date="2022-07-13T12:23:00Z"/>
              <w:rFonts w:asciiTheme="majorBidi" w:hAnsiTheme="majorBidi" w:cstheme="majorBidi"/>
            </w:rPr>
          </w:rPrChange>
        </w:rPr>
      </w:pPr>
      <w:r w:rsidRPr="004D67A7">
        <w:rPr>
          <w:rFonts w:asciiTheme="majorBidi" w:hAnsiTheme="majorBidi" w:cstheme="majorBidi"/>
          <w:sz w:val="24"/>
          <w:rPrChange w:id="119" w:author="Eivazi, Farnaz" w:date="2022-07-13T12:51:00Z">
            <w:rPr>
              <w:rFonts w:asciiTheme="majorBidi" w:hAnsiTheme="majorBidi" w:cstheme="majorBidi"/>
            </w:rPr>
          </w:rPrChange>
        </w:rPr>
        <w:t xml:space="preserve">User selects </w:t>
      </w:r>
      <w:r w:rsidRPr="004D67A7">
        <w:rPr>
          <w:rFonts w:asciiTheme="majorBidi" w:hAnsiTheme="majorBidi" w:cstheme="majorBidi"/>
          <w:i/>
          <w:iCs/>
          <w:sz w:val="24"/>
          <w:rPrChange w:id="120" w:author="Eivazi, Farnaz" w:date="2022-07-13T12:51:00Z">
            <w:rPr>
              <w:rFonts w:asciiTheme="majorBidi" w:hAnsiTheme="majorBidi" w:cstheme="majorBidi"/>
              <w:i/>
              <w:iCs/>
            </w:rPr>
          </w:rPrChange>
        </w:rPr>
        <w:t>Load Sales Data</w:t>
      </w:r>
      <w:r w:rsidRPr="004D67A7">
        <w:rPr>
          <w:rFonts w:asciiTheme="majorBidi" w:hAnsiTheme="majorBidi" w:cstheme="majorBidi"/>
          <w:sz w:val="24"/>
          <w:rPrChange w:id="121" w:author="Eivazi, Farnaz" w:date="2022-07-13T12:51:00Z">
            <w:rPr>
              <w:rFonts w:asciiTheme="majorBidi" w:hAnsiTheme="majorBidi" w:cstheme="majorBidi"/>
            </w:rPr>
          </w:rPrChange>
        </w:rPr>
        <w:t xml:space="preserve"> to select the file containing the sales data. The application then displays the sales for each store and each item as well as the totals for the store and the totals for the item. The store with the highest sales for each item will be highlighted. </w:t>
      </w:r>
    </w:p>
    <w:p w14:paraId="696C431D" w14:textId="3F05E589" w:rsidR="00670830" w:rsidRPr="004D67A7" w:rsidRDefault="00670830" w:rsidP="007A2B12">
      <w:pPr>
        <w:pStyle w:val="Bulleted"/>
        <w:numPr>
          <w:ilvl w:val="0"/>
          <w:numId w:val="0"/>
        </w:numPr>
        <w:ind w:left="360"/>
        <w:rPr>
          <w:rFonts w:asciiTheme="majorBidi" w:hAnsiTheme="majorBidi" w:cstheme="majorBidi"/>
          <w:sz w:val="24"/>
          <w:rPrChange w:id="122" w:author="Eivazi, Farnaz" w:date="2022-07-13T12:51:00Z">
            <w:rPr>
              <w:rFonts w:asciiTheme="majorBidi" w:hAnsiTheme="majorBidi" w:cstheme="majorBidi"/>
            </w:rPr>
          </w:rPrChange>
        </w:rPr>
      </w:pPr>
      <w:ins w:id="123" w:author="Eivazi, Farnaz" w:date="2022-07-13T12:24:00Z">
        <w:r w:rsidRPr="004D67A7">
          <w:rPr>
            <w:rFonts w:asciiTheme="majorBidi" w:hAnsiTheme="majorBidi" w:cstheme="majorBidi"/>
            <w:sz w:val="24"/>
            <w:rPrChange w:id="124" w:author="Eivazi, Farnaz" w:date="2022-07-13T12:51:00Z">
              <w:rPr>
                <w:rFonts w:asciiTheme="majorBidi" w:hAnsiTheme="majorBidi" w:cstheme="majorBidi"/>
              </w:rPr>
            </w:rPrChange>
          </w:rPr>
          <w:t xml:space="preserve">By selecting </w:t>
        </w:r>
        <w:r w:rsidRPr="004D67A7">
          <w:rPr>
            <w:rFonts w:asciiTheme="majorBidi" w:hAnsiTheme="majorBidi" w:cstheme="majorBidi"/>
            <w:i/>
            <w:sz w:val="24"/>
            <w:rPrChange w:id="125" w:author="Eivazi, Farnaz" w:date="2022-07-13T12:51:00Z">
              <w:rPr>
                <w:rFonts w:asciiTheme="majorBidi" w:hAnsiTheme="majorBidi" w:cstheme="majorBidi"/>
              </w:rPr>
            </w:rPrChange>
          </w:rPr>
          <w:t>Copy File</w:t>
        </w:r>
        <w:r w:rsidRPr="004D67A7">
          <w:rPr>
            <w:rFonts w:asciiTheme="majorBidi" w:hAnsiTheme="majorBidi" w:cstheme="majorBidi"/>
            <w:sz w:val="24"/>
            <w:rPrChange w:id="126" w:author="Eivazi, Farnaz" w:date="2022-07-13T12:51:00Z">
              <w:rPr>
                <w:rFonts w:asciiTheme="majorBidi" w:hAnsiTheme="majorBidi" w:cstheme="majorBidi"/>
              </w:rPr>
            </w:rPrChange>
          </w:rPr>
          <w:t xml:space="preserve"> button, u</w:t>
        </w:r>
      </w:ins>
      <w:ins w:id="127" w:author="Eivazi, Farnaz" w:date="2022-07-13T12:23:00Z">
        <w:r w:rsidRPr="004D67A7">
          <w:rPr>
            <w:rFonts w:asciiTheme="majorBidi" w:hAnsiTheme="majorBidi" w:cstheme="majorBidi"/>
            <w:sz w:val="24"/>
            <w:rPrChange w:id="128" w:author="Eivazi, Farnaz" w:date="2022-07-13T12:51:00Z">
              <w:rPr>
                <w:rFonts w:asciiTheme="majorBidi" w:hAnsiTheme="majorBidi" w:cstheme="majorBidi"/>
              </w:rPr>
            </w:rPrChange>
          </w:rPr>
          <w:t>ser has the option of copying the sales data, storing it,</w:t>
        </w:r>
      </w:ins>
      <w:ins w:id="129" w:author="Eivazi, Farnaz" w:date="2022-07-13T12:24:00Z">
        <w:r w:rsidRPr="004D67A7">
          <w:rPr>
            <w:rFonts w:asciiTheme="majorBidi" w:hAnsiTheme="majorBidi" w:cstheme="majorBidi"/>
            <w:sz w:val="24"/>
            <w:rPrChange w:id="130" w:author="Eivazi, Farnaz" w:date="2022-07-13T12:51:00Z">
              <w:rPr>
                <w:rFonts w:asciiTheme="majorBidi" w:hAnsiTheme="majorBidi" w:cstheme="majorBidi"/>
              </w:rPr>
            </w:rPrChange>
          </w:rPr>
          <w:t xml:space="preserve"> modifying the values and loading it.</w:t>
        </w:r>
      </w:ins>
    </w:p>
    <w:p w14:paraId="75C1B86B" w14:textId="4FBEE1AA" w:rsidR="009D5A01" w:rsidRPr="004D67A7" w:rsidRDefault="007A2B12" w:rsidP="007A2B12">
      <w:pPr>
        <w:pStyle w:val="Bulleted"/>
        <w:numPr>
          <w:ilvl w:val="0"/>
          <w:numId w:val="0"/>
        </w:numPr>
        <w:ind w:left="360"/>
        <w:rPr>
          <w:rFonts w:asciiTheme="majorBidi" w:hAnsiTheme="majorBidi" w:cstheme="majorBidi"/>
          <w:sz w:val="24"/>
          <w:rPrChange w:id="131" w:author="Eivazi, Farnaz" w:date="2022-07-13T12:51:00Z">
            <w:rPr>
              <w:rFonts w:asciiTheme="majorBidi" w:hAnsiTheme="majorBidi" w:cstheme="majorBidi"/>
            </w:rPr>
          </w:rPrChange>
        </w:rPr>
      </w:pPr>
      <w:r w:rsidRPr="004D67A7">
        <w:rPr>
          <w:rFonts w:asciiTheme="majorBidi" w:hAnsiTheme="majorBidi" w:cstheme="majorBidi"/>
          <w:i/>
          <w:iCs/>
          <w:sz w:val="24"/>
          <w:rPrChange w:id="132" w:author="Eivazi, Farnaz" w:date="2022-07-13T12:51:00Z">
            <w:rPr>
              <w:rFonts w:asciiTheme="majorBidi" w:hAnsiTheme="majorBidi" w:cstheme="majorBidi"/>
              <w:i/>
              <w:iCs/>
            </w:rPr>
          </w:rPrChange>
        </w:rPr>
        <w:t>Exit</w:t>
      </w:r>
      <w:r w:rsidRPr="004D67A7">
        <w:rPr>
          <w:rFonts w:asciiTheme="majorBidi" w:hAnsiTheme="majorBidi" w:cstheme="majorBidi"/>
          <w:iCs/>
          <w:sz w:val="24"/>
          <w:rPrChange w:id="133" w:author="Eivazi, Farnaz" w:date="2022-07-13T12:51:00Z">
            <w:rPr>
              <w:rFonts w:asciiTheme="majorBidi" w:hAnsiTheme="majorBidi" w:cstheme="majorBidi"/>
              <w:iCs/>
            </w:rPr>
          </w:rPrChange>
        </w:rPr>
        <w:t xml:space="preserve"> </w:t>
      </w:r>
      <w:r w:rsidRPr="004D67A7">
        <w:rPr>
          <w:rFonts w:asciiTheme="majorBidi" w:hAnsiTheme="majorBidi" w:cstheme="majorBidi"/>
          <w:sz w:val="24"/>
          <w:rPrChange w:id="134" w:author="Eivazi, Farnaz" w:date="2022-07-13T12:51:00Z">
            <w:rPr>
              <w:rFonts w:asciiTheme="majorBidi" w:hAnsiTheme="majorBidi" w:cstheme="majorBidi"/>
            </w:rPr>
          </w:rPrChange>
        </w:rPr>
        <w:t xml:space="preserve">will exit the application. </w:t>
      </w:r>
    </w:p>
    <w:p w14:paraId="68E40AAD" w14:textId="47AAAAFC" w:rsidR="00D062A4" w:rsidRPr="004D67A7" w:rsidRDefault="00D062A4" w:rsidP="007A2B12">
      <w:pPr>
        <w:pStyle w:val="Bulleted"/>
        <w:numPr>
          <w:ilvl w:val="0"/>
          <w:numId w:val="0"/>
        </w:numPr>
        <w:ind w:left="360"/>
        <w:rPr>
          <w:sz w:val="24"/>
          <w:rPrChange w:id="135" w:author="Eivazi, Farnaz" w:date="2022-07-13T12:51:00Z">
            <w:rPr/>
          </w:rPrChange>
        </w:rPr>
      </w:pPr>
    </w:p>
    <w:p w14:paraId="796E6407" w14:textId="53EB7526" w:rsidR="00D062A4" w:rsidRPr="004D67A7" w:rsidRDefault="00D062A4" w:rsidP="007A2B12">
      <w:pPr>
        <w:pStyle w:val="Bulleted"/>
        <w:numPr>
          <w:ilvl w:val="0"/>
          <w:numId w:val="0"/>
        </w:numPr>
        <w:ind w:left="360"/>
        <w:rPr>
          <w:sz w:val="24"/>
          <w:rPrChange w:id="136" w:author="Eivazi, Farnaz" w:date="2022-07-13T12:51:00Z">
            <w:rPr/>
          </w:rPrChange>
        </w:rPr>
      </w:pPr>
      <w:r w:rsidRPr="004D67A7">
        <w:rPr>
          <w:sz w:val="24"/>
          <w:rPrChange w:id="137" w:author="Eivazi, Farnaz" w:date="2022-07-13T12:51:00Z">
            <w:rPr/>
          </w:rPrChange>
        </w:rPr>
        <w:t>File Format</w:t>
      </w:r>
    </w:p>
    <w:p w14:paraId="0AFA0800" w14:textId="550CE056" w:rsidR="00D062A4" w:rsidRPr="004D67A7" w:rsidRDefault="00D062A4" w:rsidP="007A2B12">
      <w:pPr>
        <w:pStyle w:val="Bulleted"/>
        <w:numPr>
          <w:ilvl w:val="0"/>
          <w:numId w:val="0"/>
        </w:numPr>
        <w:ind w:left="360"/>
        <w:rPr>
          <w:sz w:val="24"/>
          <w:rPrChange w:id="138" w:author="Eivazi, Farnaz" w:date="2022-07-13T12:51:00Z">
            <w:rPr/>
          </w:rPrChange>
        </w:rPr>
      </w:pPr>
      <w:r w:rsidRPr="004D67A7">
        <w:rPr>
          <w:sz w:val="24"/>
          <w:rPrChange w:id="139" w:author="Eivazi, Farnaz" w:date="2022-07-13T12:51:00Z">
            <w:rPr/>
          </w:rPrChange>
        </w:rP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629B2D31" w:rsidR="001D7AA0" w:rsidRDefault="00670830" w:rsidP="001D7AA0">
      <w:pPr>
        <w:rPr>
          <w:ins w:id="140" w:author="Eivazi, Farnaz" w:date="2022-07-13T12:26:00Z"/>
          <w:noProof/>
          <w:sz w:val="28"/>
          <w:szCs w:val="28"/>
          <w:lang w:eastAsia="zh-CN"/>
        </w:rPr>
      </w:pPr>
      <w:ins w:id="141" w:author="Eivazi, Farnaz" w:date="2022-07-13T12:26:00Z">
        <w:r>
          <w:rPr>
            <w:noProof/>
            <w:sz w:val="28"/>
            <w:szCs w:val="28"/>
            <w:lang w:eastAsia="zh-CN"/>
          </w:rPr>
          <w:t>An example of calculating bonus for the above district is shown below:</w:t>
        </w:r>
      </w:ins>
    </w:p>
    <w:p w14:paraId="1ABD79EB" w14:textId="48A82F06" w:rsidR="00670830" w:rsidRDefault="00670830" w:rsidP="001D7AA0">
      <w:pPr>
        <w:rPr>
          <w:ins w:id="142" w:author="Eivazi, Farnaz" w:date="2022-07-13T12:26:00Z"/>
          <w:noProof/>
          <w:sz w:val="28"/>
          <w:szCs w:val="28"/>
          <w:lang w:eastAsia="zh-CN"/>
        </w:rPr>
      </w:pPr>
    </w:p>
    <w:p w14:paraId="40141D62" w14:textId="2CD3E104" w:rsidR="00670830" w:rsidRDefault="00670830" w:rsidP="001D7AA0">
      <w:pPr>
        <w:rPr>
          <w:ins w:id="143" w:author="Eivazi, Farnaz" w:date="2022-07-13T12:26:00Z"/>
          <w:noProof/>
          <w:sz w:val="28"/>
          <w:szCs w:val="28"/>
          <w:lang w:eastAsia="zh-CN"/>
        </w:rPr>
      </w:pPr>
      <w:ins w:id="144" w:author="Eivazi, Farnaz" w:date="2022-07-13T12:27:00Z">
        <w:r>
          <w:rPr>
            <w:noProof/>
          </w:rPr>
          <w:drawing>
            <wp:inline distT="0" distB="0" distL="0" distR="0" wp14:anchorId="576C2EA5" wp14:editId="2C2646AF">
              <wp:extent cx="64008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915160"/>
                      </a:xfrm>
                      <a:prstGeom prst="rect">
                        <a:avLst/>
                      </a:prstGeom>
                    </pic:spPr>
                  </pic:pic>
                </a:graphicData>
              </a:graphic>
            </wp:inline>
          </w:drawing>
        </w:r>
      </w:ins>
    </w:p>
    <w:p w14:paraId="227F71CC" w14:textId="77957ED0" w:rsidR="00670830" w:rsidRPr="00B038DC" w:rsidRDefault="00670830" w:rsidP="001D7AA0">
      <w:pPr>
        <w:rPr>
          <w:noProof/>
          <w:sz w:val="28"/>
          <w:szCs w:val="28"/>
          <w:lang w:eastAsia="zh-CN"/>
        </w:rPr>
      </w:pPr>
    </w:p>
    <w:p w14:paraId="5A168DAB" w14:textId="4D8CBA58" w:rsidR="001D7AA0" w:rsidRDefault="00670830" w:rsidP="004D7B98">
      <w:pPr>
        <w:rPr>
          <w:rFonts w:asciiTheme="majorBidi" w:hAnsiTheme="majorBidi" w:cstheme="majorBidi"/>
          <w:b/>
          <w:bCs/>
          <w:sz w:val="24"/>
          <w:szCs w:val="24"/>
          <w:u w:val="single"/>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2AD5907F">
                <wp:simplePos x="0" y="0"/>
                <wp:positionH relativeFrom="margin">
                  <wp:align>center</wp:align>
                </wp:positionH>
                <wp:positionV relativeFrom="paragraph">
                  <wp:posOffset>142240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0;margin-top:11.2pt;width:558.4pt;height:32.2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w10:wrap anchorx="margin"/>
              </v:shape>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0745FE2">
                <wp:simplePos x="0" y="0"/>
                <wp:positionH relativeFrom="page">
                  <wp:align>center</wp:align>
                </wp:positionH>
                <wp:positionV relativeFrom="paragraph">
                  <wp:posOffset>180340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2D1C2" id="Rectangle 16" o:spid="_x0000_s1026" style="position:absolute;margin-left:0;margin-top:14.2pt;width:614.25pt;height:28.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" fillcolor="#4f81bd [3204]" strokecolor="#243f60 [1604]" strokeweight="2pt">
                <w10:wrap anchorx="page"/>
              </v:rect>
            </w:pict>
          </mc:Fallback>
        </mc:AlternateContent>
      </w:r>
    </w:p>
    <w:p w14:paraId="46F74A9C" w14:textId="18B0B14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3E2368F6" w14:textId="77777777" w:rsidR="00C82EAC" w:rsidRPr="00DF7026" w:rsidRDefault="00C82EAC" w:rsidP="00C82EAC">
      <w:pPr>
        <w:rPr>
          <w:ins w:id="145" w:author="Eivazi, Farnaz" w:date="2022-07-13T12:27:00Z"/>
          <w:b/>
          <w:bCs/>
          <w:sz w:val="24"/>
          <w:szCs w:val="24"/>
          <w:rPrChange w:id="146" w:author="Eivazi, Farnaz" w:date="2022-07-13T23:28:00Z">
            <w:rPr>
              <w:ins w:id="147" w:author="Eivazi, Farnaz" w:date="2022-07-13T12:27:00Z"/>
              <w:rFonts w:asciiTheme="majorBidi" w:hAnsiTheme="majorBidi" w:cstheme="majorBidi"/>
              <w:b/>
              <w:bCs/>
              <w:sz w:val="28"/>
              <w:szCs w:val="28"/>
            </w:rPr>
          </w:rPrChange>
        </w:rPr>
      </w:pPr>
      <w:ins w:id="148" w:author="Eivazi, Farnaz" w:date="2022-07-13T12:27:00Z">
        <w:r w:rsidRPr="00DF7026">
          <w:rPr>
            <w:b/>
            <w:bCs/>
            <w:sz w:val="24"/>
            <w:szCs w:val="24"/>
            <w:u w:val="single"/>
            <w:rPrChange w:id="149" w:author="Eivazi, Farnaz" w:date="2022-07-13T23:28:00Z">
              <w:rPr>
                <w:rFonts w:asciiTheme="majorBidi" w:hAnsiTheme="majorBidi" w:cstheme="majorBidi"/>
                <w:b/>
                <w:bCs/>
                <w:sz w:val="28"/>
                <w:szCs w:val="28"/>
                <w:u w:val="single"/>
              </w:rPr>
            </w:rPrChange>
          </w:rPr>
          <w:t xml:space="preserve">Deliverables / Submissions and </w:t>
        </w:r>
        <w:r w:rsidRPr="00DF7026">
          <w:rPr>
            <w:b/>
            <w:sz w:val="24"/>
            <w:szCs w:val="24"/>
            <w:u w:val="single"/>
            <w:rPrChange w:id="150" w:author="Eivazi, Farnaz" w:date="2022-07-13T23:28:00Z">
              <w:rPr>
                <w:b/>
                <w:sz w:val="28"/>
                <w:szCs w:val="28"/>
                <w:u w:val="single"/>
              </w:rPr>
            </w:rPrChange>
          </w:rPr>
          <w:t>Deliverable format</w:t>
        </w:r>
        <w:r w:rsidRPr="00DF7026">
          <w:rPr>
            <w:b/>
            <w:sz w:val="24"/>
            <w:szCs w:val="24"/>
            <w:rPrChange w:id="151" w:author="Eivazi, Farnaz" w:date="2022-07-13T23:28:00Z">
              <w:rPr>
                <w:b/>
                <w:sz w:val="28"/>
                <w:szCs w:val="28"/>
              </w:rPr>
            </w:rPrChange>
          </w:rPr>
          <w:t>:</w:t>
        </w:r>
        <w:r w:rsidRPr="00DF7026">
          <w:rPr>
            <w:b/>
            <w:bCs/>
            <w:sz w:val="24"/>
            <w:szCs w:val="24"/>
            <w:rPrChange w:id="152" w:author="Eivazi, Farnaz" w:date="2022-07-13T23:28:00Z">
              <w:rPr>
                <w:rFonts w:asciiTheme="majorBidi" w:hAnsiTheme="majorBidi" w:cstheme="majorBidi"/>
                <w:b/>
                <w:bCs/>
                <w:sz w:val="28"/>
                <w:szCs w:val="28"/>
              </w:rPr>
            </w:rPrChange>
          </w:rPr>
          <w:t xml:space="preserve"> </w:t>
        </w:r>
      </w:ins>
    </w:p>
    <w:p w14:paraId="6F7E77DC" w14:textId="77777777" w:rsidR="00C82EAC" w:rsidRPr="00DF7026" w:rsidRDefault="00C82EAC" w:rsidP="00C82EAC">
      <w:pPr>
        <w:pStyle w:val="Bulleted"/>
        <w:numPr>
          <w:ilvl w:val="0"/>
          <w:numId w:val="45"/>
        </w:numPr>
        <w:rPr>
          <w:ins w:id="153" w:author="Eivazi, Farnaz" w:date="2022-07-13T12:27:00Z"/>
          <w:color w:val="FF0000"/>
          <w:sz w:val="24"/>
          <w:szCs w:val="24"/>
          <w:rPrChange w:id="154" w:author="Eivazi, Farnaz" w:date="2022-07-13T23:28:00Z">
            <w:rPr>
              <w:ins w:id="155" w:author="Eivazi, Farnaz" w:date="2022-07-13T12:27:00Z"/>
              <w:rFonts w:asciiTheme="majorBidi" w:hAnsiTheme="majorBidi"/>
              <w:color w:val="FF0000"/>
              <w:sz w:val="28"/>
              <w:szCs w:val="28"/>
            </w:rPr>
          </w:rPrChange>
        </w:rPr>
      </w:pPr>
      <w:ins w:id="156" w:author="Eivazi, Farnaz" w:date="2022-07-13T12:27:00Z">
        <w:r w:rsidRPr="00DF7026">
          <w:rPr>
            <w:color w:val="FF0000"/>
            <w:sz w:val="24"/>
            <w:szCs w:val="24"/>
            <w:rPrChange w:id="157" w:author="Eivazi, Farnaz" w:date="2022-07-13T23:28:00Z">
              <w:rPr>
                <w:rFonts w:asciiTheme="majorBidi" w:hAnsiTheme="majorBidi"/>
                <w:color w:val="FF0000"/>
                <w:sz w:val="28"/>
                <w:szCs w:val="28"/>
              </w:rPr>
            </w:rPrChange>
          </w:rPr>
          <w:t>The Java application must compile and run correctly, otherwise project grade will be zero.</w:t>
        </w:r>
      </w:ins>
    </w:p>
    <w:p w14:paraId="61C93299" w14:textId="77777777" w:rsidR="00C82EAC" w:rsidRPr="00DF7026" w:rsidRDefault="00C82EAC" w:rsidP="00C82EAC">
      <w:pPr>
        <w:pStyle w:val="Bulleted"/>
        <w:numPr>
          <w:ilvl w:val="0"/>
          <w:numId w:val="45"/>
        </w:numPr>
        <w:rPr>
          <w:ins w:id="158" w:author="Eivazi, Farnaz" w:date="2022-07-13T12:27:00Z"/>
          <w:color w:val="FF0000"/>
          <w:sz w:val="24"/>
          <w:szCs w:val="24"/>
          <w:rPrChange w:id="159" w:author="Eivazi, Farnaz" w:date="2022-07-13T23:28:00Z">
            <w:rPr>
              <w:ins w:id="160" w:author="Eivazi, Farnaz" w:date="2022-07-13T12:27:00Z"/>
              <w:rFonts w:asciiTheme="majorBidi" w:hAnsiTheme="majorBidi"/>
              <w:color w:val="FF0000"/>
              <w:sz w:val="28"/>
              <w:szCs w:val="28"/>
            </w:rPr>
          </w:rPrChange>
        </w:rPr>
      </w:pPr>
      <w:ins w:id="161" w:author="Eivazi, Farnaz" w:date="2022-07-13T12:27:00Z">
        <w:r w:rsidRPr="00DF7026">
          <w:rPr>
            <w:color w:val="FF0000"/>
            <w:sz w:val="24"/>
            <w:szCs w:val="24"/>
            <w:rPrChange w:id="162" w:author="Eivazi, Farnaz" w:date="2022-07-13T23:28:00Z">
              <w:rPr>
                <w:rFonts w:asciiTheme="majorBidi" w:hAnsiTheme="majorBidi"/>
                <w:color w:val="FF0000"/>
                <w:sz w:val="28"/>
                <w:szCs w:val="28"/>
              </w:rPr>
            </w:rPrChange>
          </w:rPr>
          <w:t>The detailed grading rubric is provided in the assignment rubric excel file.</w:t>
        </w:r>
      </w:ins>
    </w:p>
    <w:p w14:paraId="7EA70533" w14:textId="77777777" w:rsidR="00C82EAC" w:rsidRPr="00DF7026" w:rsidRDefault="00C82EAC" w:rsidP="00C82EAC">
      <w:pPr>
        <w:numPr>
          <w:ilvl w:val="0"/>
          <w:numId w:val="46"/>
        </w:numPr>
        <w:tabs>
          <w:tab w:val="clear" w:pos="720"/>
          <w:tab w:val="num" w:pos="648"/>
        </w:tabs>
        <w:ind w:left="360"/>
        <w:rPr>
          <w:ins w:id="163" w:author="Eivazi, Farnaz" w:date="2022-07-13T12:27:00Z"/>
          <w:sz w:val="24"/>
          <w:szCs w:val="24"/>
          <w:rPrChange w:id="164" w:author="Eivazi, Farnaz" w:date="2022-07-13T23:28:00Z">
            <w:rPr>
              <w:ins w:id="165" w:author="Eivazi, Farnaz" w:date="2022-07-13T12:27:00Z"/>
              <w:sz w:val="28"/>
              <w:szCs w:val="28"/>
            </w:rPr>
          </w:rPrChange>
        </w:rPr>
      </w:pPr>
      <w:ins w:id="166" w:author="Eivazi, Farnaz" w:date="2022-07-13T12:27:00Z">
        <w:r w:rsidRPr="00DF7026">
          <w:rPr>
            <w:color w:val="000000"/>
            <w:sz w:val="24"/>
            <w:szCs w:val="24"/>
            <w:bdr w:val="none" w:sz="0" w:space="0" w:color="auto" w:frame="1"/>
            <w:rPrChange w:id="167" w:author="Eivazi, Farnaz" w:date="2022-07-13T23:28:00Z">
              <w:rPr>
                <w:color w:val="000000"/>
                <w:sz w:val="28"/>
                <w:szCs w:val="28"/>
                <w:bdr w:val="none" w:sz="0" w:space="0" w:color="auto" w:frame="1"/>
              </w:rPr>
            </w:rPrChange>
          </w:rPr>
          <w:t>Your source code should contain proper indentation and documentation.</w:t>
        </w:r>
      </w:ins>
    </w:p>
    <w:p w14:paraId="687F6BC3" w14:textId="77777777" w:rsidR="00C82EAC" w:rsidRPr="00DF7026" w:rsidRDefault="00C82EAC" w:rsidP="00C82EAC">
      <w:pPr>
        <w:numPr>
          <w:ilvl w:val="0"/>
          <w:numId w:val="46"/>
        </w:numPr>
        <w:tabs>
          <w:tab w:val="clear" w:pos="720"/>
          <w:tab w:val="num" w:pos="648"/>
        </w:tabs>
        <w:ind w:left="360"/>
        <w:rPr>
          <w:ins w:id="168" w:author="Eivazi, Farnaz" w:date="2022-07-13T12:27:00Z"/>
          <w:sz w:val="24"/>
          <w:szCs w:val="24"/>
          <w:rPrChange w:id="169" w:author="Eivazi, Farnaz" w:date="2022-07-13T23:28:00Z">
            <w:rPr>
              <w:ins w:id="170" w:author="Eivazi, Farnaz" w:date="2022-07-13T12:27:00Z"/>
              <w:sz w:val="28"/>
              <w:szCs w:val="28"/>
            </w:rPr>
          </w:rPrChange>
        </w:rPr>
      </w:pPr>
      <w:ins w:id="171" w:author="Eivazi, Farnaz" w:date="2022-07-13T12:27:00Z">
        <w:r w:rsidRPr="00DF7026">
          <w:rPr>
            <w:color w:val="000000"/>
            <w:sz w:val="24"/>
            <w:szCs w:val="24"/>
            <w:bdr w:val="none" w:sz="0" w:space="0" w:color="auto" w:frame="1"/>
            <w:rPrChange w:id="172" w:author="Eivazi, Farnaz" w:date="2022-07-13T23:28:00Z">
              <w:rPr>
                <w:color w:val="000000"/>
                <w:sz w:val="28"/>
                <w:szCs w:val="28"/>
                <w:bdr w:val="none" w:sz="0" w:space="0" w:color="auto" w:frame="1"/>
              </w:rPr>
            </w:rPrChange>
          </w:rPr>
          <w:t xml:space="preserve">Documentation within a source code </w:t>
        </w:r>
        <w:r w:rsidRPr="00DF7026">
          <w:rPr>
            <w:sz w:val="24"/>
            <w:szCs w:val="24"/>
            <w:rPrChange w:id="173" w:author="Eivazi, Farnaz" w:date="2022-07-13T23:28:00Z">
              <w:rPr>
                <w:sz w:val="28"/>
                <w:szCs w:val="28"/>
              </w:rPr>
            </w:rPrChange>
          </w:rPr>
          <w:t>should include </w:t>
        </w:r>
      </w:ins>
    </w:p>
    <w:p w14:paraId="7B5609F4" w14:textId="77777777" w:rsidR="00C82EAC" w:rsidRPr="00DF7026" w:rsidRDefault="00C82EAC" w:rsidP="00C82EAC">
      <w:pPr>
        <w:numPr>
          <w:ilvl w:val="1"/>
          <w:numId w:val="47"/>
        </w:numPr>
        <w:tabs>
          <w:tab w:val="clear" w:pos="1440"/>
          <w:tab w:val="num" w:pos="1728"/>
        </w:tabs>
        <w:rPr>
          <w:ins w:id="174" w:author="Eivazi, Farnaz" w:date="2022-07-13T12:27:00Z"/>
          <w:color w:val="000000"/>
          <w:sz w:val="24"/>
          <w:szCs w:val="24"/>
          <w:bdr w:val="none" w:sz="0" w:space="0" w:color="auto" w:frame="1"/>
          <w:rPrChange w:id="175" w:author="Eivazi, Farnaz" w:date="2022-07-13T23:28:00Z">
            <w:rPr>
              <w:ins w:id="176" w:author="Eivazi, Farnaz" w:date="2022-07-13T12:27:00Z"/>
              <w:color w:val="000000"/>
              <w:sz w:val="28"/>
              <w:szCs w:val="28"/>
              <w:bdr w:val="none" w:sz="0" w:space="0" w:color="auto" w:frame="1"/>
            </w:rPr>
          </w:rPrChange>
        </w:rPr>
      </w:pPr>
      <w:ins w:id="177" w:author="Eivazi, Farnaz" w:date="2022-07-13T12:27:00Z">
        <w:r w:rsidRPr="00DF7026">
          <w:rPr>
            <w:color w:val="000000"/>
            <w:sz w:val="24"/>
            <w:szCs w:val="24"/>
            <w:bdr w:val="none" w:sz="0" w:space="0" w:color="auto" w:frame="1"/>
            <w:rPrChange w:id="178" w:author="Eivazi, Farnaz" w:date="2022-07-13T23:28:00Z">
              <w:rPr>
                <w:color w:val="000000"/>
                <w:sz w:val="28"/>
                <w:szCs w:val="28"/>
                <w:bdr w:val="none" w:sz="0" w:space="0" w:color="auto" w:frame="1"/>
              </w:rPr>
            </w:rPrChange>
          </w:rPr>
          <w:t>additional Comments to clarify a code, if needed</w:t>
        </w:r>
      </w:ins>
    </w:p>
    <w:p w14:paraId="2EC8C7FC" w14:textId="77777777" w:rsidR="00C82EAC" w:rsidRPr="00DF7026" w:rsidRDefault="00C82EAC" w:rsidP="00C82EAC">
      <w:pPr>
        <w:numPr>
          <w:ilvl w:val="1"/>
          <w:numId w:val="47"/>
        </w:numPr>
        <w:tabs>
          <w:tab w:val="clear" w:pos="1440"/>
          <w:tab w:val="num" w:pos="1728"/>
        </w:tabs>
        <w:rPr>
          <w:ins w:id="179" w:author="Eivazi, Farnaz" w:date="2022-07-13T12:27:00Z"/>
          <w:sz w:val="24"/>
          <w:szCs w:val="24"/>
          <w:rPrChange w:id="180" w:author="Eivazi, Farnaz" w:date="2022-07-13T23:28:00Z">
            <w:rPr>
              <w:ins w:id="181" w:author="Eivazi, Farnaz" w:date="2022-07-13T12:27:00Z"/>
              <w:sz w:val="28"/>
              <w:szCs w:val="28"/>
            </w:rPr>
          </w:rPrChange>
        </w:rPr>
      </w:pPr>
      <w:ins w:id="182" w:author="Eivazi, Farnaz" w:date="2022-07-13T12:27:00Z">
        <w:r w:rsidRPr="00DF7026">
          <w:rPr>
            <w:sz w:val="24"/>
            <w:szCs w:val="24"/>
            <w:rPrChange w:id="183" w:author="Eivazi, Farnaz" w:date="2022-07-13T23:28:00Z">
              <w:rPr>
                <w:sz w:val="28"/>
                <w:szCs w:val="28"/>
              </w:rPr>
            </w:rPrChange>
          </w:rPr>
          <w:t>class description comments at the top of each program containing the course name, the project number, your name, the date, and platform/compiler that you used to develop the project, for example:</w:t>
        </w:r>
      </w:ins>
    </w:p>
    <w:p w14:paraId="67ACC937" w14:textId="77777777" w:rsidR="00C82EAC" w:rsidRPr="00DF7026" w:rsidRDefault="00C82EAC" w:rsidP="00C82EAC">
      <w:pPr>
        <w:autoSpaceDE w:val="0"/>
        <w:autoSpaceDN w:val="0"/>
        <w:adjustRightInd w:val="0"/>
        <w:ind w:left="1800"/>
        <w:rPr>
          <w:ins w:id="184" w:author="Eivazi, Farnaz" w:date="2022-07-13T12:27:00Z"/>
          <w:sz w:val="24"/>
          <w:szCs w:val="24"/>
          <w:rPrChange w:id="185" w:author="Eivazi, Farnaz" w:date="2022-07-13T23:28:00Z">
            <w:rPr>
              <w:ins w:id="186" w:author="Eivazi, Farnaz" w:date="2022-07-13T12:27:00Z"/>
              <w:rFonts w:ascii="Courier New" w:hAnsi="Courier New" w:cs="Courier New"/>
              <w:szCs w:val="28"/>
            </w:rPr>
          </w:rPrChange>
        </w:rPr>
      </w:pPr>
      <w:ins w:id="187" w:author="Eivazi, Farnaz" w:date="2022-07-13T12:27:00Z">
        <w:r w:rsidRPr="00DF7026">
          <w:rPr>
            <w:color w:val="3F7F5F"/>
            <w:sz w:val="24"/>
            <w:szCs w:val="24"/>
            <w:rPrChange w:id="188" w:author="Eivazi, Farnaz" w:date="2022-07-13T23:28:00Z">
              <w:rPr>
                <w:rFonts w:ascii="Courier New" w:hAnsi="Courier New" w:cs="Courier New"/>
                <w:color w:val="3F7F5F"/>
                <w:szCs w:val="28"/>
              </w:rPr>
            </w:rPrChange>
          </w:rPr>
          <w:t>/*</w:t>
        </w:r>
      </w:ins>
    </w:p>
    <w:p w14:paraId="6AB0256F" w14:textId="77777777" w:rsidR="00C82EAC" w:rsidRPr="00DF7026" w:rsidRDefault="00C82EAC" w:rsidP="00C82EAC">
      <w:pPr>
        <w:autoSpaceDE w:val="0"/>
        <w:autoSpaceDN w:val="0"/>
        <w:adjustRightInd w:val="0"/>
        <w:ind w:left="1800"/>
        <w:rPr>
          <w:ins w:id="189" w:author="Eivazi, Farnaz" w:date="2022-07-13T12:27:00Z"/>
          <w:sz w:val="24"/>
          <w:szCs w:val="24"/>
          <w:rPrChange w:id="190" w:author="Eivazi, Farnaz" w:date="2022-07-13T23:28:00Z">
            <w:rPr>
              <w:ins w:id="191" w:author="Eivazi, Farnaz" w:date="2022-07-13T12:27:00Z"/>
              <w:rFonts w:ascii="Courier New" w:hAnsi="Courier New" w:cs="Courier New"/>
              <w:szCs w:val="28"/>
            </w:rPr>
          </w:rPrChange>
        </w:rPr>
      </w:pPr>
      <w:ins w:id="192" w:author="Eivazi, Farnaz" w:date="2022-07-13T12:27:00Z">
        <w:r w:rsidRPr="00DF7026">
          <w:rPr>
            <w:color w:val="3F7F5F"/>
            <w:sz w:val="24"/>
            <w:szCs w:val="24"/>
            <w:rPrChange w:id="193" w:author="Eivazi, Farnaz" w:date="2022-07-13T23:28:00Z">
              <w:rPr>
                <w:rFonts w:ascii="Courier New" w:hAnsi="Courier New" w:cs="Courier New"/>
                <w:color w:val="3F7F5F"/>
                <w:szCs w:val="28"/>
              </w:rPr>
            </w:rPrChange>
          </w:rPr>
          <w:t> * Class: CMSC203 </w:t>
        </w:r>
      </w:ins>
    </w:p>
    <w:p w14:paraId="02990718" w14:textId="77777777" w:rsidR="00C82EAC" w:rsidRPr="00DF7026" w:rsidRDefault="00C82EAC" w:rsidP="00C82EAC">
      <w:pPr>
        <w:autoSpaceDE w:val="0"/>
        <w:autoSpaceDN w:val="0"/>
        <w:adjustRightInd w:val="0"/>
        <w:ind w:left="1800"/>
        <w:rPr>
          <w:ins w:id="194" w:author="Eivazi, Farnaz" w:date="2022-07-13T12:27:00Z"/>
          <w:sz w:val="24"/>
          <w:szCs w:val="24"/>
          <w:rPrChange w:id="195" w:author="Eivazi, Farnaz" w:date="2022-07-13T23:28:00Z">
            <w:rPr>
              <w:ins w:id="196" w:author="Eivazi, Farnaz" w:date="2022-07-13T12:27:00Z"/>
              <w:rFonts w:ascii="Courier New" w:hAnsi="Courier New" w:cs="Courier New"/>
              <w:szCs w:val="28"/>
            </w:rPr>
          </w:rPrChange>
        </w:rPr>
      </w:pPr>
      <w:ins w:id="197" w:author="Eivazi, Farnaz" w:date="2022-07-13T12:27:00Z">
        <w:r w:rsidRPr="00DF7026">
          <w:rPr>
            <w:color w:val="3F7F5F"/>
            <w:sz w:val="24"/>
            <w:szCs w:val="24"/>
            <w:rPrChange w:id="198" w:author="Eivazi, Farnaz" w:date="2022-07-13T23:28:00Z">
              <w:rPr>
                <w:rFonts w:ascii="Courier New" w:hAnsi="Courier New" w:cs="Courier New"/>
                <w:color w:val="3F7F5F"/>
                <w:szCs w:val="28"/>
              </w:rPr>
            </w:rPrChange>
          </w:rPr>
          <w:t> * Instructor:</w:t>
        </w:r>
      </w:ins>
    </w:p>
    <w:p w14:paraId="43B1C92F" w14:textId="77777777" w:rsidR="00C82EAC" w:rsidRPr="00DF7026" w:rsidRDefault="00C82EAC" w:rsidP="00C82EAC">
      <w:pPr>
        <w:autoSpaceDE w:val="0"/>
        <w:autoSpaceDN w:val="0"/>
        <w:adjustRightInd w:val="0"/>
        <w:ind w:left="1800"/>
        <w:rPr>
          <w:ins w:id="199" w:author="Eivazi, Farnaz" w:date="2022-07-13T12:27:00Z"/>
          <w:sz w:val="24"/>
          <w:szCs w:val="24"/>
          <w:rPrChange w:id="200" w:author="Eivazi, Farnaz" w:date="2022-07-13T23:28:00Z">
            <w:rPr>
              <w:ins w:id="201" w:author="Eivazi, Farnaz" w:date="2022-07-13T12:27:00Z"/>
              <w:rFonts w:ascii="Courier New" w:hAnsi="Courier New" w:cs="Courier New"/>
              <w:szCs w:val="28"/>
            </w:rPr>
          </w:rPrChange>
        </w:rPr>
      </w:pPr>
      <w:ins w:id="202" w:author="Eivazi, Farnaz" w:date="2022-07-13T12:27:00Z">
        <w:r w:rsidRPr="00DF7026">
          <w:rPr>
            <w:color w:val="3F7F5F"/>
            <w:sz w:val="24"/>
            <w:szCs w:val="24"/>
            <w:rPrChange w:id="203" w:author="Eivazi, Farnaz" w:date="2022-07-13T23:28:00Z">
              <w:rPr>
                <w:rFonts w:ascii="Courier New" w:hAnsi="Courier New" w:cs="Courier New"/>
                <w:color w:val="3F7F5F"/>
                <w:szCs w:val="28"/>
              </w:rPr>
            </w:rPrChange>
          </w:rPr>
          <w:t> * Description: (Give a brief description for each Class)</w:t>
        </w:r>
      </w:ins>
    </w:p>
    <w:p w14:paraId="167FE306" w14:textId="77777777" w:rsidR="00C82EAC" w:rsidRPr="00DF7026" w:rsidRDefault="00C82EAC" w:rsidP="00C82EAC">
      <w:pPr>
        <w:autoSpaceDE w:val="0"/>
        <w:autoSpaceDN w:val="0"/>
        <w:adjustRightInd w:val="0"/>
        <w:ind w:left="1800"/>
        <w:rPr>
          <w:ins w:id="204" w:author="Eivazi, Farnaz" w:date="2022-07-13T12:27:00Z"/>
          <w:color w:val="3F7F5F"/>
          <w:sz w:val="24"/>
          <w:szCs w:val="24"/>
          <w:rPrChange w:id="205" w:author="Eivazi, Farnaz" w:date="2022-07-13T23:28:00Z">
            <w:rPr>
              <w:ins w:id="206" w:author="Eivazi, Farnaz" w:date="2022-07-13T12:27:00Z"/>
              <w:rFonts w:ascii="Courier New" w:hAnsi="Courier New" w:cs="Courier New"/>
              <w:color w:val="3F7F5F"/>
              <w:szCs w:val="28"/>
            </w:rPr>
          </w:rPrChange>
        </w:rPr>
      </w:pPr>
      <w:ins w:id="207" w:author="Eivazi, Farnaz" w:date="2022-07-13T12:27:00Z">
        <w:r w:rsidRPr="00DF7026">
          <w:rPr>
            <w:color w:val="3F7F5F"/>
            <w:sz w:val="24"/>
            <w:szCs w:val="24"/>
            <w:rPrChange w:id="208" w:author="Eivazi, Farnaz" w:date="2022-07-13T23:28:00Z">
              <w:rPr>
                <w:rFonts w:ascii="Courier New" w:hAnsi="Courier New" w:cs="Courier New"/>
                <w:color w:val="3F7F5F"/>
                <w:szCs w:val="28"/>
              </w:rPr>
            </w:rPrChange>
          </w:rPr>
          <w:t> * Due: MM/DD/YYYY</w:t>
        </w:r>
      </w:ins>
    </w:p>
    <w:p w14:paraId="43352A95" w14:textId="77777777" w:rsidR="00C82EAC" w:rsidRPr="00DF7026" w:rsidRDefault="00C82EAC" w:rsidP="00C82EAC">
      <w:pPr>
        <w:autoSpaceDE w:val="0"/>
        <w:autoSpaceDN w:val="0"/>
        <w:adjustRightInd w:val="0"/>
        <w:ind w:left="1800"/>
        <w:rPr>
          <w:ins w:id="209" w:author="Eivazi, Farnaz" w:date="2022-07-13T12:27:00Z"/>
          <w:sz w:val="24"/>
          <w:szCs w:val="24"/>
          <w:rPrChange w:id="210" w:author="Eivazi, Farnaz" w:date="2022-07-13T23:28:00Z">
            <w:rPr>
              <w:ins w:id="211" w:author="Eivazi, Farnaz" w:date="2022-07-13T12:27:00Z"/>
              <w:rFonts w:ascii="Courier New" w:hAnsi="Courier New" w:cs="Courier New"/>
              <w:szCs w:val="28"/>
            </w:rPr>
          </w:rPrChange>
        </w:rPr>
      </w:pPr>
      <w:ins w:id="212" w:author="Eivazi, Farnaz" w:date="2022-07-13T12:27:00Z">
        <w:r w:rsidRPr="00DF7026">
          <w:rPr>
            <w:color w:val="3F7F5F"/>
            <w:sz w:val="24"/>
            <w:szCs w:val="24"/>
            <w:rPrChange w:id="213" w:author="Eivazi, Farnaz" w:date="2022-07-13T23:28:00Z">
              <w:rPr>
                <w:rFonts w:ascii="Courier New" w:hAnsi="Courier New" w:cs="Courier New"/>
                <w:color w:val="3F7F5F"/>
                <w:szCs w:val="28"/>
              </w:rPr>
            </w:rPrChange>
          </w:rPr>
          <w:t xml:space="preserve"> * Platform/compiler:</w:t>
        </w:r>
      </w:ins>
    </w:p>
    <w:p w14:paraId="69AF61F4" w14:textId="77777777" w:rsidR="00C82EAC" w:rsidRPr="00DF7026" w:rsidRDefault="00C82EAC" w:rsidP="00C82EAC">
      <w:pPr>
        <w:autoSpaceDE w:val="0"/>
        <w:autoSpaceDN w:val="0"/>
        <w:adjustRightInd w:val="0"/>
        <w:ind w:left="1800"/>
        <w:rPr>
          <w:ins w:id="214" w:author="Eivazi, Farnaz" w:date="2022-07-13T12:27:00Z"/>
          <w:color w:val="3F7F5F"/>
          <w:sz w:val="24"/>
          <w:szCs w:val="24"/>
          <w:rPrChange w:id="215" w:author="Eivazi, Farnaz" w:date="2022-07-13T23:28:00Z">
            <w:rPr>
              <w:ins w:id="216" w:author="Eivazi, Farnaz" w:date="2022-07-13T12:27:00Z"/>
              <w:rFonts w:ascii="Courier New" w:hAnsi="Courier New" w:cs="Courier New"/>
              <w:color w:val="3F7F5F"/>
              <w:szCs w:val="28"/>
            </w:rPr>
          </w:rPrChange>
        </w:rPr>
      </w:pPr>
      <w:ins w:id="217" w:author="Eivazi, Farnaz" w:date="2022-07-13T12:27:00Z">
        <w:r w:rsidRPr="00DF7026">
          <w:rPr>
            <w:color w:val="3F7F5F"/>
            <w:sz w:val="24"/>
            <w:szCs w:val="24"/>
            <w:rPrChange w:id="218" w:author="Eivazi, Farnaz" w:date="2022-07-13T23:28:00Z">
              <w:rPr>
                <w:rFonts w:ascii="Courier New" w:hAnsi="Courier New" w:cs="Courier New"/>
                <w:color w:val="3F7F5F"/>
                <w:szCs w:val="28"/>
              </w:rPr>
            </w:rPrChange>
          </w:rPr>
          <w:t xml:space="preserve"> * I pledge that I have completed the programming </w:t>
        </w:r>
      </w:ins>
    </w:p>
    <w:p w14:paraId="084DC6F4" w14:textId="77777777" w:rsidR="00C82EAC" w:rsidRPr="00DF7026" w:rsidRDefault="00C82EAC" w:rsidP="00C82EAC">
      <w:pPr>
        <w:autoSpaceDE w:val="0"/>
        <w:autoSpaceDN w:val="0"/>
        <w:adjustRightInd w:val="0"/>
        <w:ind w:left="1800"/>
        <w:rPr>
          <w:ins w:id="219" w:author="Eivazi, Farnaz" w:date="2022-07-13T12:27:00Z"/>
          <w:color w:val="3F7F5F"/>
          <w:sz w:val="24"/>
          <w:szCs w:val="24"/>
          <w:rPrChange w:id="220" w:author="Eivazi, Farnaz" w:date="2022-07-13T23:28:00Z">
            <w:rPr>
              <w:ins w:id="221" w:author="Eivazi, Farnaz" w:date="2022-07-13T12:27:00Z"/>
              <w:rFonts w:ascii="Courier New" w:hAnsi="Courier New" w:cs="Courier New"/>
              <w:color w:val="3F7F5F"/>
              <w:szCs w:val="28"/>
            </w:rPr>
          </w:rPrChange>
        </w:rPr>
      </w:pPr>
      <w:ins w:id="222" w:author="Eivazi, Farnaz" w:date="2022-07-13T12:27:00Z">
        <w:r w:rsidRPr="00DF7026">
          <w:rPr>
            <w:color w:val="3F7F5F"/>
            <w:sz w:val="24"/>
            <w:szCs w:val="24"/>
            <w:rPrChange w:id="223" w:author="Eivazi, Farnaz" w:date="2022-07-13T23:28:00Z">
              <w:rPr>
                <w:rFonts w:ascii="Courier New" w:hAnsi="Courier New" w:cs="Courier New"/>
                <w:color w:val="3F7F5F"/>
                <w:szCs w:val="28"/>
              </w:rPr>
            </w:rPrChange>
          </w:rPr>
          <w:t xml:space="preserve"> * assignment independently. I have not copied the code </w:t>
        </w:r>
      </w:ins>
    </w:p>
    <w:p w14:paraId="2AD6350A" w14:textId="77777777" w:rsidR="00C82EAC" w:rsidRPr="00DF7026" w:rsidRDefault="00C82EAC" w:rsidP="00C82EAC">
      <w:pPr>
        <w:autoSpaceDE w:val="0"/>
        <w:autoSpaceDN w:val="0"/>
        <w:adjustRightInd w:val="0"/>
        <w:ind w:left="1800"/>
        <w:rPr>
          <w:ins w:id="224" w:author="Eivazi, Farnaz" w:date="2022-07-13T12:27:00Z"/>
          <w:color w:val="3F7F5F"/>
          <w:sz w:val="24"/>
          <w:szCs w:val="24"/>
          <w:rPrChange w:id="225" w:author="Eivazi, Farnaz" w:date="2022-07-13T23:28:00Z">
            <w:rPr>
              <w:ins w:id="226" w:author="Eivazi, Farnaz" w:date="2022-07-13T12:27:00Z"/>
              <w:rFonts w:ascii="Courier New" w:hAnsi="Courier New" w:cs="Courier New"/>
              <w:color w:val="3F7F5F"/>
              <w:szCs w:val="28"/>
            </w:rPr>
          </w:rPrChange>
        </w:rPr>
      </w:pPr>
      <w:ins w:id="227" w:author="Eivazi, Farnaz" w:date="2022-07-13T12:27:00Z">
        <w:r w:rsidRPr="00DF7026">
          <w:rPr>
            <w:color w:val="3F7F5F"/>
            <w:sz w:val="24"/>
            <w:szCs w:val="24"/>
            <w:rPrChange w:id="228" w:author="Eivazi, Farnaz" w:date="2022-07-13T23:28:00Z">
              <w:rPr>
                <w:rFonts w:ascii="Courier New" w:hAnsi="Courier New" w:cs="Courier New"/>
                <w:color w:val="3F7F5F"/>
                <w:szCs w:val="28"/>
              </w:rPr>
            </w:rPrChange>
          </w:rPr>
          <w:t xml:space="preserve"> * from a student or any source. I have not given my code </w:t>
        </w:r>
      </w:ins>
    </w:p>
    <w:p w14:paraId="76BD9586" w14:textId="77777777" w:rsidR="00C82EAC" w:rsidRPr="00DF7026" w:rsidRDefault="00C82EAC" w:rsidP="00C82EAC">
      <w:pPr>
        <w:autoSpaceDE w:val="0"/>
        <w:autoSpaceDN w:val="0"/>
        <w:adjustRightInd w:val="0"/>
        <w:ind w:left="1800"/>
        <w:rPr>
          <w:ins w:id="229" w:author="Eivazi, Farnaz" w:date="2022-07-13T12:27:00Z"/>
          <w:sz w:val="24"/>
          <w:szCs w:val="24"/>
          <w:rPrChange w:id="230" w:author="Eivazi, Farnaz" w:date="2022-07-13T23:28:00Z">
            <w:rPr>
              <w:ins w:id="231" w:author="Eivazi, Farnaz" w:date="2022-07-13T12:27:00Z"/>
              <w:rFonts w:ascii="Courier New" w:hAnsi="Courier New" w:cs="Courier New"/>
              <w:szCs w:val="28"/>
            </w:rPr>
          </w:rPrChange>
        </w:rPr>
      </w:pPr>
      <w:ins w:id="232" w:author="Eivazi, Farnaz" w:date="2022-07-13T12:27:00Z">
        <w:r w:rsidRPr="00DF7026">
          <w:rPr>
            <w:color w:val="3F7F5F"/>
            <w:sz w:val="24"/>
            <w:szCs w:val="24"/>
            <w:rPrChange w:id="233" w:author="Eivazi, Farnaz" w:date="2022-07-13T23:28:00Z">
              <w:rPr>
                <w:rFonts w:ascii="Courier New" w:hAnsi="Courier New" w:cs="Courier New"/>
                <w:color w:val="3F7F5F"/>
                <w:szCs w:val="28"/>
              </w:rPr>
            </w:rPrChange>
          </w:rPr>
          <w:t xml:space="preserve"> * to any student.</w:t>
        </w:r>
      </w:ins>
    </w:p>
    <w:p w14:paraId="621E2E2A" w14:textId="77777777" w:rsidR="00C82EAC" w:rsidRPr="00DF7026" w:rsidRDefault="00C82EAC" w:rsidP="00C82EAC">
      <w:pPr>
        <w:autoSpaceDE w:val="0"/>
        <w:autoSpaceDN w:val="0"/>
        <w:adjustRightInd w:val="0"/>
        <w:ind w:left="1800"/>
        <w:rPr>
          <w:ins w:id="234" w:author="Eivazi, Farnaz" w:date="2022-07-13T12:27:00Z"/>
          <w:sz w:val="24"/>
          <w:szCs w:val="24"/>
          <w:rPrChange w:id="235" w:author="Eivazi, Farnaz" w:date="2022-07-13T23:28:00Z">
            <w:rPr>
              <w:ins w:id="236" w:author="Eivazi, Farnaz" w:date="2022-07-13T12:27:00Z"/>
              <w:rFonts w:ascii="Courier New" w:hAnsi="Courier New" w:cs="Courier New"/>
              <w:szCs w:val="28"/>
            </w:rPr>
          </w:rPrChange>
        </w:rPr>
      </w:pPr>
      <w:ins w:id="237" w:author="Eivazi, Farnaz" w:date="2022-07-13T12:27:00Z">
        <w:r w:rsidRPr="00DF7026">
          <w:rPr>
            <w:color w:val="3F7F5F"/>
            <w:sz w:val="24"/>
            <w:szCs w:val="24"/>
            <w:rPrChange w:id="238" w:author="Eivazi, Farnaz" w:date="2022-07-13T23:28:00Z">
              <w:rPr>
                <w:rFonts w:ascii="Courier New" w:hAnsi="Courier New" w:cs="Courier New"/>
                <w:color w:val="3F7F5F"/>
                <w:szCs w:val="28"/>
              </w:rPr>
            </w:rPrChange>
          </w:rPr>
          <w:t>   Print your Name here: __________</w:t>
        </w:r>
      </w:ins>
    </w:p>
    <w:p w14:paraId="3ADDDE18" w14:textId="77777777" w:rsidR="00C82EAC" w:rsidRPr="00DF7026" w:rsidRDefault="00C82EAC" w:rsidP="00C82EAC">
      <w:pPr>
        <w:ind w:left="1800"/>
        <w:rPr>
          <w:ins w:id="239" w:author="Eivazi, Farnaz" w:date="2022-07-13T12:27:00Z"/>
          <w:sz w:val="24"/>
          <w:szCs w:val="24"/>
          <w:rPrChange w:id="240" w:author="Eivazi, Farnaz" w:date="2022-07-13T23:28:00Z">
            <w:rPr>
              <w:ins w:id="241" w:author="Eivazi, Farnaz" w:date="2022-07-13T12:27:00Z"/>
              <w:rFonts w:ascii="Courier New" w:hAnsi="Courier New" w:cs="Courier New"/>
              <w:szCs w:val="28"/>
            </w:rPr>
          </w:rPrChange>
        </w:rPr>
      </w:pPr>
      <w:ins w:id="242" w:author="Eivazi, Farnaz" w:date="2022-07-13T12:27:00Z">
        <w:r w:rsidRPr="00DF7026">
          <w:rPr>
            <w:color w:val="3F7F5F"/>
            <w:sz w:val="24"/>
            <w:szCs w:val="24"/>
            <w:rPrChange w:id="243" w:author="Eivazi, Farnaz" w:date="2022-07-13T23:28:00Z">
              <w:rPr>
                <w:rFonts w:ascii="Courier New" w:hAnsi="Courier New" w:cs="Courier New"/>
                <w:color w:val="3F7F5F"/>
                <w:szCs w:val="28"/>
              </w:rPr>
            </w:rPrChange>
          </w:rPr>
          <w:t>*/</w:t>
        </w:r>
      </w:ins>
    </w:p>
    <w:p w14:paraId="6C9E1A94" w14:textId="77777777" w:rsidR="00C82EAC" w:rsidRPr="00DF7026" w:rsidRDefault="00C82EAC" w:rsidP="00C82EAC">
      <w:pPr>
        <w:rPr>
          <w:ins w:id="244" w:author="Eivazi, Farnaz" w:date="2022-07-13T12:27:00Z"/>
          <w:sz w:val="24"/>
          <w:szCs w:val="24"/>
          <w:rPrChange w:id="245" w:author="Eivazi, Farnaz" w:date="2022-07-13T23:28:00Z">
            <w:rPr>
              <w:ins w:id="246" w:author="Eivazi, Farnaz" w:date="2022-07-13T12:27:00Z"/>
              <w:rFonts w:asciiTheme="majorBidi" w:hAnsiTheme="majorBidi"/>
            </w:rPr>
          </w:rPrChange>
        </w:rPr>
      </w:pPr>
    </w:p>
    <w:p w14:paraId="086E9422" w14:textId="77777777" w:rsidR="00C82EAC" w:rsidRPr="00DF7026" w:rsidRDefault="00C82EAC">
      <w:pPr>
        <w:pStyle w:val="Bulleted"/>
        <w:numPr>
          <w:ilvl w:val="0"/>
          <w:numId w:val="0"/>
        </w:numPr>
        <w:rPr>
          <w:ins w:id="247" w:author="Eivazi, Farnaz" w:date="2022-07-13T12:27:00Z"/>
          <w:b/>
          <w:bCs/>
          <w:sz w:val="24"/>
          <w:szCs w:val="24"/>
          <w:u w:val="single"/>
          <w:rPrChange w:id="248" w:author="Eivazi, Farnaz" w:date="2022-07-13T23:28:00Z">
            <w:rPr>
              <w:ins w:id="249" w:author="Eivazi, Farnaz" w:date="2022-07-13T12:27:00Z"/>
              <w:rFonts w:asciiTheme="majorBidi" w:hAnsiTheme="majorBidi"/>
              <w:b/>
              <w:bCs/>
              <w:sz w:val="28"/>
              <w:szCs w:val="24"/>
              <w:u w:val="single"/>
            </w:rPr>
          </w:rPrChange>
        </w:rPr>
        <w:pPrChange w:id="250" w:author="Eivazi, Farnaz" w:date="2022-07-13T12:29:00Z">
          <w:pPr>
            <w:pStyle w:val="Bulleted"/>
          </w:pPr>
        </w:pPrChange>
      </w:pPr>
      <w:ins w:id="251" w:author="Eivazi, Farnaz" w:date="2022-07-13T12:27:00Z">
        <w:r w:rsidRPr="00DF7026">
          <w:rPr>
            <w:b/>
            <w:bCs/>
            <w:sz w:val="24"/>
            <w:szCs w:val="24"/>
            <w:u w:val="single"/>
            <w:rPrChange w:id="252" w:author="Eivazi, Farnaz" w:date="2022-07-13T23:28:00Z">
              <w:rPr>
                <w:rFonts w:asciiTheme="majorBidi" w:hAnsiTheme="majorBidi"/>
                <w:b/>
                <w:bCs/>
                <w:sz w:val="28"/>
                <w:szCs w:val="24"/>
                <w:u w:val="single"/>
              </w:rPr>
            </w:rPrChange>
          </w:rPr>
          <w:t xml:space="preserve">Design </w:t>
        </w:r>
      </w:ins>
    </w:p>
    <w:p w14:paraId="15359347" w14:textId="503CFB29" w:rsidR="00C82EAC" w:rsidRPr="00DF7026" w:rsidRDefault="00C82EAC">
      <w:pPr>
        <w:pStyle w:val="Bulleted"/>
        <w:tabs>
          <w:tab w:val="clear" w:pos="360"/>
          <w:tab w:val="num" w:pos="1008"/>
        </w:tabs>
        <w:spacing w:after="0"/>
        <w:ind w:left="720"/>
        <w:rPr>
          <w:ins w:id="253" w:author="Eivazi, Farnaz" w:date="2022-07-13T12:27:00Z"/>
          <w:sz w:val="24"/>
          <w:szCs w:val="24"/>
          <w:rPrChange w:id="254" w:author="Eivazi, Farnaz" w:date="2022-07-13T23:28:00Z">
            <w:rPr>
              <w:ins w:id="255" w:author="Eivazi, Farnaz" w:date="2022-07-13T12:27:00Z"/>
              <w:sz w:val="28"/>
              <w:szCs w:val="24"/>
            </w:rPr>
          </w:rPrChange>
        </w:rPr>
        <w:pPrChange w:id="256" w:author="Eivazi, Farnaz" w:date="2022-07-13T12:28:00Z">
          <w:pPr>
            <w:pStyle w:val="Bulleted"/>
            <w:tabs>
              <w:tab w:val="clear" w:pos="360"/>
              <w:tab w:val="num" w:pos="648"/>
            </w:tabs>
            <w:spacing w:after="0"/>
          </w:pPr>
        </w:pPrChange>
      </w:pPr>
      <w:ins w:id="257" w:author="Eivazi, Farnaz" w:date="2022-07-13T12:27:00Z">
        <w:r w:rsidRPr="00DF7026">
          <w:rPr>
            <w:sz w:val="24"/>
            <w:szCs w:val="24"/>
            <w:rPrChange w:id="258" w:author="Eivazi, Farnaz" w:date="2022-07-13T23:28:00Z">
              <w:rPr>
                <w:sz w:val="28"/>
                <w:szCs w:val="24"/>
              </w:rPr>
            </w:rPrChange>
          </w:rPr>
          <w:t>Turn in a UML class diagram for all classes</w:t>
        </w:r>
      </w:ins>
      <w:ins w:id="259" w:author="Eivazi, Farnaz" w:date="2022-07-13T12:29:00Z">
        <w:r w:rsidRPr="00DF7026">
          <w:rPr>
            <w:sz w:val="24"/>
            <w:szCs w:val="24"/>
            <w:rPrChange w:id="260" w:author="Eivazi, Farnaz" w:date="2022-07-13T23:28:00Z">
              <w:rPr>
                <w:sz w:val="28"/>
                <w:szCs w:val="24"/>
              </w:rPr>
            </w:rPrChange>
          </w:rPr>
          <w:t xml:space="preserve"> that you created</w:t>
        </w:r>
      </w:ins>
      <w:ins w:id="261" w:author="Eivazi, Farnaz" w:date="2022-07-13T12:27:00Z">
        <w:r w:rsidRPr="00DF7026">
          <w:rPr>
            <w:sz w:val="24"/>
            <w:szCs w:val="24"/>
            <w:rPrChange w:id="262" w:author="Eivazi, Farnaz" w:date="2022-07-13T23:28:00Z">
              <w:rPr>
                <w:sz w:val="28"/>
                <w:szCs w:val="24"/>
              </w:rPr>
            </w:rPrChange>
          </w:rPr>
          <w:t xml:space="preserve"> in a Word document (or .</w:t>
        </w:r>
        <w:proofErr w:type="spellStart"/>
        <w:r w:rsidRPr="00DF7026">
          <w:rPr>
            <w:sz w:val="24"/>
            <w:szCs w:val="24"/>
            <w:rPrChange w:id="263" w:author="Eivazi, Farnaz" w:date="2022-07-13T23:28:00Z">
              <w:rPr>
                <w:sz w:val="28"/>
                <w:szCs w:val="24"/>
              </w:rPr>
            </w:rPrChange>
          </w:rPr>
          <w:t>uml</w:t>
        </w:r>
        <w:proofErr w:type="spellEnd"/>
        <w:r w:rsidRPr="00DF7026">
          <w:rPr>
            <w:sz w:val="24"/>
            <w:szCs w:val="24"/>
            <w:rPrChange w:id="264" w:author="Eivazi, Farnaz" w:date="2022-07-13T23:28:00Z">
              <w:rPr>
                <w:sz w:val="28"/>
                <w:szCs w:val="24"/>
              </w:rPr>
            </w:rPrChange>
          </w:rPr>
          <w:t xml:space="preserve"> file if you use </w:t>
        </w:r>
        <w:proofErr w:type="spellStart"/>
        <w:r w:rsidRPr="00DF7026">
          <w:rPr>
            <w:sz w:val="24"/>
            <w:szCs w:val="24"/>
            <w:rPrChange w:id="265" w:author="Eivazi, Farnaz" w:date="2022-07-13T23:28:00Z">
              <w:rPr>
                <w:sz w:val="28"/>
                <w:szCs w:val="24"/>
              </w:rPr>
            </w:rPrChange>
          </w:rPr>
          <w:t>UmlScluptor</w:t>
        </w:r>
        <w:proofErr w:type="spellEnd"/>
        <w:r w:rsidRPr="00DF7026">
          <w:rPr>
            <w:sz w:val="24"/>
            <w:szCs w:val="24"/>
            <w:rPrChange w:id="266" w:author="Eivazi, Farnaz" w:date="2022-07-13T23:28:00Z">
              <w:rPr>
                <w:sz w:val="28"/>
                <w:szCs w:val="24"/>
              </w:rPr>
            </w:rPrChange>
          </w:rPr>
          <w:t xml:space="preserve">). </w:t>
        </w:r>
      </w:ins>
    </w:p>
    <w:p w14:paraId="1A32FABA" w14:textId="77777777" w:rsidR="00C82EAC" w:rsidRPr="00DF7026" w:rsidRDefault="00C82EAC">
      <w:pPr>
        <w:pStyle w:val="Bulleted"/>
        <w:numPr>
          <w:ilvl w:val="0"/>
          <w:numId w:val="0"/>
        </w:numPr>
        <w:spacing w:after="0"/>
        <w:rPr>
          <w:ins w:id="267" w:author="Eivazi, Farnaz" w:date="2022-07-13T12:28:00Z"/>
          <w:b/>
          <w:sz w:val="24"/>
          <w:szCs w:val="24"/>
          <w:u w:val="single"/>
          <w:rPrChange w:id="268" w:author="Eivazi, Farnaz" w:date="2022-07-13T23:28:00Z">
            <w:rPr>
              <w:ins w:id="269" w:author="Eivazi, Farnaz" w:date="2022-07-13T12:28:00Z"/>
              <w:rFonts w:asciiTheme="majorBidi" w:hAnsiTheme="majorBidi"/>
              <w:b/>
              <w:sz w:val="28"/>
              <w:szCs w:val="24"/>
              <w:u w:val="single"/>
            </w:rPr>
          </w:rPrChange>
        </w:rPr>
        <w:pPrChange w:id="270" w:author="Eivazi, Farnaz" w:date="2022-07-13T12:29:00Z">
          <w:pPr>
            <w:pStyle w:val="Bulleted"/>
            <w:spacing w:after="0"/>
          </w:pPr>
        </w:pPrChange>
      </w:pPr>
    </w:p>
    <w:p w14:paraId="2C091412" w14:textId="5F8C089B" w:rsidR="00C82EAC" w:rsidRPr="00DF7026" w:rsidRDefault="00C82EAC">
      <w:pPr>
        <w:pStyle w:val="Bulleted"/>
        <w:numPr>
          <w:ilvl w:val="0"/>
          <w:numId w:val="0"/>
        </w:numPr>
        <w:spacing w:after="0"/>
        <w:rPr>
          <w:ins w:id="271" w:author="Eivazi, Farnaz" w:date="2022-07-13T12:27:00Z"/>
          <w:b/>
          <w:sz w:val="24"/>
          <w:szCs w:val="24"/>
          <w:u w:val="single"/>
          <w:rPrChange w:id="272" w:author="Eivazi, Farnaz" w:date="2022-07-13T23:28:00Z">
            <w:rPr>
              <w:ins w:id="273" w:author="Eivazi, Farnaz" w:date="2022-07-13T12:27:00Z"/>
              <w:rFonts w:asciiTheme="majorBidi" w:hAnsiTheme="majorBidi"/>
              <w:b/>
              <w:sz w:val="28"/>
              <w:szCs w:val="24"/>
              <w:u w:val="single"/>
            </w:rPr>
          </w:rPrChange>
        </w:rPr>
        <w:pPrChange w:id="274" w:author="Eivazi, Farnaz" w:date="2022-07-13T12:29:00Z">
          <w:pPr>
            <w:pStyle w:val="Bulleted"/>
            <w:spacing w:after="0"/>
          </w:pPr>
        </w:pPrChange>
      </w:pPr>
      <w:ins w:id="275" w:author="Eivazi, Farnaz" w:date="2022-07-13T12:27:00Z">
        <w:r w:rsidRPr="00DF7026">
          <w:rPr>
            <w:b/>
            <w:sz w:val="24"/>
            <w:szCs w:val="24"/>
            <w:u w:val="single"/>
            <w:rPrChange w:id="276" w:author="Eivazi, Farnaz" w:date="2022-07-13T23:28:00Z">
              <w:rPr>
                <w:rFonts w:asciiTheme="majorBidi" w:hAnsiTheme="majorBidi"/>
                <w:b/>
                <w:sz w:val="28"/>
                <w:szCs w:val="24"/>
                <w:u w:val="single"/>
              </w:rPr>
            </w:rPrChange>
          </w:rPr>
          <w:t>Implementation</w:t>
        </w:r>
      </w:ins>
    </w:p>
    <w:p w14:paraId="7353B9BF" w14:textId="42B50C25" w:rsidR="00C82EAC" w:rsidRPr="00DF7026" w:rsidRDefault="00C82EAC" w:rsidP="00C82EAC">
      <w:pPr>
        <w:pStyle w:val="Bulleted"/>
        <w:numPr>
          <w:ilvl w:val="0"/>
          <w:numId w:val="0"/>
        </w:numPr>
        <w:spacing w:after="0"/>
        <w:ind w:left="360"/>
        <w:rPr>
          <w:ins w:id="277" w:author="Eivazi, Farnaz" w:date="2022-07-13T12:29:00Z"/>
          <w:sz w:val="24"/>
          <w:szCs w:val="24"/>
          <w:rPrChange w:id="278" w:author="Eivazi, Farnaz" w:date="2022-07-13T23:28:00Z">
            <w:rPr>
              <w:ins w:id="279" w:author="Eivazi, Farnaz" w:date="2022-07-13T12:29:00Z"/>
              <w:rFonts w:asciiTheme="majorBidi" w:hAnsiTheme="majorBidi"/>
              <w:sz w:val="28"/>
              <w:szCs w:val="24"/>
            </w:rPr>
          </w:rPrChange>
        </w:rPr>
      </w:pPr>
      <w:ins w:id="280" w:author="Eivazi, Farnaz" w:date="2022-07-13T12:27:00Z">
        <w:r w:rsidRPr="00DF7026">
          <w:rPr>
            <w:b/>
            <w:sz w:val="24"/>
            <w:szCs w:val="24"/>
            <w:rPrChange w:id="281" w:author="Eivazi, Farnaz" w:date="2022-07-13T23:28:00Z">
              <w:rPr>
                <w:rFonts w:asciiTheme="majorBidi" w:hAnsiTheme="majorBidi"/>
                <w:b/>
                <w:sz w:val="28"/>
                <w:szCs w:val="24"/>
              </w:rPr>
            </w:rPrChange>
          </w:rPr>
          <w:t>Note</w:t>
        </w:r>
        <w:r w:rsidRPr="00DF7026">
          <w:rPr>
            <w:sz w:val="24"/>
            <w:szCs w:val="24"/>
            <w:rPrChange w:id="282" w:author="Eivazi, Farnaz" w:date="2022-07-13T23:28:00Z">
              <w:rPr>
                <w:rFonts w:asciiTheme="majorBidi" w:hAnsiTheme="majorBidi"/>
                <w:sz w:val="28"/>
                <w:szCs w:val="24"/>
              </w:rPr>
            </w:rPrChange>
          </w:rPr>
          <w:t xml:space="preserve">: Only submit the files that are created/modified by per requirement. DO NOT submit the files that are already provided for you.  </w:t>
        </w:r>
      </w:ins>
    </w:p>
    <w:p w14:paraId="369FB42B" w14:textId="77777777" w:rsidR="00C82EAC" w:rsidRPr="00DF7026" w:rsidRDefault="00C82EAC">
      <w:pPr>
        <w:pStyle w:val="Bulleted"/>
        <w:numPr>
          <w:ilvl w:val="0"/>
          <w:numId w:val="0"/>
        </w:numPr>
        <w:spacing w:after="0"/>
        <w:ind w:left="360"/>
        <w:rPr>
          <w:ins w:id="283" w:author="Eivazi, Farnaz" w:date="2022-07-13T12:27:00Z"/>
          <w:sz w:val="24"/>
          <w:szCs w:val="24"/>
          <w:rPrChange w:id="284" w:author="Eivazi, Farnaz" w:date="2022-07-13T23:28:00Z">
            <w:rPr>
              <w:ins w:id="285" w:author="Eivazi, Farnaz" w:date="2022-07-13T12:27:00Z"/>
              <w:rFonts w:asciiTheme="majorBidi" w:hAnsiTheme="majorBidi"/>
              <w:sz w:val="28"/>
              <w:szCs w:val="24"/>
            </w:rPr>
          </w:rPrChange>
        </w:rPr>
        <w:pPrChange w:id="286" w:author="Eivazi, Farnaz" w:date="2022-07-13T12:29:00Z">
          <w:pPr>
            <w:pStyle w:val="Bulleted"/>
            <w:spacing w:after="0"/>
          </w:pPr>
        </w:pPrChange>
      </w:pPr>
    </w:p>
    <w:p w14:paraId="09C8DB0F" w14:textId="77777777" w:rsidR="00C82EAC" w:rsidRPr="00DF7026" w:rsidRDefault="00C82EAC">
      <w:pPr>
        <w:rPr>
          <w:ins w:id="287" w:author="Eivazi, Farnaz" w:date="2022-07-13T12:27:00Z"/>
          <w:sz w:val="24"/>
          <w:szCs w:val="24"/>
          <w:rPrChange w:id="288" w:author="Eivazi, Farnaz" w:date="2022-07-13T23:28:00Z">
            <w:rPr>
              <w:ins w:id="289" w:author="Eivazi, Farnaz" w:date="2022-07-13T12:27:00Z"/>
            </w:rPr>
          </w:rPrChange>
        </w:rPr>
        <w:pPrChange w:id="290" w:author="Eivazi, Farnaz" w:date="2022-07-13T12:29:00Z">
          <w:pPr>
            <w:ind w:left="720" w:hanging="720"/>
          </w:pPr>
        </w:pPrChange>
      </w:pPr>
      <w:ins w:id="291" w:author="Eivazi, Farnaz" w:date="2022-07-13T12:27:00Z">
        <w:r w:rsidRPr="00DF7026">
          <w:rPr>
            <w:sz w:val="24"/>
            <w:szCs w:val="24"/>
            <w:rPrChange w:id="292" w:author="Eivazi, Farnaz" w:date="2022-07-13T23:28:00Z">
              <w:rPr/>
            </w:rPrChange>
          </w:rPr>
          <w:t>The deliverables will be packaged as follows. Two compressed files in the following formats:</w:t>
        </w:r>
      </w:ins>
    </w:p>
    <w:p w14:paraId="79887855" w14:textId="658B1389" w:rsidR="00C82EAC" w:rsidRPr="00DF7026" w:rsidRDefault="00C82EAC" w:rsidP="00C82EAC">
      <w:pPr>
        <w:numPr>
          <w:ilvl w:val="0"/>
          <w:numId w:val="34"/>
        </w:numPr>
        <w:tabs>
          <w:tab w:val="clear" w:pos="720"/>
          <w:tab w:val="num" w:pos="288"/>
          <w:tab w:val="num" w:pos="1800"/>
        </w:tabs>
        <w:ind w:left="792"/>
        <w:rPr>
          <w:ins w:id="293" w:author="Eivazi, Farnaz" w:date="2022-07-13T12:27:00Z"/>
          <w:color w:val="000000"/>
          <w:sz w:val="24"/>
          <w:szCs w:val="24"/>
          <w:rPrChange w:id="294" w:author="Eivazi, Farnaz" w:date="2022-07-13T23:28:00Z">
            <w:rPr>
              <w:ins w:id="295" w:author="Eivazi, Farnaz" w:date="2022-07-13T12:27:00Z"/>
              <w:color w:val="000000"/>
              <w:sz w:val="28"/>
              <w:szCs w:val="28"/>
            </w:rPr>
          </w:rPrChange>
        </w:rPr>
      </w:pPr>
      <w:ins w:id="296" w:author="Eivazi, Farnaz" w:date="2022-07-13T12:27:00Z">
        <w:r w:rsidRPr="00DF7026">
          <w:rPr>
            <w:b/>
            <w:color w:val="000000"/>
            <w:sz w:val="24"/>
            <w:szCs w:val="24"/>
            <w:bdr w:val="none" w:sz="0" w:space="0" w:color="auto" w:frame="1"/>
            <w:rPrChange w:id="297" w:author="Eivazi, Farnaz" w:date="2022-07-13T23:28:00Z">
              <w:rPr>
                <w:b/>
                <w:color w:val="000000"/>
                <w:sz w:val="28"/>
                <w:szCs w:val="28"/>
                <w:bdr w:val="none" w:sz="0" w:space="0" w:color="auto" w:frame="1"/>
              </w:rPr>
            </w:rPrChange>
          </w:rPr>
          <w:t>FirstInitialLastName_Assignment</w:t>
        </w:r>
      </w:ins>
      <w:ins w:id="298" w:author="Eivazi, Farnaz" w:date="2022-07-13T12:30:00Z">
        <w:r w:rsidRPr="00DF7026">
          <w:rPr>
            <w:b/>
            <w:color w:val="000000"/>
            <w:sz w:val="24"/>
            <w:szCs w:val="24"/>
            <w:bdr w:val="none" w:sz="0" w:space="0" w:color="auto" w:frame="1"/>
            <w:rPrChange w:id="299" w:author="Eivazi, Farnaz" w:date="2022-07-13T23:28:00Z">
              <w:rPr>
                <w:b/>
                <w:color w:val="000000"/>
                <w:sz w:val="28"/>
                <w:szCs w:val="28"/>
                <w:bdr w:val="none" w:sz="0" w:space="0" w:color="auto" w:frame="1"/>
              </w:rPr>
            </w:rPrChange>
          </w:rPr>
          <w:t>5</w:t>
        </w:r>
      </w:ins>
      <w:ins w:id="300" w:author="Eivazi, Farnaz" w:date="2022-07-13T12:27:00Z">
        <w:r w:rsidRPr="00DF7026">
          <w:rPr>
            <w:b/>
            <w:color w:val="000000"/>
            <w:sz w:val="24"/>
            <w:szCs w:val="24"/>
            <w:bdr w:val="none" w:sz="0" w:space="0" w:color="auto" w:frame="1"/>
            <w:rPrChange w:id="301" w:author="Eivazi, Farnaz" w:date="2022-07-13T23:28:00Z">
              <w:rPr>
                <w:b/>
                <w:color w:val="000000"/>
                <w:sz w:val="28"/>
                <w:szCs w:val="28"/>
                <w:bdr w:val="none" w:sz="0" w:space="0" w:color="auto" w:frame="1"/>
              </w:rPr>
            </w:rPrChange>
          </w:rPr>
          <w:t>_Complete.zip</w:t>
        </w:r>
        <w:r w:rsidRPr="00DF7026">
          <w:rPr>
            <w:color w:val="000000"/>
            <w:sz w:val="24"/>
            <w:szCs w:val="24"/>
            <w:bdr w:val="none" w:sz="0" w:space="0" w:color="auto" w:frame="1"/>
            <w:rPrChange w:id="302" w:author="Eivazi, Farnaz" w:date="2022-07-13T23:28:00Z">
              <w:rPr>
                <w:color w:val="000000"/>
                <w:sz w:val="28"/>
                <w:szCs w:val="28"/>
                <w:bdr w:val="none" w:sz="0" w:space="0" w:color="auto" w:frame="1"/>
              </w:rPr>
            </w:rPrChange>
          </w:rPr>
          <w:t>, a compressed file in the zip format, with the following:</w:t>
        </w:r>
      </w:ins>
    </w:p>
    <w:p w14:paraId="037D4354" w14:textId="77777777" w:rsidR="00C82EAC" w:rsidRPr="00DF7026" w:rsidRDefault="00C82EAC" w:rsidP="00C82EAC">
      <w:pPr>
        <w:pStyle w:val="Bulleted"/>
        <w:numPr>
          <w:ilvl w:val="0"/>
          <w:numId w:val="34"/>
        </w:numPr>
        <w:tabs>
          <w:tab w:val="clear" w:pos="720"/>
          <w:tab w:val="num" w:pos="1296"/>
        </w:tabs>
        <w:ind w:left="1080"/>
        <w:rPr>
          <w:ins w:id="303" w:author="Eivazi, Farnaz" w:date="2022-07-13T12:27:00Z"/>
          <w:i/>
          <w:color w:val="000000"/>
          <w:sz w:val="24"/>
          <w:szCs w:val="24"/>
          <w:rPrChange w:id="304" w:author="Eivazi, Farnaz" w:date="2022-07-13T23:28:00Z">
            <w:rPr>
              <w:ins w:id="305" w:author="Eivazi, Farnaz" w:date="2022-07-13T12:27:00Z"/>
              <w:i/>
              <w:color w:val="000000"/>
              <w:sz w:val="28"/>
              <w:szCs w:val="24"/>
            </w:rPr>
          </w:rPrChange>
        </w:rPr>
      </w:pPr>
      <w:ins w:id="306" w:author="Eivazi, Farnaz" w:date="2022-07-13T12:27:00Z">
        <w:r w:rsidRPr="00DF7026">
          <w:rPr>
            <w:sz w:val="24"/>
            <w:szCs w:val="24"/>
            <w:rPrChange w:id="307" w:author="Eivazi, Farnaz" w:date="2022-07-13T23:28:00Z">
              <w:rPr>
                <w:sz w:val="28"/>
                <w:szCs w:val="24"/>
              </w:rPr>
            </w:rPrChange>
          </w:rPr>
          <w:t>src folder</w:t>
        </w:r>
        <w:r w:rsidRPr="00DF7026">
          <w:rPr>
            <w:i/>
            <w:color w:val="000000"/>
            <w:sz w:val="24"/>
            <w:szCs w:val="24"/>
            <w:rPrChange w:id="308" w:author="Eivazi, Farnaz" w:date="2022-07-13T23:28:00Z">
              <w:rPr>
                <w:i/>
                <w:color w:val="000000"/>
                <w:sz w:val="28"/>
                <w:szCs w:val="24"/>
              </w:rPr>
            </w:rPrChange>
          </w:rPr>
          <w:t>:</w:t>
        </w:r>
      </w:ins>
    </w:p>
    <w:p w14:paraId="778C9719" w14:textId="4E01FE54" w:rsidR="00C82EAC" w:rsidRPr="00DF7026" w:rsidRDefault="00C82EAC" w:rsidP="00C82EAC">
      <w:pPr>
        <w:pStyle w:val="Bulleted"/>
        <w:numPr>
          <w:ilvl w:val="1"/>
          <w:numId w:val="34"/>
        </w:numPr>
        <w:tabs>
          <w:tab w:val="clear" w:pos="1440"/>
          <w:tab w:val="num" w:pos="1728"/>
        </w:tabs>
        <w:ind w:left="1728"/>
        <w:rPr>
          <w:ins w:id="309" w:author="Eivazi, Farnaz" w:date="2022-07-13T12:27:00Z"/>
          <w:sz w:val="24"/>
          <w:szCs w:val="24"/>
          <w:rPrChange w:id="310" w:author="Eivazi, Farnaz" w:date="2022-07-13T23:28:00Z">
            <w:rPr>
              <w:ins w:id="311" w:author="Eivazi, Farnaz" w:date="2022-07-13T12:27:00Z"/>
              <w:sz w:val="28"/>
              <w:szCs w:val="24"/>
            </w:rPr>
          </w:rPrChange>
        </w:rPr>
      </w:pPr>
      <w:ins w:id="312" w:author="Eivazi, Farnaz" w:date="2022-07-13T12:31:00Z">
        <w:r w:rsidRPr="00DF7026">
          <w:rPr>
            <w:sz w:val="24"/>
            <w:szCs w:val="24"/>
            <w:rPrChange w:id="313" w:author="Eivazi, Farnaz" w:date="2022-07-13T23:28:00Z">
              <w:rPr>
                <w:sz w:val="28"/>
                <w:szCs w:val="24"/>
              </w:rPr>
            </w:rPrChange>
          </w:rPr>
          <w:t>HolidayBonus</w:t>
        </w:r>
      </w:ins>
      <w:ins w:id="314" w:author="Eivazi, Farnaz" w:date="2022-07-13T12:27:00Z">
        <w:r w:rsidRPr="00DF7026">
          <w:rPr>
            <w:sz w:val="24"/>
            <w:szCs w:val="24"/>
            <w:rPrChange w:id="315" w:author="Eivazi, Farnaz" w:date="2022-07-13T23:28:00Z">
              <w:rPr>
                <w:sz w:val="28"/>
                <w:szCs w:val="24"/>
              </w:rPr>
            </w:rPrChange>
          </w:rPr>
          <w:t>.java</w:t>
        </w:r>
      </w:ins>
    </w:p>
    <w:p w14:paraId="3D4DE0E3" w14:textId="1C0E60EC" w:rsidR="00C82EAC" w:rsidRDefault="00C82EAC">
      <w:pPr>
        <w:pStyle w:val="Bulleted"/>
        <w:numPr>
          <w:ilvl w:val="1"/>
          <w:numId w:val="34"/>
        </w:numPr>
        <w:tabs>
          <w:tab w:val="clear" w:pos="1440"/>
          <w:tab w:val="num" w:pos="1728"/>
        </w:tabs>
        <w:ind w:left="1728"/>
        <w:rPr>
          <w:ins w:id="316" w:author="Eivazi, Farnaz" w:date="2022-07-18T00:05:00Z"/>
          <w:sz w:val="24"/>
          <w:szCs w:val="24"/>
        </w:rPr>
      </w:pPr>
      <w:ins w:id="317" w:author="Eivazi, Farnaz" w:date="2022-07-13T12:31:00Z">
        <w:r w:rsidRPr="00DF7026">
          <w:rPr>
            <w:sz w:val="24"/>
            <w:szCs w:val="24"/>
            <w:rPrChange w:id="318" w:author="Eivazi, Farnaz" w:date="2022-07-13T23:28:00Z">
              <w:rPr>
                <w:sz w:val="28"/>
                <w:szCs w:val="24"/>
              </w:rPr>
            </w:rPrChange>
          </w:rPr>
          <w:t>TwoDimRaggedArrayUtility</w:t>
        </w:r>
      </w:ins>
      <w:ins w:id="319" w:author="Eivazi, Farnaz" w:date="2022-07-13T12:27:00Z">
        <w:r w:rsidRPr="00DF7026">
          <w:rPr>
            <w:sz w:val="24"/>
            <w:szCs w:val="24"/>
            <w:rPrChange w:id="320" w:author="Eivazi, Farnaz" w:date="2022-07-13T23:28:00Z">
              <w:rPr>
                <w:sz w:val="28"/>
                <w:szCs w:val="24"/>
              </w:rPr>
            </w:rPrChange>
          </w:rPr>
          <w:t>.java</w:t>
        </w:r>
      </w:ins>
    </w:p>
    <w:p w14:paraId="6EA8FDA5" w14:textId="7B230FAD" w:rsidR="00D8636A" w:rsidRPr="00D8636A" w:rsidRDefault="00D8636A">
      <w:pPr>
        <w:pStyle w:val="Bulleted"/>
        <w:numPr>
          <w:ilvl w:val="0"/>
          <w:numId w:val="0"/>
        </w:numPr>
        <w:ind w:left="1368"/>
        <w:rPr>
          <w:ins w:id="321" w:author="Eivazi, Farnaz" w:date="2022-07-13T12:27:00Z"/>
          <w:b/>
          <w:sz w:val="24"/>
          <w:szCs w:val="24"/>
          <w:rPrChange w:id="322" w:author="Eivazi, Farnaz" w:date="2022-07-18T00:05:00Z">
            <w:rPr>
              <w:ins w:id="323" w:author="Eivazi, Farnaz" w:date="2022-07-13T12:27:00Z"/>
              <w:sz w:val="28"/>
              <w:szCs w:val="24"/>
            </w:rPr>
          </w:rPrChange>
        </w:rPr>
        <w:pPrChange w:id="324" w:author="Eivazi, Farnaz" w:date="2022-07-18T00:05:00Z">
          <w:pPr>
            <w:pStyle w:val="Bulleted"/>
            <w:numPr>
              <w:ilvl w:val="1"/>
              <w:numId w:val="34"/>
            </w:numPr>
            <w:tabs>
              <w:tab w:val="clear" w:pos="360"/>
              <w:tab w:val="num" w:pos="1440"/>
              <w:tab w:val="num" w:pos="1728"/>
            </w:tabs>
            <w:ind w:left="1728"/>
          </w:pPr>
        </w:pPrChange>
      </w:pPr>
      <w:ins w:id="325" w:author="Eivazi, Farnaz" w:date="2022-07-18T00:05:00Z">
        <w:r w:rsidRPr="00D8636A">
          <w:rPr>
            <w:b/>
            <w:sz w:val="24"/>
            <w:szCs w:val="24"/>
            <w:rPrChange w:id="326" w:author="Eivazi, Farnaz" w:date="2022-07-18T00:05:00Z">
              <w:rPr>
                <w:sz w:val="24"/>
                <w:szCs w:val="24"/>
              </w:rPr>
            </w:rPrChange>
          </w:rPr>
          <w:t>JUnit Test Files:</w:t>
        </w:r>
      </w:ins>
    </w:p>
    <w:p w14:paraId="3184C362" w14:textId="1921436F" w:rsidR="00C82EAC" w:rsidRPr="00DF7026" w:rsidRDefault="00C82EAC">
      <w:pPr>
        <w:pStyle w:val="Bulleted"/>
        <w:numPr>
          <w:ilvl w:val="1"/>
          <w:numId w:val="34"/>
        </w:numPr>
        <w:tabs>
          <w:tab w:val="clear" w:pos="1440"/>
          <w:tab w:val="num" w:pos="1728"/>
        </w:tabs>
        <w:ind w:left="1728"/>
        <w:rPr>
          <w:ins w:id="327" w:author="Eivazi, Farnaz" w:date="2022-07-13T12:31:00Z"/>
          <w:sz w:val="24"/>
          <w:szCs w:val="24"/>
          <w:rPrChange w:id="328" w:author="Eivazi, Farnaz" w:date="2022-07-13T23:28:00Z">
            <w:rPr>
              <w:ins w:id="329" w:author="Eivazi, Farnaz" w:date="2022-07-13T12:31:00Z"/>
              <w:sz w:val="28"/>
              <w:szCs w:val="24"/>
            </w:rPr>
          </w:rPrChange>
        </w:rPr>
        <w:pPrChange w:id="330" w:author="Eivazi, Farnaz" w:date="2022-07-13T12:52:00Z">
          <w:pPr>
            <w:pStyle w:val="Bulleted"/>
            <w:numPr>
              <w:ilvl w:val="1"/>
              <w:numId w:val="34"/>
            </w:numPr>
            <w:tabs>
              <w:tab w:val="clear" w:pos="360"/>
              <w:tab w:val="num" w:pos="1440"/>
              <w:tab w:val="num" w:pos="1728"/>
            </w:tabs>
            <w:ind w:left="1728"/>
          </w:pPr>
        </w:pPrChange>
      </w:pPr>
      <w:ins w:id="331" w:author="Eivazi, Farnaz" w:date="2022-07-13T12:31:00Z">
        <w:r w:rsidRPr="00DF7026">
          <w:rPr>
            <w:sz w:val="24"/>
            <w:szCs w:val="24"/>
            <w:rPrChange w:id="332" w:author="Eivazi, Farnaz" w:date="2022-07-13T23:28:00Z">
              <w:rPr>
                <w:sz w:val="28"/>
                <w:szCs w:val="24"/>
              </w:rPr>
            </w:rPrChange>
          </w:rPr>
          <w:t>HolidayBonus</w:t>
        </w:r>
      </w:ins>
      <w:ins w:id="333" w:author="Eivazi, Farnaz" w:date="2022-07-13T12:27:00Z">
        <w:r w:rsidRPr="00DF7026">
          <w:rPr>
            <w:sz w:val="24"/>
            <w:szCs w:val="24"/>
            <w:rPrChange w:id="334" w:author="Eivazi, Farnaz" w:date="2022-07-13T23:28:00Z">
              <w:rPr>
                <w:sz w:val="28"/>
                <w:szCs w:val="24"/>
              </w:rPr>
            </w:rPrChange>
          </w:rPr>
          <w:t>TestSudent.java</w:t>
        </w:r>
      </w:ins>
      <w:ins w:id="335" w:author="Eivazi, Farnaz" w:date="2022-07-13T12:31:00Z">
        <w:r w:rsidRPr="00DF7026">
          <w:rPr>
            <w:sz w:val="24"/>
            <w:szCs w:val="24"/>
            <w:rPrChange w:id="336" w:author="Eivazi, Farnaz" w:date="2022-07-13T23:28:00Z">
              <w:rPr>
                <w:sz w:val="28"/>
                <w:szCs w:val="24"/>
              </w:rPr>
            </w:rPrChange>
          </w:rPr>
          <w:t xml:space="preserve"> </w:t>
        </w:r>
      </w:ins>
    </w:p>
    <w:p w14:paraId="4D485AE5" w14:textId="494E2323" w:rsidR="00C82EAC" w:rsidRPr="00DF7026" w:rsidRDefault="00C82EAC" w:rsidP="00C82EAC">
      <w:pPr>
        <w:pStyle w:val="Bulleted"/>
        <w:numPr>
          <w:ilvl w:val="1"/>
          <w:numId w:val="34"/>
        </w:numPr>
        <w:tabs>
          <w:tab w:val="clear" w:pos="1440"/>
          <w:tab w:val="num" w:pos="1728"/>
        </w:tabs>
        <w:ind w:left="1728"/>
        <w:rPr>
          <w:ins w:id="337" w:author="Eivazi, Farnaz" w:date="2022-07-13T12:31:00Z"/>
          <w:sz w:val="24"/>
          <w:szCs w:val="24"/>
          <w:rPrChange w:id="338" w:author="Eivazi, Farnaz" w:date="2022-07-13T23:28:00Z">
            <w:rPr>
              <w:ins w:id="339" w:author="Eivazi, Farnaz" w:date="2022-07-13T12:31:00Z"/>
              <w:sz w:val="28"/>
              <w:szCs w:val="24"/>
            </w:rPr>
          </w:rPrChange>
        </w:rPr>
      </w:pPr>
      <w:ins w:id="340" w:author="Eivazi, Farnaz" w:date="2022-07-13T12:31:00Z">
        <w:r w:rsidRPr="00DF7026">
          <w:rPr>
            <w:sz w:val="24"/>
            <w:szCs w:val="24"/>
            <w:rPrChange w:id="341" w:author="Eivazi, Farnaz" w:date="2022-07-13T23:28:00Z">
              <w:rPr>
                <w:sz w:val="28"/>
                <w:szCs w:val="24"/>
              </w:rPr>
            </w:rPrChange>
          </w:rPr>
          <w:t>TwoDimRaggedArrayUtilityTestStudent.java</w:t>
        </w:r>
      </w:ins>
    </w:p>
    <w:p w14:paraId="3DE49B45" w14:textId="284671B4" w:rsidR="00C82EAC" w:rsidRPr="00DF7026" w:rsidRDefault="00C82EAC">
      <w:pPr>
        <w:pStyle w:val="Bulleted"/>
        <w:numPr>
          <w:ilvl w:val="0"/>
          <w:numId w:val="34"/>
        </w:numPr>
        <w:ind w:left="1080"/>
        <w:rPr>
          <w:ins w:id="342" w:author="Eivazi, Farnaz" w:date="2022-07-13T12:27:00Z"/>
          <w:color w:val="000000"/>
          <w:sz w:val="24"/>
          <w:szCs w:val="24"/>
          <w:rPrChange w:id="343" w:author="Eivazi, Farnaz" w:date="2022-07-13T23:28:00Z">
            <w:rPr>
              <w:ins w:id="344" w:author="Eivazi, Farnaz" w:date="2022-07-13T12:27:00Z"/>
              <w:color w:val="000000"/>
              <w:sz w:val="28"/>
              <w:szCs w:val="28"/>
            </w:rPr>
          </w:rPrChange>
        </w:rPr>
        <w:pPrChange w:id="345" w:author="Eivazi, Farnaz" w:date="2022-07-13T12:31:00Z">
          <w:pPr>
            <w:pStyle w:val="Bulleted"/>
            <w:numPr>
              <w:ilvl w:val="1"/>
              <w:numId w:val="34"/>
            </w:numPr>
            <w:tabs>
              <w:tab w:val="clear" w:pos="360"/>
              <w:tab w:val="num" w:pos="1440"/>
              <w:tab w:val="num" w:pos="1728"/>
            </w:tabs>
            <w:ind w:left="1728"/>
          </w:pPr>
        </w:pPrChange>
      </w:pPr>
      <w:ins w:id="346" w:author="Eivazi, Farnaz" w:date="2022-07-13T12:27:00Z">
        <w:r w:rsidRPr="00DF7026">
          <w:rPr>
            <w:color w:val="000000"/>
            <w:sz w:val="24"/>
            <w:szCs w:val="24"/>
            <w:bdr w:val="none" w:sz="0" w:space="0" w:color="auto" w:frame="1"/>
            <w:rPrChange w:id="347" w:author="Eivazi, Farnaz" w:date="2022-07-13T23:28:00Z">
              <w:rPr>
                <w:color w:val="000000"/>
                <w:sz w:val="28"/>
                <w:szCs w:val="28"/>
                <w:bdr w:val="none" w:sz="0" w:space="0" w:color="auto" w:frame="1"/>
              </w:rPr>
            </w:rPrChange>
          </w:rPr>
          <w:t>Word document that includes (use provided template):</w:t>
        </w:r>
      </w:ins>
    </w:p>
    <w:p w14:paraId="06258A19" w14:textId="6A5F3AFF" w:rsidR="00C82EAC" w:rsidRPr="00DF7026" w:rsidRDefault="00636848" w:rsidP="00C82EAC">
      <w:pPr>
        <w:pStyle w:val="ListParagraph"/>
        <w:numPr>
          <w:ilvl w:val="3"/>
          <w:numId w:val="48"/>
        </w:numPr>
        <w:ind w:left="1440"/>
        <w:rPr>
          <w:ins w:id="348" w:author="Eivazi, Farnaz" w:date="2022-07-13T12:27:00Z"/>
          <w:color w:val="000000"/>
          <w:sz w:val="24"/>
          <w:szCs w:val="24"/>
          <w:rPrChange w:id="349" w:author="Eivazi, Farnaz" w:date="2022-07-13T23:28:00Z">
            <w:rPr>
              <w:ins w:id="350" w:author="Eivazi, Farnaz" w:date="2022-07-13T12:27:00Z"/>
              <w:color w:val="000000"/>
              <w:sz w:val="28"/>
              <w:szCs w:val="28"/>
            </w:rPr>
          </w:rPrChange>
        </w:rPr>
      </w:pPr>
      <w:ins w:id="351" w:author="Eivazi, Farnaz" w:date="2022-07-13T12:31:00Z">
        <w:r w:rsidRPr="00DF7026">
          <w:rPr>
            <w:color w:val="000000"/>
            <w:sz w:val="24"/>
            <w:szCs w:val="24"/>
            <w:rPrChange w:id="352" w:author="Eivazi, Farnaz" w:date="2022-07-13T23:28:00Z">
              <w:rPr>
                <w:color w:val="000000"/>
                <w:sz w:val="28"/>
                <w:szCs w:val="28"/>
              </w:rPr>
            </w:rPrChange>
          </w:rPr>
          <w:t>Finali</w:t>
        </w:r>
      </w:ins>
      <w:ins w:id="353" w:author="Eivazi, Farnaz" w:date="2022-07-13T12:32:00Z">
        <w:r w:rsidRPr="00DF7026">
          <w:rPr>
            <w:color w:val="000000"/>
            <w:sz w:val="24"/>
            <w:szCs w:val="24"/>
            <w:rPrChange w:id="354" w:author="Eivazi, Farnaz" w:date="2022-07-13T23:28:00Z">
              <w:rPr>
                <w:color w:val="000000"/>
                <w:sz w:val="28"/>
                <w:szCs w:val="28"/>
              </w:rPr>
            </w:rPrChange>
          </w:rPr>
          <w:t xml:space="preserve">zed </w:t>
        </w:r>
      </w:ins>
      <w:ins w:id="355" w:author="Eivazi, Farnaz" w:date="2022-07-13T12:27:00Z">
        <w:r w:rsidR="00C82EAC" w:rsidRPr="00DF7026">
          <w:rPr>
            <w:color w:val="000000"/>
            <w:sz w:val="24"/>
            <w:szCs w:val="24"/>
            <w:rPrChange w:id="356" w:author="Eivazi, Farnaz" w:date="2022-07-13T23:28:00Z">
              <w:rPr>
                <w:color w:val="000000"/>
                <w:sz w:val="28"/>
                <w:szCs w:val="28"/>
              </w:rPr>
            </w:rPrChange>
          </w:rPr>
          <w:t>UML Class Diagram for all classes</w:t>
        </w:r>
      </w:ins>
    </w:p>
    <w:p w14:paraId="64348329" w14:textId="77777777" w:rsidR="00C82EAC" w:rsidRPr="00DF7026" w:rsidRDefault="00C82EAC" w:rsidP="00C82EAC">
      <w:pPr>
        <w:numPr>
          <w:ilvl w:val="3"/>
          <w:numId w:val="48"/>
        </w:numPr>
        <w:ind w:left="1440"/>
        <w:rPr>
          <w:ins w:id="357" w:author="Eivazi, Farnaz" w:date="2022-07-13T12:27:00Z"/>
          <w:color w:val="000000"/>
          <w:sz w:val="24"/>
          <w:szCs w:val="24"/>
          <w:rPrChange w:id="358" w:author="Eivazi, Farnaz" w:date="2022-07-13T23:28:00Z">
            <w:rPr>
              <w:ins w:id="359" w:author="Eivazi, Farnaz" w:date="2022-07-13T12:27:00Z"/>
              <w:color w:val="000000"/>
              <w:sz w:val="28"/>
              <w:szCs w:val="28"/>
            </w:rPr>
          </w:rPrChange>
        </w:rPr>
      </w:pPr>
      <w:ins w:id="360" w:author="Eivazi, Farnaz" w:date="2022-07-13T12:27:00Z">
        <w:r w:rsidRPr="00DF7026">
          <w:rPr>
            <w:color w:val="000000"/>
            <w:sz w:val="24"/>
            <w:szCs w:val="24"/>
            <w:bdr w:val="none" w:sz="0" w:space="0" w:color="auto" w:frame="1"/>
            <w:rPrChange w:id="361" w:author="Eivazi, Farnaz" w:date="2022-07-13T23:28:00Z">
              <w:rPr>
                <w:color w:val="000000"/>
                <w:sz w:val="28"/>
                <w:szCs w:val="28"/>
                <w:bdr w:val="none" w:sz="0" w:space="0" w:color="auto" w:frame="1"/>
              </w:rPr>
            </w:rPrChange>
          </w:rPr>
          <w:t>Screenshots:</w:t>
        </w:r>
      </w:ins>
    </w:p>
    <w:p w14:paraId="4D9896B5" w14:textId="0BAC0DC1" w:rsidR="00C82EAC" w:rsidRPr="00DF7026" w:rsidRDefault="00C82EAC" w:rsidP="00C82EAC">
      <w:pPr>
        <w:pStyle w:val="ListParagraph"/>
        <w:numPr>
          <w:ilvl w:val="4"/>
          <w:numId w:val="48"/>
        </w:numPr>
        <w:ind w:left="2160"/>
        <w:rPr>
          <w:ins w:id="362" w:author="Eivazi, Farnaz" w:date="2022-07-13T12:27:00Z"/>
          <w:color w:val="000000"/>
          <w:sz w:val="24"/>
          <w:szCs w:val="24"/>
          <w:rPrChange w:id="363" w:author="Eivazi, Farnaz" w:date="2022-07-13T23:28:00Z">
            <w:rPr>
              <w:ins w:id="364" w:author="Eivazi, Farnaz" w:date="2022-07-13T12:27:00Z"/>
              <w:color w:val="000000"/>
              <w:sz w:val="28"/>
              <w:szCs w:val="28"/>
            </w:rPr>
          </w:rPrChange>
        </w:rPr>
      </w:pPr>
      <w:ins w:id="365" w:author="Eivazi, Farnaz" w:date="2022-07-13T12:27:00Z">
        <w:r w:rsidRPr="00DF7026">
          <w:rPr>
            <w:color w:val="000000"/>
            <w:sz w:val="24"/>
            <w:szCs w:val="24"/>
            <w:rPrChange w:id="366" w:author="Eivazi, Farnaz" w:date="2022-07-13T23:28:00Z">
              <w:rPr>
                <w:color w:val="000000"/>
                <w:sz w:val="28"/>
                <w:szCs w:val="28"/>
              </w:rPr>
            </w:rPrChange>
          </w:rPr>
          <w:t xml:space="preserve">Screen snapshots of the GUI with several </w:t>
        </w:r>
      </w:ins>
      <w:ins w:id="367" w:author="Eivazi, Farnaz" w:date="2022-07-13T12:33:00Z">
        <w:r w:rsidR="00636848" w:rsidRPr="00DF7026">
          <w:rPr>
            <w:color w:val="000000"/>
            <w:sz w:val="24"/>
            <w:szCs w:val="24"/>
            <w:rPrChange w:id="368" w:author="Eivazi, Farnaz" w:date="2022-07-13T23:28:00Z">
              <w:rPr>
                <w:color w:val="000000"/>
                <w:sz w:val="28"/>
                <w:szCs w:val="28"/>
              </w:rPr>
            </w:rPrChange>
          </w:rPr>
          <w:t>district data</w:t>
        </w:r>
      </w:ins>
      <w:ins w:id="369" w:author="Eivazi, Farnaz" w:date="2022-07-13T12:27:00Z">
        <w:r w:rsidRPr="00DF7026">
          <w:rPr>
            <w:color w:val="000000"/>
            <w:sz w:val="24"/>
            <w:szCs w:val="24"/>
            <w:rPrChange w:id="370" w:author="Eivazi, Farnaz" w:date="2022-07-13T23:28:00Z">
              <w:rPr>
                <w:color w:val="000000"/>
                <w:sz w:val="28"/>
                <w:szCs w:val="28"/>
              </w:rPr>
            </w:rPrChange>
          </w:rPr>
          <w:t xml:space="preserve"> (similar to screenshots in Assignment Description).</w:t>
        </w:r>
      </w:ins>
    </w:p>
    <w:p w14:paraId="2E84B9AF" w14:textId="77777777" w:rsidR="00636848" w:rsidRPr="00DF7026" w:rsidRDefault="00C82EAC">
      <w:pPr>
        <w:numPr>
          <w:ilvl w:val="4"/>
          <w:numId w:val="48"/>
        </w:numPr>
        <w:ind w:left="2160"/>
        <w:rPr>
          <w:ins w:id="371" w:author="Eivazi, Farnaz" w:date="2022-07-13T12:27:00Z"/>
          <w:color w:val="000000"/>
          <w:sz w:val="24"/>
          <w:szCs w:val="24"/>
          <w:rPrChange w:id="372" w:author="Eivazi, Farnaz" w:date="2022-07-13T23:28:00Z">
            <w:rPr>
              <w:ins w:id="373" w:author="Eivazi, Farnaz" w:date="2022-07-13T12:27:00Z"/>
              <w:color w:val="000000"/>
              <w:sz w:val="28"/>
              <w:szCs w:val="28"/>
            </w:rPr>
          </w:rPrChange>
        </w:rPr>
      </w:pPr>
      <w:ins w:id="374" w:author="Eivazi, Farnaz" w:date="2022-07-13T12:27:00Z">
        <w:r w:rsidRPr="00DF7026">
          <w:rPr>
            <w:color w:val="000000"/>
            <w:sz w:val="24"/>
            <w:szCs w:val="24"/>
            <w:rPrChange w:id="375" w:author="Eivazi, Farnaz" w:date="2022-07-13T23:28:00Z">
              <w:rPr>
                <w:color w:val="000000"/>
                <w:sz w:val="28"/>
                <w:szCs w:val="28"/>
              </w:rPr>
            </w:rPrChange>
          </w:rPr>
          <w:t xml:space="preserve">Screen shot of src folder files in your GitHub </w:t>
        </w:r>
        <w:r w:rsidRPr="00DF7026">
          <w:rPr>
            <w:color w:val="000000"/>
            <w:sz w:val="24"/>
            <w:szCs w:val="24"/>
            <w:bdr w:val="none" w:sz="0" w:space="0" w:color="auto" w:frame="1"/>
            <w:rPrChange w:id="376" w:author="Eivazi, Farnaz" w:date="2022-07-13T23:28:00Z">
              <w:rPr>
                <w:color w:val="000000"/>
                <w:sz w:val="28"/>
                <w:szCs w:val="28"/>
                <w:bdr w:val="none" w:sz="0" w:space="0" w:color="auto" w:frame="1"/>
              </w:rPr>
            </w:rPrChange>
          </w:rPr>
          <w:t>repository</w:t>
        </w:r>
      </w:ins>
    </w:p>
    <w:p w14:paraId="1DD59875" w14:textId="7FA7767C" w:rsidR="00DF7026" w:rsidRPr="00DF7026" w:rsidRDefault="00DF7026" w:rsidP="00636848">
      <w:pPr>
        <w:pStyle w:val="ListParagraph"/>
        <w:numPr>
          <w:ilvl w:val="3"/>
          <w:numId w:val="48"/>
        </w:numPr>
        <w:ind w:left="1440"/>
        <w:rPr>
          <w:ins w:id="377" w:author="Eivazi, Farnaz" w:date="2022-07-13T23:27:00Z"/>
          <w:color w:val="000000"/>
          <w:sz w:val="24"/>
          <w:szCs w:val="24"/>
          <w:rPrChange w:id="378" w:author="Eivazi, Farnaz" w:date="2022-07-13T23:28:00Z">
            <w:rPr>
              <w:ins w:id="379" w:author="Eivazi, Farnaz" w:date="2022-07-13T23:27:00Z"/>
              <w:color w:val="000000"/>
              <w:sz w:val="28"/>
              <w:szCs w:val="28"/>
            </w:rPr>
          </w:rPrChange>
        </w:rPr>
      </w:pPr>
      <w:ins w:id="380" w:author="Eivazi, Farnaz" w:date="2022-07-13T23:27:00Z">
        <w:r w:rsidRPr="00DF7026">
          <w:rPr>
            <w:color w:val="000000"/>
            <w:sz w:val="24"/>
            <w:szCs w:val="24"/>
            <w:rPrChange w:id="381" w:author="Eivazi, Farnaz" w:date="2022-07-13T23:28:00Z">
              <w:rPr>
                <w:color w:val="000000"/>
                <w:sz w:val="28"/>
                <w:szCs w:val="28"/>
              </w:rPr>
            </w:rPrChange>
          </w:rPr>
          <w:t>You must provide two additional input files and a screenshot of the results of each. Each file will have at least 4 rows and up to 6 numbers on each row. They must represent ragged arrays.</w:t>
        </w:r>
      </w:ins>
    </w:p>
    <w:p w14:paraId="56DD77D7" w14:textId="32AC7A1E" w:rsidR="00636848" w:rsidRPr="00DF7026" w:rsidRDefault="000E6CD0" w:rsidP="00636848">
      <w:pPr>
        <w:pStyle w:val="ListParagraph"/>
        <w:numPr>
          <w:ilvl w:val="3"/>
          <w:numId w:val="48"/>
        </w:numPr>
        <w:ind w:left="1440"/>
        <w:rPr>
          <w:ins w:id="382" w:author="Eivazi, Farnaz" w:date="2022-07-13T12:39:00Z"/>
          <w:color w:val="000000"/>
          <w:sz w:val="24"/>
          <w:szCs w:val="24"/>
          <w:rPrChange w:id="383" w:author="Eivazi, Farnaz" w:date="2022-07-13T23:28:00Z">
            <w:rPr>
              <w:ins w:id="384" w:author="Eivazi, Farnaz" w:date="2022-07-13T12:39:00Z"/>
              <w:color w:val="000000"/>
              <w:sz w:val="28"/>
              <w:szCs w:val="28"/>
            </w:rPr>
          </w:rPrChange>
        </w:rPr>
      </w:pPr>
      <w:ins w:id="385" w:author="Eivazi, Farnaz" w:date="2022-07-13T23:22:00Z">
        <w:r w:rsidRPr="00DF7026">
          <w:rPr>
            <w:color w:val="000000"/>
            <w:sz w:val="24"/>
            <w:szCs w:val="24"/>
            <w:rPrChange w:id="386" w:author="Eivazi, Farnaz" w:date="2022-07-13T23:28:00Z">
              <w:rPr>
                <w:color w:val="000000"/>
                <w:sz w:val="28"/>
                <w:szCs w:val="28"/>
              </w:rPr>
            </w:rPrChange>
          </w:rPr>
          <w:t>If you have added any public methods in addition to the ones listed in the provided Javadoc, you must submit an updated version of your Javadoc.</w:t>
        </w:r>
      </w:ins>
    </w:p>
    <w:p w14:paraId="66054A0F" w14:textId="77777777" w:rsidR="00C82EAC" w:rsidRPr="00DF7026" w:rsidRDefault="00C82EAC">
      <w:pPr>
        <w:numPr>
          <w:ilvl w:val="3"/>
          <w:numId w:val="48"/>
        </w:numPr>
        <w:ind w:left="1440"/>
        <w:rPr>
          <w:ins w:id="387" w:author="Eivazi, Farnaz" w:date="2022-07-13T12:27:00Z"/>
          <w:color w:val="000000"/>
          <w:sz w:val="24"/>
          <w:szCs w:val="24"/>
          <w:rPrChange w:id="388" w:author="Eivazi, Farnaz" w:date="2022-07-13T23:28:00Z">
            <w:rPr>
              <w:ins w:id="389" w:author="Eivazi, Farnaz" w:date="2022-07-13T12:27:00Z"/>
              <w:color w:val="000000"/>
              <w:sz w:val="28"/>
              <w:szCs w:val="28"/>
            </w:rPr>
          </w:rPrChange>
        </w:rPr>
      </w:pPr>
      <w:ins w:id="390" w:author="Eivazi, Farnaz" w:date="2022-07-13T12:27:00Z">
        <w:r w:rsidRPr="00DF7026">
          <w:rPr>
            <w:color w:val="000000"/>
            <w:sz w:val="24"/>
            <w:szCs w:val="24"/>
            <w:rPrChange w:id="391" w:author="Eivazi, Farnaz" w:date="2022-07-13T23:28:00Z">
              <w:rPr>
                <w:color w:val="000000"/>
                <w:sz w:val="28"/>
                <w:szCs w:val="28"/>
              </w:rPr>
            </w:rPrChange>
          </w:rPr>
          <w:t>Lessons Learned: Provide answers to the questions listed below:</w:t>
        </w:r>
      </w:ins>
    </w:p>
    <w:p w14:paraId="73F71B0E" w14:textId="77777777" w:rsidR="00C82EAC" w:rsidRPr="00DF7026" w:rsidRDefault="00C82EAC" w:rsidP="00C82EAC">
      <w:pPr>
        <w:numPr>
          <w:ilvl w:val="4"/>
          <w:numId w:val="48"/>
        </w:numPr>
        <w:ind w:left="2160"/>
        <w:rPr>
          <w:ins w:id="392" w:author="Eivazi, Farnaz" w:date="2022-07-13T12:27:00Z"/>
          <w:color w:val="000000"/>
          <w:sz w:val="24"/>
          <w:szCs w:val="24"/>
          <w:rPrChange w:id="393" w:author="Eivazi, Farnaz" w:date="2022-07-13T23:28:00Z">
            <w:rPr>
              <w:ins w:id="394" w:author="Eivazi, Farnaz" w:date="2022-07-13T12:27:00Z"/>
              <w:color w:val="000000"/>
              <w:sz w:val="28"/>
              <w:szCs w:val="28"/>
            </w:rPr>
          </w:rPrChange>
        </w:rPr>
      </w:pPr>
      <w:ins w:id="395" w:author="Eivazi, Farnaz" w:date="2022-07-13T12:27:00Z">
        <w:r w:rsidRPr="00DF7026">
          <w:rPr>
            <w:color w:val="000000"/>
            <w:sz w:val="24"/>
            <w:szCs w:val="24"/>
            <w:rPrChange w:id="396" w:author="Eivazi, Farnaz" w:date="2022-07-13T23:28:00Z">
              <w:rPr>
                <w:color w:val="000000"/>
                <w:sz w:val="28"/>
                <w:szCs w:val="28"/>
              </w:rPr>
            </w:rPrChange>
          </w:rPr>
          <w:t xml:space="preserve">Write about your Learning Experience, highlighting your lessons learned and learning experience from working on this project. </w:t>
        </w:r>
      </w:ins>
    </w:p>
    <w:p w14:paraId="69D5E0B8" w14:textId="77777777" w:rsidR="00C82EAC" w:rsidRPr="00DF7026" w:rsidRDefault="00C82EAC" w:rsidP="00C82EAC">
      <w:pPr>
        <w:numPr>
          <w:ilvl w:val="4"/>
          <w:numId w:val="48"/>
        </w:numPr>
        <w:ind w:left="2160"/>
        <w:rPr>
          <w:ins w:id="397" w:author="Eivazi, Farnaz" w:date="2022-07-13T12:27:00Z"/>
          <w:color w:val="000000"/>
          <w:sz w:val="24"/>
          <w:szCs w:val="24"/>
          <w:rPrChange w:id="398" w:author="Eivazi, Farnaz" w:date="2022-07-13T23:28:00Z">
            <w:rPr>
              <w:ins w:id="399" w:author="Eivazi, Farnaz" w:date="2022-07-13T12:27:00Z"/>
              <w:color w:val="000000"/>
              <w:sz w:val="28"/>
              <w:szCs w:val="28"/>
            </w:rPr>
          </w:rPrChange>
        </w:rPr>
      </w:pPr>
      <w:ins w:id="400" w:author="Eivazi, Farnaz" w:date="2022-07-13T12:27:00Z">
        <w:r w:rsidRPr="00DF7026">
          <w:rPr>
            <w:color w:val="000000"/>
            <w:sz w:val="24"/>
            <w:szCs w:val="24"/>
            <w:rPrChange w:id="401" w:author="Eivazi, Farnaz" w:date="2022-07-13T23:28:00Z">
              <w:rPr>
                <w:color w:val="000000"/>
                <w:sz w:val="28"/>
                <w:szCs w:val="28"/>
              </w:rPr>
            </w:rPrChange>
          </w:rPr>
          <w:t xml:space="preserve">What have you learned? </w:t>
        </w:r>
      </w:ins>
    </w:p>
    <w:p w14:paraId="4D1ADDC4" w14:textId="43B2246B" w:rsidR="00C82EAC" w:rsidRPr="00DF7026" w:rsidRDefault="00C82EAC" w:rsidP="00C82EAC">
      <w:pPr>
        <w:numPr>
          <w:ilvl w:val="4"/>
          <w:numId w:val="48"/>
        </w:numPr>
        <w:ind w:left="2160"/>
        <w:rPr>
          <w:ins w:id="402" w:author="Eivazi, Farnaz" w:date="2022-07-13T23:22:00Z"/>
          <w:color w:val="000000"/>
          <w:sz w:val="24"/>
          <w:szCs w:val="24"/>
          <w:rPrChange w:id="403" w:author="Eivazi, Farnaz" w:date="2022-07-13T23:28:00Z">
            <w:rPr>
              <w:ins w:id="404" w:author="Eivazi, Farnaz" w:date="2022-07-13T23:22:00Z"/>
              <w:color w:val="000000"/>
              <w:sz w:val="28"/>
              <w:szCs w:val="28"/>
            </w:rPr>
          </w:rPrChange>
        </w:rPr>
      </w:pPr>
      <w:ins w:id="405" w:author="Eivazi, Farnaz" w:date="2022-07-13T12:27:00Z">
        <w:r w:rsidRPr="00DF7026">
          <w:rPr>
            <w:color w:val="000000"/>
            <w:sz w:val="24"/>
            <w:szCs w:val="24"/>
            <w:rPrChange w:id="406" w:author="Eivazi, Farnaz" w:date="2022-07-13T23:28:00Z">
              <w:rPr>
                <w:color w:val="000000"/>
                <w:sz w:val="28"/>
                <w:szCs w:val="28"/>
              </w:rPr>
            </w:rPrChange>
          </w:rPr>
          <w:t xml:space="preserve">What did you struggle with? </w:t>
        </w:r>
      </w:ins>
    </w:p>
    <w:p w14:paraId="1C34A75F" w14:textId="184D0587" w:rsidR="000E6CD0" w:rsidRPr="00DF7026" w:rsidDel="000E6CD0" w:rsidRDefault="000E6CD0" w:rsidP="000E6CD0">
      <w:pPr>
        <w:pStyle w:val="ListParagraph"/>
        <w:numPr>
          <w:ilvl w:val="3"/>
          <w:numId w:val="48"/>
        </w:numPr>
        <w:ind w:left="1440"/>
        <w:rPr>
          <w:del w:id="407" w:author="Eivazi, Farnaz" w:date="2022-07-13T23:24:00Z"/>
          <w:iCs/>
          <w:sz w:val="24"/>
          <w:szCs w:val="24"/>
          <w:rPrChange w:id="408" w:author="Eivazi, Farnaz" w:date="2022-07-13T23:28:00Z">
            <w:rPr>
              <w:del w:id="409" w:author="Eivazi, Farnaz" w:date="2022-07-13T23:24:00Z"/>
              <w:rFonts w:asciiTheme="majorBidi" w:hAnsiTheme="majorBidi" w:cstheme="majorBidi"/>
              <w:iCs/>
              <w:color w:val="FF0000"/>
              <w:sz w:val="24"/>
            </w:rPr>
          </w:rPrChange>
        </w:rPr>
      </w:pPr>
      <w:moveToRangeStart w:id="410" w:author="Eivazi, Farnaz" w:date="2022-07-13T23:17:00Z" w:name="move108646661"/>
      <w:moveTo w:id="411" w:author="Eivazi, Farnaz" w:date="2022-07-13T23:17:00Z">
        <w:del w:id="412" w:author="Eivazi, Farnaz" w:date="2022-07-13T23:24:00Z">
          <w:r w:rsidRPr="00DF7026" w:rsidDel="000E6CD0">
            <w:rPr>
              <w:iCs/>
              <w:color w:val="FF0000"/>
              <w:sz w:val="24"/>
              <w:szCs w:val="24"/>
              <w:rPrChange w:id="413" w:author="Eivazi, Farnaz" w:date="2022-07-13T23:28:00Z">
                <w:rPr>
                  <w:rFonts w:asciiTheme="majorBidi" w:hAnsiTheme="majorBidi" w:cstheme="majorBidi"/>
                  <w:iCs/>
                  <w:color w:val="FF0000"/>
                  <w:sz w:val="24"/>
                </w:rPr>
              </w:rPrChange>
            </w:rPr>
            <w:delText>Student</w:delText>
          </w:r>
          <w:r w:rsidRPr="00DF7026" w:rsidDel="000E6CD0">
            <w:rPr>
              <w:iCs/>
              <w:sz w:val="24"/>
              <w:szCs w:val="24"/>
              <w:rPrChange w:id="414" w:author="Eivazi, Farnaz" w:date="2022-07-13T23:28:00Z">
                <w:rPr>
                  <w:rFonts w:asciiTheme="majorBidi" w:hAnsiTheme="majorBidi" w:cstheme="majorBidi"/>
                  <w:iCs/>
                  <w:sz w:val="24"/>
                </w:rPr>
              </w:rPrChange>
            </w:rPr>
            <w:delText xml:space="preserve"> must provide two additional input files and a screenshot of the results of each. Each file will have at least 4 rows and up to 6 numbers on each row. They must represent ragged arrays.</w:delText>
          </w:r>
        </w:del>
      </w:moveTo>
    </w:p>
    <w:moveToRangeEnd w:id="410"/>
    <w:p w14:paraId="1FD06140" w14:textId="77777777" w:rsidR="00C82EAC" w:rsidRPr="00DF7026" w:rsidRDefault="00C82EAC">
      <w:pPr>
        <w:ind w:left="1080"/>
        <w:rPr>
          <w:ins w:id="415" w:author="Eivazi, Farnaz" w:date="2022-07-13T12:27:00Z"/>
          <w:color w:val="000000"/>
          <w:sz w:val="24"/>
          <w:szCs w:val="24"/>
          <w:rPrChange w:id="416" w:author="Eivazi, Farnaz" w:date="2022-07-13T23:28:00Z">
            <w:rPr>
              <w:ins w:id="417" w:author="Eivazi, Farnaz" w:date="2022-07-13T12:27:00Z"/>
            </w:rPr>
          </w:rPrChange>
        </w:rPr>
        <w:pPrChange w:id="418" w:author="Eivazi, Farnaz" w:date="2022-07-13T23:24:00Z">
          <w:pPr>
            <w:ind w:left="2520"/>
          </w:pPr>
        </w:pPrChange>
      </w:pPr>
    </w:p>
    <w:p w14:paraId="182FA2B4" w14:textId="5F5BF2A6" w:rsidR="00C82EAC" w:rsidRPr="00DF7026" w:rsidRDefault="00C82EAC" w:rsidP="00C82EAC">
      <w:pPr>
        <w:numPr>
          <w:ilvl w:val="2"/>
          <w:numId w:val="34"/>
        </w:numPr>
        <w:tabs>
          <w:tab w:val="clear" w:pos="2160"/>
          <w:tab w:val="num" w:pos="1080"/>
        </w:tabs>
        <w:ind w:left="1080"/>
        <w:rPr>
          <w:ins w:id="419" w:author="Eivazi, Farnaz" w:date="2022-07-13T12:27:00Z"/>
          <w:sz w:val="24"/>
          <w:szCs w:val="24"/>
          <w:rPrChange w:id="420" w:author="Eivazi, Farnaz" w:date="2022-07-13T23:28:00Z">
            <w:rPr>
              <w:ins w:id="421" w:author="Eivazi, Farnaz" w:date="2022-07-13T12:27:00Z"/>
              <w:sz w:val="28"/>
              <w:szCs w:val="28"/>
            </w:rPr>
          </w:rPrChange>
        </w:rPr>
      </w:pPr>
      <w:ins w:id="422" w:author="Eivazi, Farnaz" w:date="2022-07-13T12:27:00Z">
        <w:r w:rsidRPr="00DF7026">
          <w:rPr>
            <w:b/>
            <w:color w:val="000000"/>
            <w:sz w:val="24"/>
            <w:szCs w:val="24"/>
            <w:bdr w:val="none" w:sz="0" w:space="0" w:color="auto" w:frame="1"/>
            <w:rPrChange w:id="423" w:author="Eivazi, Farnaz" w:date="2022-07-13T23:28:00Z">
              <w:rPr>
                <w:b/>
                <w:color w:val="000000"/>
                <w:sz w:val="28"/>
                <w:szCs w:val="28"/>
                <w:bdr w:val="none" w:sz="0" w:space="0" w:color="auto" w:frame="1"/>
              </w:rPr>
            </w:rPrChange>
          </w:rPr>
          <w:t>FirstI</w:t>
        </w:r>
        <w:r w:rsidRPr="00DF7026">
          <w:rPr>
            <w:b/>
            <w:sz w:val="24"/>
            <w:szCs w:val="24"/>
            <w:bdr w:val="none" w:sz="0" w:space="0" w:color="auto" w:frame="1"/>
            <w:rPrChange w:id="424" w:author="Eivazi, Farnaz" w:date="2022-07-13T23:28:00Z">
              <w:rPr>
                <w:b/>
                <w:sz w:val="28"/>
                <w:szCs w:val="28"/>
                <w:bdr w:val="none" w:sz="0" w:space="0" w:color="auto" w:frame="1"/>
              </w:rPr>
            </w:rPrChange>
          </w:rPr>
          <w:t>nitialLastName</w:t>
        </w:r>
        <w:r w:rsidRPr="00DF7026">
          <w:rPr>
            <w:b/>
            <w:color w:val="000000"/>
            <w:sz w:val="24"/>
            <w:szCs w:val="24"/>
            <w:bdr w:val="none" w:sz="0" w:space="0" w:color="auto" w:frame="1"/>
            <w:rPrChange w:id="425" w:author="Eivazi, Farnaz" w:date="2022-07-13T23:28:00Z">
              <w:rPr>
                <w:b/>
                <w:color w:val="000000"/>
                <w:sz w:val="28"/>
                <w:szCs w:val="28"/>
                <w:bdr w:val="none" w:sz="0" w:space="0" w:color="auto" w:frame="1"/>
              </w:rPr>
            </w:rPrChange>
          </w:rPr>
          <w:t>_Assignment</w:t>
        </w:r>
      </w:ins>
      <w:ins w:id="426" w:author="Eivazi, Farnaz" w:date="2022-07-13T12:34:00Z">
        <w:r w:rsidR="00636848" w:rsidRPr="00DF7026">
          <w:rPr>
            <w:b/>
            <w:color w:val="000000"/>
            <w:sz w:val="24"/>
            <w:szCs w:val="24"/>
            <w:bdr w:val="none" w:sz="0" w:space="0" w:color="auto" w:frame="1"/>
            <w:rPrChange w:id="427" w:author="Eivazi, Farnaz" w:date="2022-07-13T23:28:00Z">
              <w:rPr>
                <w:b/>
                <w:color w:val="000000"/>
                <w:sz w:val="28"/>
                <w:szCs w:val="28"/>
                <w:bdr w:val="none" w:sz="0" w:space="0" w:color="auto" w:frame="1"/>
              </w:rPr>
            </w:rPrChange>
          </w:rPr>
          <w:t>5</w:t>
        </w:r>
      </w:ins>
      <w:ins w:id="428" w:author="Eivazi, Farnaz" w:date="2022-07-13T12:27:00Z">
        <w:r w:rsidRPr="00DF7026">
          <w:rPr>
            <w:b/>
            <w:color w:val="000000"/>
            <w:sz w:val="24"/>
            <w:szCs w:val="24"/>
            <w:bdr w:val="none" w:sz="0" w:space="0" w:color="auto" w:frame="1"/>
            <w:rPrChange w:id="429" w:author="Eivazi, Farnaz" w:date="2022-07-13T23:28:00Z">
              <w:rPr>
                <w:b/>
                <w:color w:val="000000"/>
                <w:sz w:val="28"/>
                <w:szCs w:val="28"/>
                <w:bdr w:val="none" w:sz="0" w:space="0" w:color="auto" w:frame="1"/>
              </w:rPr>
            </w:rPrChange>
          </w:rPr>
          <w:t>_Java</w:t>
        </w:r>
      </w:ins>
      <w:ins w:id="430" w:author="Eivazi, Farnaz" w:date="2022-07-17T23:59:00Z">
        <w:r w:rsidR="000D6CED">
          <w:rPr>
            <w:b/>
            <w:color w:val="000000"/>
            <w:sz w:val="24"/>
            <w:szCs w:val="24"/>
            <w:bdr w:val="none" w:sz="0" w:space="0" w:color="auto" w:frame="1"/>
          </w:rPr>
          <w:t>F</w:t>
        </w:r>
      </w:ins>
      <w:ins w:id="431" w:author="Eivazi, Farnaz" w:date="2022-07-13T12:27:00Z">
        <w:r w:rsidRPr="00DF7026">
          <w:rPr>
            <w:b/>
            <w:color w:val="000000"/>
            <w:sz w:val="24"/>
            <w:szCs w:val="24"/>
            <w:bdr w:val="none" w:sz="0" w:space="0" w:color="auto" w:frame="1"/>
            <w:rPrChange w:id="432" w:author="Eivazi, Farnaz" w:date="2022-07-13T23:28:00Z">
              <w:rPr>
                <w:b/>
                <w:color w:val="000000"/>
                <w:sz w:val="28"/>
                <w:szCs w:val="28"/>
                <w:bdr w:val="none" w:sz="0" w:space="0" w:color="auto" w:frame="1"/>
              </w:rPr>
            </w:rPrChange>
          </w:rPr>
          <w:t>iles.zip</w:t>
        </w:r>
        <w:r w:rsidRPr="00DF7026">
          <w:rPr>
            <w:color w:val="000000"/>
            <w:sz w:val="24"/>
            <w:szCs w:val="24"/>
            <w:bdr w:val="none" w:sz="0" w:space="0" w:color="auto" w:frame="1"/>
            <w:rPrChange w:id="433" w:author="Eivazi, Farnaz" w:date="2022-07-13T23:28:00Z">
              <w:rPr>
                <w:color w:val="000000"/>
                <w:sz w:val="28"/>
                <w:szCs w:val="28"/>
                <w:bdr w:val="none" w:sz="0" w:space="0" w:color="auto" w:frame="1"/>
              </w:rPr>
            </w:rPrChange>
          </w:rPr>
          <w:t>, a compressed file containing one or more Java files</w:t>
        </w:r>
        <w:r w:rsidRPr="00DF7026">
          <w:rPr>
            <w:color w:val="FF0000"/>
            <w:sz w:val="24"/>
            <w:szCs w:val="24"/>
            <w:bdr w:val="none" w:sz="0" w:space="0" w:color="auto" w:frame="1"/>
            <w:rPrChange w:id="434" w:author="Eivazi, Farnaz" w:date="2022-07-13T23:28:00Z">
              <w:rPr>
                <w:color w:val="FF0000"/>
                <w:sz w:val="28"/>
                <w:szCs w:val="28"/>
                <w:bdr w:val="none" w:sz="0" w:space="0" w:color="auto" w:frame="1"/>
              </w:rPr>
            </w:rPrChange>
          </w:rPr>
          <w:t xml:space="preserve"> </w:t>
        </w:r>
        <w:r w:rsidRPr="00DF7026">
          <w:rPr>
            <w:b/>
            <w:color w:val="0070C0"/>
            <w:sz w:val="24"/>
            <w:szCs w:val="24"/>
            <w:bdr w:val="none" w:sz="0" w:space="0" w:color="auto" w:frame="1"/>
            <w:rPrChange w:id="435" w:author="Eivazi, Farnaz" w:date="2022-07-13T23:28:00Z">
              <w:rPr>
                <w:b/>
                <w:color w:val="0070C0"/>
                <w:sz w:val="28"/>
                <w:szCs w:val="28"/>
                <w:bdr w:val="none" w:sz="0" w:space="0" w:color="auto" w:frame="1"/>
              </w:rPr>
            </w:rPrChange>
          </w:rPr>
          <w:t xml:space="preserve">(This folder </w:t>
        </w:r>
        <w:r w:rsidRPr="00DF7026">
          <w:rPr>
            <w:b/>
            <w:color w:val="FF0000"/>
            <w:sz w:val="24"/>
            <w:szCs w:val="24"/>
            <w:bdr w:val="none" w:sz="0" w:space="0" w:color="auto" w:frame="1"/>
            <w:rPrChange w:id="436" w:author="Eivazi, Farnaz" w:date="2022-07-13T23:28:00Z">
              <w:rPr>
                <w:b/>
                <w:color w:val="FF0000"/>
                <w:sz w:val="28"/>
                <w:szCs w:val="28"/>
                <w:bdr w:val="none" w:sz="0" w:space="0" w:color="auto" w:frame="1"/>
              </w:rPr>
            </w:rPrChange>
          </w:rPr>
          <w:t>SHOULD NOT</w:t>
        </w:r>
        <w:r w:rsidRPr="00DF7026">
          <w:rPr>
            <w:b/>
            <w:color w:val="0070C0"/>
            <w:sz w:val="24"/>
            <w:szCs w:val="24"/>
            <w:bdr w:val="none" w:sz="0" w:space="0" w:color="auto" w:frame="1"/>
            <w:rPrChange w:id="437" w:author="Eivazi, Farnaz" w:date="2022-07-13T23:28:00Z">
              <w:rPr>
                <w:b/>
                <w:color w:val="0070C0"/>
                <w:sz w:val="28"/>
                <w:szCs w:val="28"/>
                <w:bdr w:val="none" w:sz="0" w:space="0" w:color="auto" w:frame="1"/>
              </w:rPr>
            </w:rPrChange>
          </w:rPr>
          <w:t xml:space="preserve"> contain any folders and it </w:t>
        </w:r>
        <w:r w:rsidRPr="00DF7026">
          <w:rPr>
            <w:b/>
            <w:color w:val="FF0000"/>
            <w:sz w:val="24"/>
            <w:szCs w:val="24"/>
            <w:bdr w:val="none" w:sz="0" w:space="0" w:color="auto" w:frame="1"/>
            <w:rPrChange w:id="438" w:author="Eivazi, Farnaz" w:date="2022-07-13T23:28:00Z">
              <w:rPr>
                <w:b/>
                <w:color w:val="FF0000"/>
                <w:sz w:val="28"/>
                <w:szCs w:val="28"/>
                <w:bdr w:val="none" w:sz="0" w:space="0" w:color="auto" w:frame="1"/>
              </w:rPr>
            </w:rPrChange>
          </w:rPr>
          <w:t xml:space="preserve">SHOULD </w:t>
        </w:r>
        <w:r w:rsidRPr="00DF7026">
          <w:rPr>
            <w:b/>
            <w:color w:val="0070C0"/>
            <w:sz w:val="24"/>
            <w:szCs w:val="24"/>
            <w:bdr w:val="none" w:sz="0" w:space="0" w:color="auto" w:frame="1"/>
            <w:rPrChange w:id="439" w:author="Eivazi, Farnaz" w:date="2022-07-13T23:28:00Z">
              <w:rPr>
                <w:b/>
                <w:color w:val="0070C0"/>
                <w:sz w:val="28"/>
                <w:szCs w:val="28"/>
                <w:bdr w:val="none" w:sz="0" w:space="0" w:color="auto" w:frame="1"/>
              </w:rPr>
            </w:rPrChange>
          </w:rPr>
          <w:t>contain Java source file only</w:t>
        </w:r>
        <w:r w:rsidRPr="00DF7026">
          <w:rPr>
            <w:sz w:val="24"/>
            <w:szCs w:val="24"/>
            <w:rPrChange w:id="440" w:author="Eivazi, Farnaz" w:date="2022-07-13T23:28:00Z">
              <w:rPr/>
            </w:rPrChange>
          </w:rPr>
          <w:t xml:space="preserve"> </w:t>
        </w:r>
        <w:r w:rsidRPr="00DF7026">
          <w:rPr>
            <w:b/>
            <w:color w:val="0070C0"/>
            <w:sz w:val="24"/>
            <w:szCs w:val="24"/>
            <w:bdr w:val="none" w:sz="0" w:space="0" w:color="auto" w:frame="1"/>
            <w:rPrChange w:id="441" w:author="Eivazi, Farnaz" w:date="2022-07-13T23:28:00Z">
              <w:rPr>
                <w:b/>
                <w:color w:val="0070C0"/>
                <w:sz w:val="28"/>
                <w:szCs w:val="28"/>
                <w:bdr w:val="none" w:sz="0" w:space="0" w:color="auto" w:frame="1"/>
              </w:rPr>
            </w:rPrChange>
          </w:rPr>
          <w:t>that are created/modified by you per requirement.)</w:t>
        </w:r>
      </w:ins>
    </w:p>
    <w:p w14:paraId="7516F5B9" w14:textId="77777777" w:rsidR="00636848" w:rsidRPr="00DF7026" w:rsidRDefault="00636848" w:rsidP="00636848">
      <w:pPr>
        <w:pStyle w:val="Bulleted"/>
        <w:numPr>
          <w:ilvl w:val="1"/>
          <w:numId w:val="34"/>
        </w:numPr>
        <w:tabs>
          <w:tab w:val="clear" w:pos="1440"/>
          <w:tab w:val="num" w:pos="1728"/>
        </w:tabs>
        <w:ind w:left="1728"/>
        <w:rPr>
          <w:ins w:id="442" w:author="Eivazi, Farnaz" w:date="2022-07-13T12:34:00Z"/>
          <w:sz w:val="24"/>
          <w:szCs w:val="24"/>
          <w:rPrChange w:id="443" w:author="Eivazi, Farnaz" w:date="2022-07-13T23:28:00Z">
            <w:rPr>
              <w:ins w:id="444" w:author="Eivazi, Farnaz" w:date="2022-07-13T12:34:00Z"/>
              <w:sz w:val="28"/>
              <w:szCs w:val="24"/>
            </w:rPr>
          </w:rPrChange>
        </w:rPr>
      </w:pPr>
      <w:ins w:id="445" w:author="Eivazi, Farnaz" w:date="2022-07-13T12:34:00Z">
        <w:r w:rsidRPr="00DF7026">
          <w:rPr>
            <w:sz w:val="24"/>
            <w:szCs w:val="24"/>
            <w:rPrChange w:id="446" w:author="Eivazi, Farnaz" w:date="2022-07-13T23:28:00Z">
              <w:rPr>
                <w:sz w:val="28"/>
                <w:szCs w:val="24"/>
              </w:rPr>
            </w:rPrChange>
          </w:rPr>
          <w:t>HolidayBonus.java</w:t>
        </w:r>
      </w:ins>
    </w:p>
    <w:p w14:paraId="0CDDB3E5" w14:textId="77777777" w:rsidR="00636848" w:rsidRPr="00DF7026" w:rsidRDefault="00636848" w:rsidP="00636848">
      <w:pPr>
        <w:pStyle w:val="Bulleted"/>
        <w:numPr>
          <w:ilvl w:val="1"/>
          <w:numId w:val="34"/>
        </w:numPr>
        <w:tabs>
          <w:tab w:val="clear" w:pos="1440"/>
          <w:tab w:val="num" w:pos="1728"/>
        </w:tabs>
        <w:ind w:left="1728"/>
        <w:rPr>
          <w:ins w:id="447" w:author="Eivazi, Farnaz" w:date="2022-07-13T12:34:00Z"/>
          <w:sz w:val="24"/>
          <w:szCs w:val="24"/>
          <w:rPrChange w:id="448" w:author="Eivazi, Farnaz" w:date="2022-07-13T23:28:00Z">
            <w:rPr>
              <w:ins w:id="449" w:author="Eivazi, Farnaz" w:date="2022-07-13T12:34:00Z"/>
              <w:sz w:val="28"/>
              <w:szCs w:val="24"/>
            </w:rPr>
          </w:rPrChange>
        </w:rPr>
      </w:pPr>
      <w:ins w:id="450" w:author="Eivazi, Farnaz" w:date="2022-07-13T12:34:00Z">
        <w:r w:rsidRPr="00DF7026">
          <w:rPr>
            <w:sz w:val="24"/>
            <w:szCs w:val="24"/>
            <w:rPrChange w:id="451" w:author="Eivazi, Farnaz" w:date="2022-07-13T23:28:00Z">
              <w:rPr>
                <w:sz w:val="28"/>
                <w:szCs w:val="24"/>
              </w:rPr>
            </w:rPrChange>
          </w:rPr>
          <w:t>TwoDimRaggedArrayUtility.java</w:t>
        </w:r>
      </w:ins>
    </w:p>
    <w:p w14:paraId="49F471D4" w14:textId="1604C531" w:rsidR="00636848" w:rsidRPr="00DF7026" w:rsidRDefault="00636848">
      <w:pPr>
        <w:pStyle w:val="Bulleted"/>
        <w:numPr>
          <w:ilvl w:val="1"/>
          <w:numId w:val="34"/>
        </w:numPr>
        <w:tabs>
          <w:tab w:val="clear" w:pos="1440"/>
          <w:tab w:val="num" w:pos="1728"/>
        </w:tabs>
        <w:ind w:left="1728"/>
        <w:rPr>
          <w:ins w:id="452" w:author="Eivazi, Farnaz" w:date="2022-07-13T12:34:00Z"/>
          <w:sz w:val="24"/>
          <w:szCs w:val="24"/>
          <w:rPrChange w:id="453" w:author="Eivazi, Farnaz" w:date="2022-07-13T23:28:00Z">
            <w:rPr>
              <w:ins w:id="454" w:author="Eivazi, Farnaz" w:date="2022-07-13T12:34:00Z"/>
              <w:sz w:val="28"/>
              <w:szCs w:val="24"/>
            </w:rPr>
          </w:rPrChange>
        </w:rPr>
        <w:pPrChange w:id="455" w:author="Eivazi, Farnaz" w:date="2022-07-13T12:40:00Z">
          <w:pPr>
            <w:pStyle w:val="Bulleted"/>
            <w:numPr>
              <w:ilvl w:val="1"/>
              <w:numId w:val="34"/>
            </w:numPr>
            <w:tabs>
              <w:tab w:val="clear" w:pos="360"/>
              <w:tab w:val="num" w:pos="1440"/>
              <w:tab w:val="num" w:pos="1728"/>
            </w:tabs>
            <w:ind w:left="1728"/>
          </w:pPr>
        </w:pPrChange>
      </w:pPr>
      <w:ins w:id="456" w:author="Eivazi, Farnaz" w:date="2022-07-13T12:34:00Z">
        <w:r w:rsidRPr="00DF7026">
          <w:rPr>
            <w:sz w:val="24"/>
            <w:szCs w:val="24"/>
            <w:rPrChange w:id="457" w:author="Eivazi, Farnaz" w:date="2022-07-13T23:28:00Z">
              <w:rPr>
                <w:sz w:val="28"/>
                <w:szCs w:val="24"/>
              </w:rPr>
            </w:rPrChange>
          </w:rPr>
          <w:t xml:space="preserve">HolidayBonusTestSudent.java </w:t>
        </w:r>
      </w:ins>
    </w:p>
    <w:p w14:paraId="41BFA603" w14:textId="77777777" w:rsidR="00636848" w:rsidRPr="00DF7026" w:rsidRDefault="00636848" w:rsidP="00636848">
      <w:pPr>
        <w:pStyle w:val="Bulleted"/>
        <w:numPr>
          <w:ilvl w:val="1"/>
          <w:numId w:val="34"/>
        </w:numPr>
        <w:tabs>
          <w:tab w:val="clear" w:pos="1440"/>
          <w:tab w:val="num" w:pos="1728"/>
        </w:tabs>
        <w:ind w:left="1728"/>
        <w:rPr>
          <w:ins w:id="458" w:author="Eivazi, Farnaz" w:date="2022-07-13T12:34:00Z"/>
          <w:sz w:val="24"/>
          <w:szCs w:val="24"/>
          <w:rPrChange w:id="459" w:author="Eivazi, Farnaz" w:date="2022-07-13T23:28:00Z">
            <w:rPr>
              <w:ins w:id="460" w:author="Eivazi, Farnaz" w:date="2022-07-13T12:34:00Z"/>
              <w:sz w:val="28"/>
              <w:szCs w:val="24"/>
            </w:rPr>
          </w:rPrChange>
        </w:rPr>
      </w:pPr>
      <w:ins w:id="461" w:author="Eivazi, Farnaz" w:date="2022-07-13T12:34:00Z">
        <w:r w:rsidRPr="00DF7026">
          <w:rPr>
            <w:sz w:val="24"/>
            <w:szCs w:val="24"/>
            <w:rPrChange w:id="462" w:author="Eivazi, Farnaz" w:date="2022-07-13T23:28:00Z">
              <w:rPr>
                <w:sz w:val="28"/>
                <w:szCs w:val="24"/>
              </w:rPr>
            </w:rPrChange>
          </w:rPr>
          <w:t>TwoDimRaggedArrayUtilityTestStudent.java</w:t>
        </w:r>
      </w:ins>
    </w:p>
    <w:p w14:paraId="71C66154" w14:textId="77777777" w:rsidR="00C82EAC" w:rsidRDefault="00C82EAC" w:rsidP="004D7B98">
      <w:pPr>
        <w:rPr>
          <w:ins w:id="463" w:author="Eivazi, Farnaz" w:date="2022-07-13T12:27:00Z"/>
          <w:rFonts w:asciiTheme="majorBidi" w:hAnsiTheme="majorBidi" w:cstheme="majorBidi"/>
          <w:b/>
          <w:bCs/>
          <w:sz w:val="24"/>
          <w:szCs w:val="24"/>
          <w:u w:val="single"/>
        </w:rPr>
      </w:pPr>
    </w:p>
    <w:p w14:paraId="46CC0325" w14:textId="2D701CCE" w:rsidR="009D5A01" w:rsidDel="00636848" w:rsidRDefault="009D5A01">
      <w:pPr>
        <w:rPr>
          <w:del w:id="464" w:author="Eivazi, Farnaz" w:date="2022-07-13T12:39:00Z"/>
          <w:rFonts w:asciiTheme="majorBidi" w:hAnsiTheme="majorBidi" w:cstheme="majorBidi"/>
          <w:b/>
          <w:bCs/>
          <w:sz w:val="24"/>
          <w:szCs w:val="24"/>
        </w:rPr>
      </w:pPr>
      <w:del w:id="465" w:author="Eivazi, Farnaz" w:date="2022-07-13T12:39:00Z">
        <w:r w:rsidRPr="00B038DC" w:rsidDel="00636848">
          <w:rPr>
            <w:rFonts w:asciiTheme="majorBidi" w:hAnsiTheme="majorBidi" w:cstheme="majorBidi"/>
            <w:b/>
            <w:bCs/>
            <w:sz w:val="24"/>
            <w:szCs w:val="24"/>
            <w:u w:val="single"/>
          </w:rPr>
          <w:delText>Deliverables</w:delText>
        </w:r>
        <w:r w:rsidDel="00636848">
          <w:rPr>
            <w:rFonts w:asciiTheme="majorBidi" w:hAnsiTheme="majorBidi" w:cstheme="majorBidi"/>
            <w:b/>
            <w:bCs/>
            <w:sz w:val="24"/>
            <w:szCs w:val="24"/>
            <w:u w:val="single"/>
          </w:rPr>
          <w:delText xml:space="preserve"> / Submissions</w:delText>
        </w:r>
        <w:r w:rsidRPr="00B038DC" w:rsidDel="00636848">
          <w:rPr>
            <w:rFonts w:asciiTheme="majorBidi" w:hAnsiTheme="majorBidi" w:cstheme="majorBidi"/>
            <w:b/>
            <w:bCs/>
            <w:sz w:val="24"/>
            <w:szCs w:val="24"/>
          </w:rPr>
          <w:delText xml:space="preserve">: </w:delText>
        </w:r>
      </w:del>
    </w:p>
    <w:p w14:paraId="3A15F53A" w14:textId="410DD4A4" w:rsidR="00361427" w:rsidRPr="004D7B98" w:rsidDel="00636848" w:rsidRDefault="00361427">
      <w:pPr>
        <w:rPr>
          <w:del w:id="466" w:author="Eivazi, Farnaz" w:date="2022-07-13T12:39:00Z"/>
          <w:rFonts w:asciiTheme="majorBidi" w:hAnsiTheme="majorBidi" w:cstheme="majorBidi"/>
          <w:b/>
          <w:bCs/>
          <w:sz w:val="24"/>
          <w:szCs w:val="24"/>
        </w:rPr>
      </w:pPr>
    </w:p>
    <w:p w14:paraId="10DA2C79" w14:textId="3D7C2E05" w:rsidR="008E7512" w:rsidRPr="00D062A4" w:rsidDel="00636848" w:rsidRDefault="007168F4">
      <w:pPr>
        <w:rPr>
          <w:del w:id="467" w:author="Eivazi, Farnaz" w:date="2022-07-13T12:39:00Z"/>
          <w:rFonts w:asciiTheme="majorBidi" w:hAnsiTheme="majorBidi" w:cstheme="majorBidi"/>
          <w:b/>
          <w:bCs/>
          <w:iCs/>
          <w:sz w:val="28"/>
        </w:rPr>
        <w:pPrChange w:id="468" w:author="Eivazi, Farnaz" w:date="2022-07-13T12:39:00Z">
          <w:pPr>
            <w:pStyle w:val="Bulleted"/>
            <w:numPr>
              <w:numId w:val="0"/>
            </w:numPr>
            <w:tabs>
              <w:tab w:val="clear" w:pos="360"/>
            </w:tabs>
            <w:ind w:left="0" w:firstLine="0"/>
          </w:pPr>
        </w:pPrChange>
      </w:pPr>
      <w:del w:id="469" w:author="Eivazi, Farnaz" w:date="2022-07-13T12:39:00Z">
        <w:r w:rsidRPr="00361427" w:rsidDel="00636848">
          <w:rPr>
            <w:sz w:val="24"/>
            <w:szCs w:val="24"/>
            <w:u w:val="single"/>
          </w:rPr>
          <w:delText>Design</w:delText>
        </w:r>
        <w:r w:rsidR="00E71F07" w:rsidRPr="00361427" w:rsidDel="00636848">
          <w:rPr>
            <w:sz w:val="24"/>
            <w:szCs w:val="24"/>
            <w:u w:val="single"/>
          </w:rPr>
          <w:delText>:</w:delText>
        </w:r>
        <w:r w:rsidR="00E71F07" w:rsidRPr="00361427" w:rsidDel="00636848">
          <w:rPr>
            <w:sz w:val="24"/>
            <w:szCs w:val="24"/>
          </w:rPr>
          <w:delText xml:space="preserve"> </w:delText>
        </w:r>
        <w:r w:rsidR="00361427" w:rsidDel="00636848">
          <w:rPr>
            <w:sz w:val="24"/>
            <w:szCs w:val="24"/>
          </w:rPr>
          <w:delText>Turn in a UML diagram that includes box that contains pseudo-code for each of the methods specified in</w:delText>
        </w:r>
        <w:r w:rsidR="008E7512" w:rsidDel="00636848">
          <w:rPr>
            <w:sz w:val="24"/>
            <w:szCs w:val="24"/>
          </w:rPr>
          <w:delText xml:space="preserve"> </w:delText>
        </w:r>
        <w:r w:rsidR="008E7512" w:rsidRPr="00BF670D" w:rsidDel="00636848">
          <w:rPr>
            <w:sz w:val="24"/>
            <w:szCs w:val="24"/>
          </w:rPr>
          <w:delText>TwoDimRaggedArrayUtility</w:delText>
        </w:r>
        <w:r w:rsidR="003B1F37" w:rsidRPr="00BF670D" w:rsidDel="00636848">
          <w:rPr>
            <w:sz w:val="24"/>
            <w:szCs w:val="24"/>
          </w:rPr>
          <w:delText xml:space="preserve"> and HolidayBonus</w:delText>
        </w:r>
        <w:r w:rsidR="00BF670D" w:rsidDel="00636848">
          <w:rPr>
            <w:sz w:val="24"/>
            <w:szCs w:val="24"/>
          </w:rPr>
          <w:delText xml:space="preserve"> classes.</w:delText>
        </w:r>
      </w:del>
    </w:p>
    <w:p w14:paraId="40E24699" w14:textId="1EC927F0" w:rsidR="00361427" w:rsidDel="00636848" w:rsidRDefault="00361427">
      <w:pPr>
        <w:rPr>
          <w:del w:id="470" w:author="Eivazi, Farnaz" w:date="2022-07-13T12:39:00Z"/>
          <w:sz w:val="24"/>
          <w:szCs w:val="24"/>
        </w:rPr>
        <w:pPrChange w:id="471" w:author="Eivazi, Farnaz" w:date="2022-07-13T12:39:00Z">
          <w:pPr>
            <w:pStyle w:val="Bulleted"/>
            <w:numPr>
              <w:numId w:val="0"/>
            </w:numPr>
            <w:tabs>
              <w:tab w:val="clear" w:pos="360"/>
            </w:tabs>
            <w:ind w:left="0" w:firstLine="0"/>
          </w:pPr>
        </w:pPrChange>
      </w:pPr>
      <w:del w:id="472" w:author="Eivazi, Farnaz" w:date="2022-07-13T12:39:00Z">
        <w:r w:rsidDel="00636848">
          <w:rPr>
            <w:sz w:val="24"/>
            <w:szCs w:val="24"/>
          </w:rPr>
          <w:delText>.java.  Your pseudo-code should be part-way between English and java.  There is no need to spell out all the details of variable declaration, etc., but by the same token, the pseudo-code needs to have enough detail that a competent Java programmer could implement it.</w:delText>
        </w:r>
      </w:del>
    </w:p>
    <w:p w14:paraId="1EA7F6A1" w14:textId="260DE1F4" w:rsidR="00234281" w:rsidRPr="00361427" w:rsidDel="00636848" w:rsidRDefault="00234281">
      <w:pPr>
        <w:rPr>
          <w:del w:id="473" w:author="Eivazi, Farnaz" w:date="2022-07-13T12:39:00Z"/>
          <w:sz w:val="24"/>
          <w:szCs w:val="24"/>
        </w:rPr>
        <w:pPrChange w:id="474" w:author="Eivazi, Farnaz" w:date="2022-07-13T12:39:00Z">
          <w:pPr>
            <w:pStyle w:val="Bulleted"/>
            <w:numPr>
              <w:numId w:val="0"/>
            </w:numPr>
            <w:tabs>
              <w:tab w:val="clear" w:pos="360"/>
            </w:tabs>
            <w:ind w:left="0" w:firstLine="0"/>
          </w:pPr>
        </w:pPrChange>
      </w:pPr>
    </w:p>
    <w:p w14:paraId="2CAD4CDD" w14:textId="395257ED" w:rsidR="009D5A01" w:rsidRPr="00361427" w:rsidDel="00636848" w:rsidRDefault="00E71F07">
      <w:pPr>
        <w:rPr>
          <w:del w:id="475" w:author="Eivazi, Farnaz" w:date="2022-07-13T12:39:00Z"/>
          <w:sz w:val="24"/>
          <w:szCs w:val="24"/>
        </w:rPr>
        <w:pPrChange w:id="476" w:author="Eivazi, Farnaz" w:date="2022-07-13T12:39:00Z">
          <w:pPr>
            <w:pStyle w:val="Bulleted"/>
            <w:numPr>
              <w:numId w:val="0"/>
            </w:numPr>
            <w:tabs>
              <w:tab w:val="clear" w:pos="360"/>
            </w:tabs>
            <w:ind w:left="0" w:firstLine="0"/>
          </w:pPr>
        </w:pPrChange>
      </w:pPr>
      <w:del w:id="477" w:author="Eivazi, Farnaz" w:date="2022-07-13T12:39:00Z">
        <w:r w:rsidRPr="00361427" w:rsidDel="00636848">
          <w:rPr>
            <w:sz w:val="24"/>
            <w:szCs w:val="24"/>
            <w:u w:val="single"/>
          </w:rPr>
          <w:delText>Implementation</w:delText>
        </w:r>
        <w:r w:rsidR="00234281" w:rsidRPr="00361427" w:rsidDel="00636848">
          <w:rPr>
            <w:sz w:val="24"/>
            <w:szCs w:val="24"/>
            <w:u w:val="single"/>
          </w:rPr>
          <w:delText>:</w:delText>
        </w:r>
        <w:r w:rsidR="00234281" w:rsidRPr="00361427" w:rsidDel="00636848">
          <w:rPr>
            <w:sz w:val="24"/>
            <w:szCs w:val="24"/>
          </w:rPr>
          <w:delText xml:space="preserve"> </w:delText>
        </w:r>
        <w:r w:rsidR="009D5A01" w:rsidRPr="00361427" w:rsidDel="00636848">
          <w:rPr>
            <w:sz w:val="24"/>
            <w:szCs w:val="24"/>
          </w:rPr>
          <w:delText>Submit a compressed file containing the follow (see below):  The Java application (it mus</w:delText>
        </w:r>
        <w:r w:rsidR="003471BC" w:rsidRPr="00361427" w:rsidDel="00636848">
          <w:rPr>
            <w:sz w:val="24"/>
            <w:szCs w:val="24"/>
          </w:rPr>
          <w:delText xml:space="preserve">t compile and run correctly); </w:delText>
        </w:r>
        <w:r w:rsidR="009D5A01" w:rsidRPr="00361427" w:rsidDel="00636848">
          <w:rPr>
            <w:sz w:val="24"/>
            <w:szCs w:val="24"/>
          </w:rPr>
          <w:delText xml:space="preserve">Javadoc files in a directory; a write-up as specified below.  Be sure to review the provided project rubric to understand project expectations.  The write-up will include:  </w:delText>
        </w:r>
      </w:del>
    </w:p>
    <w:p w14:paraId="0F6A93FA" w14:textId="3A0E7230" w:rsidR="009D5A01" w:rsidRPr="00361427" w:rsidDel="00636848" w:rsidRDefault="009D5A01">
      <w:pPr>
        <w:rPr>
          <w:del w:id="478" w:author="Eivazi, Farnaz" w:date="2022-07-13T12:39:00Z"/>
          <w:sz w:val="24"/>
          <w:szCs w:val="24"/>
        </w:rPr>
        <w:pPrChange w:id="479" w:author="Eivazi, Farnaz" w:date="2022-07-13T12:39:00Z">
          <w:pPr>
            <w:widowControl w:val="0"/>
            <w:numPr>
              <w:numId w:val="28"/>
            </w:numPr>
            <w:autoSpaceDE w:val="0"/>
            <w:autoSpaceDN w:val="0"/>
            <w:adjustRightInd w:val="0"/>
            <w:ind w:left="720" w:hanging="360"/>
          </w:pPr>
        </w:pPrChange>
      </w:pPr>
      <w:del w:id="480" w:author="Eivazi, Farnaz" w:date="2022-07-13T12:39:00Z">
        <w:r w:rsidRPr="00361427" w:rsidDel="00636848">
          <w:rPr>
            <w:sz w:val="24"/>
            <w:szCs w:val="24"/>
          </w:rPr>
          <w:delText>Test Cases</w:delText>
        </w:r>
        <w:r w:rsidR="003471BC" w:rsidRPr="00361427" w:rsidDel="00636848">
          <w:rPr>
            <w:sz w:val="24"/>
            <w:szCs w:val="24"/>
          </w:rPr>
          <w:delText xml:space="preserve"> (These are the ones you will use in your STUDENT test methods in the JUnit test)</w:delText>
        </w:r>
      </w:del>
    </w:p>
    <w:p w14:paraId="06BBA18F" w14:textId="366F2E64" w:rsidR="009D5A01" w:rsidRPr="00361427" w:rsidDel="00636848" w:rsidRDefault="009D5A01">
      <w:pPr>
        <w:rPr>
          <w:del w:id="481" w:author="Eivazi, Farnaz" w:date="2022-07-13T12:39:00Z"/>
          <w:sz w:val="24"/>
          <w:szCs w:val="24"/>
        </w:rPr>
        <w:pPrChange w:id="482" w:author="Eivazi, Farnaz" w:date="2022-07-13T12:39:00Z">
          <w:pPr>
            <w:widowControl w:val="0"/>
            <w:numPr>
              <w:ilvl w:val="1"/>
              <w:numId w:val="28"/>
            </w:numPr>
            <w:autoSpaceDE w:val="0"/>
            <w:autoSpaceDN w:val="0"/>
            <w:adjustRightInd w:val="0"/>
            <w:ind w:left="1440" w:hanging="360"/>
          </w:pPr>
        </w:pPrChange>
      </w:pPr>
      <w:del w:id="483" w:author="Eivazi, Farnaz" w:date="2022-07-13T12:39:00Z">
        <w:r w:rsidRPr="00361427" w:rsidDel="00636848">
          <w:rPr>
            <w:sz w:val="24"/>
            <w:szCs w:val="24"/>
          </w:rPr>
          <w:delText>Prepare a test table with a list of test cases (expected versus actual results) that you are testing the application with</w:delText>
        </w:r>
      </w:del>
    </w:p>
    <w:p w14:paraId="5FA59F1A" w14:textId="0D76FB67" w:rsidR="00720168" w:rsidRPr="00361427" w:rsidDel="00636848" w:rsidRDefault="00104003">
      <w:pPr>
        <w:rPr>
          <w:del w:id="484" w:author="Eivazi, Farnaz" w:date="2022-07-13T12:39:00Z"/>
          <w:color w:val="000000"/>
          <w:sz w:val="24"/>
          <w:szCs w:val="24"/>
        </w:rPr>
        <w:pPrChange w:id="485" w:author="Eivazi, Farnaz" w:date="2022-07-13T12:39:00Z">
          <w:pPr>
            <w:numPr>
              <w:numId w:val="32"/>
            </w:numPr>
            <w:tabs>
              <w:tab w:val="num" w:pos="720"/>
              <w:tab w:val="num" w:pos="1440"/>
            </w:tabs>
            <w:ind w:left="720" w:hanging="360"/>
          </w:pPr>
        </w:pPrChange>
      </w:pPr>
      <w:del w:id="486" w:author="Eivazi, Farnaz" w:date="2022-07-13T12:39:00Z">
        <w:r w:rsidDel="00636848">
          <w:rPr>
            <w:color w:val="000000"/>
            <w:sz w:val="24"/>
            <w:szCs w:val="24"/>
            <w:bdr w:val="none" w:sz="0" w:space="0" w:color="auto" w:frame="1"/>
          </w:rPr>
          <w:delText xml:space="preserve">Finalized </w:delText>
        </w:r>
        <w:r w:rsidR="00720168" w:rsidRPr="00361427" w:rsidDel="00636848">
          <w:rPr>
            <w:color w:val="000000"/>
            <w:sz w:val="24"/>
            <w:szCs w:val="24"/>
            <w:bdr w:val="none" w:sz="0" w:space="0" w:color="auto" w:frame="1"/>
          </w:rPr>
          <w:delText>UML diagram</w:delText>
        </w:r>
      </w:del>
    </w:p>
    <w:p w14:paraId="6FD5813C" w14:textId="5B81BE74" w:rsidR="00720168" w:rsidRPr="00361427" w:rsidDel="00636848" w:rsidRDefault="00720168">
      <w:pPr>
        <w:rPr>
          <w:del w:id="487" w:author="Eivazi, Farnaz" w:date="2022-07-13T12:39:00Z"/>
          <w:color w:val="000000"/>
          <w:sz w:val="24"/>
          <w:szCs w:val="24"/>
        </w:rPr>
        <w:pPrChange w:id="488" w:author="Eivazi, Farnaz" w:date="2022-07-13T12:39:00Z">
          <w:pPr>
            <w:numPr>
              <w:numId w:val="33"/>
            </w:numPr>
            <w:tabs>
              <w:tab w:val="num" w:pos="720"/>
              <w:tab w:val="num" w:pos="1440"/>
            </w:tabs>
            <w:ind w:left="720" w:hanging="360"/>
          </w:pPr>
        </w:pPrChange>
      </w:pPr>
      <w:del w:id="489" w:author="Eivazi, Farnaz" w:date="2022-07-13T12:39:00Z">
        <w:r w:rsidRPr="00361427" w:rsidDel="00636848">
          <w:rPr>
            <w:color w:val="000000"/>
            <w:sz w:val="24"/>
            <w:szCs w:val="24"/>
            <w:bdr w:val="none" w:sz="0" w:space="0" w:color="auto" w:frame="1"/>
          </w:rPr>
          <w:delText>Any assumptions that you are making for this project</w:delText>
        </w:r>
      </w:del>
    </w:p>
    <w:p w14:paraId="2DF308CE" w14:textId="710977D2" w:rsidR="00720168" w:rsidRPr="00361427" w:rsidDel="00636848" w:rsidRDefault="00720168">
      <w:pPr>
        <w:rPr>
          <w:del w:id="490" w:author="Eivazi, Farnaz" w:date="2022-07-13T12:39:00Z"/>
          <w:color w:val="000000"/>
          <w:sz w:val="24"/>
          <w:szCs w:val="24"/>
        </w:rPr>
        <w:pPrChange w:id="491" w:author="Eivazi, Farnaz" w:date="2022-07-13T12:39:00Z">
          <w:pPr>
            <w:numPr>
              <w:numId w:val="33"/>
            </w:numPr>
            <w:tabs>
              <w:tab w:val="num" w:pos="720"/>
              <w:tab w:val="num" w:pos="1440"/>
            </w:tabs>
            <w:ind w:left="720" w:hanging="360"/>
          </w:pPr>
        </w:pPrChange>
      </w:pPr>
      <w:del w:id="492" w:author="Eivazi, Farnaz" w:date="2022-07-13T12:39:00Z">
        <w:r w:rsidRPr="00361427" w:rsidDel="00636848">
          <w:rPr>
            <w:color w:val="000000"/>
            <w:sz w:val="24"/>
            <w:szCs w:val="24"/>
            <w:bdr w:val="none" w:sz="0" w:space="0" w:color="auto" w:frame="1"/>
          </w:rPr>
          <w:delText>In three or more paragraphs, highlights of your learning experience</w:delText>
        </w:r>
        <w:r w:rsidR="00485A06" w:rsidDel="00636848">
          <w:rPr>
            <w:color w:val="000000"/>
            <w:sz w:val="24"/>
            <w:szCs w:val="24"/>
            <w:bdr w:val="none" w:sz="0" w:space="0" w:color="auto" w:frame="1"/>
          </w:rPr>
          <w:delText xml:space="preserve"> (see notes)</w:delText>
        </w:r>
      </w:del>
    </w:p>
    <w:p w14:paraId="6731A637" w14:textId="163EEA1D" w:rsidR="009D5A01" w:rsidRPr="00B038DC" w:rsidDel="00636848" w:rsidRDefault="009D5A01">
      <w:pPr>
        <w:rPr>
          <w:del w:id="493" w:author="Eivazi, Farnaz" w:date="2022-07-13T12:39:00Z"/>
          <w:rFonts w:asciiTheme="majorBidi" w:hAnsiTheme="majorBidi" w:cstheme="majorBidi"/>
          <w:i/>
          <w:sz w:val="22"/>
          <w:szCs w:val="22"/>
        </w:rPr>
      </w:pPr>
      <w:del w:id="494" w:author="Eivazi, Farnaz" w:date="2022-07-13T12:39:00Z">
        <w:r w:rsidRPr="00B038DC" w:rsidDel="00636848">
          <w:rPr>
            <w:rFonts w:asciiTheme="majorBidi" w:hAnsiTheme="majorBidi" w:cstheme="majorBidi"/>
            <w:sz w:val="22"/>
            <w:szCs w:val="22"/>
          </w:rPr>
          <w:tab/>
          <w:delText xml:space="preserve"> </w:delText>
        </w:r>
      </w:del>
    </w:p>
    <w:p w14:paraId="76C27FD1" w14:textId="12E55274" w:rsidR="009D5A01" w:rsidDel="00636848" w:rsidRDefault="009D5A01">
      <w:pPr>
        <w:rPr>
          <w:del w:id="495" w:author="Eivazi, Farnaz" w:date="2022-07-13T12:39:00Z"/>
          <w:sz w:val="24"/>
        </w:rPr>
        <w:pPrChange w:id="496" w:author="Eivazi, Farnaz" w:date="2022-07-13T12:39:00Z">
          <w:pPr>
            <w:ind w:left="720" w:hanging="720"/>
          </w:pPr>
        </w:pPrChange>
      </w:pPr>
      <w:del w:id="497" w:author="Eivazi, Farnaz" w:date="2022-07-13T12:39:00Z">
        <w:r w:rsidRPr="004958BD" w:rsidDel="00636848">
          <w:rPr>
            <w:b/>
            <w:sz w:val="24"/>
            <w:u w:val="single"/>
          </w:rPr>
          <w:delText>Deliverable format</w:delText>
        </w:r>
        <w:r w:rsidRPr="004958BD" w:rsidDel="00636848">
          <w:rPr>
            <w:b/>
            <w:sz w:val="24"/>
          </w:rPr>
          <w:delText>:</w:delText>
        </w:r>
        <w:r w:rsidDel="00636848">
          <w:rPr>
            <w:sz w:val="24"/>
          </w:rPr>
          <w:delText xml:space="preserve"> The above deliverables will be packaged as follows. Two compressed files in the following formats:</w:delText>
        </w:r>
      </w:del>
    </w:p>
    <w:p w14:paraId="472FD0B4" w14:textId="2D6DB830" w:rsidR="00973884" w:rsidRPr="00973884" w:rsidDel="00636848" w:rsidRDefault="00973884">
      <w:pPr>
        <w:rPr>
          <w:del w:id="498" w:author="Eivazi, Farnaz" w:date="2022-07-13T12:39:00Z"/>
          <w:sz w:val="24"/>
          <w:szCs w:val="24"/>
        </w:rPr>
        <w:pPrChange w:id="499" w:author="Eivazi, Farnaz" w:date="2022-07-13T12:39:00Z">
          <w:pPr>
            <w:ind w:left="360"/>
          </w:pPr>
        </w:pPrChange>
      </w:pPr>
      <w:del w:id="500" w:author="Eivazi, Farnaz" w:date="2022-07-13T12:39:00Z">
        <w:r w:rsidRPr="00973884" w:rsidDel="00636848">
          <w:rPr>
            <w:b/>
            <w:bCs/>
            <w:sz w:val="24"/>
            <w:szCs w:val="24"/>
            <w:highlight w:val="yellow"/>
            <w:u w:val="single"/>
          </w:rPr>
          <w:delText>1</w:delText>
        </w:r>
        <w:r w:rsidRPr="00973884" w:rsidDel="00636848">
          <w:rPr>
            <w:b/>
            <w:bCs/>
            <w:sz w:val="24"/>
            <w:szCs w:val="24"/>
            <w:highlight w:val="yellow"/>
            <w:u w:val="single"/>
            <w:vertAlign w:val="superscript"/>
          </w:rPr>
          <w:delText>st</w:delText>
        </w:r>
        <w:r w:rsidRPr="00973884" w:rsidDel="00636848">
          <w:rPr>
            <w:b/>
            <w:bCs/>
            <w:sz w:val="24"/>
            <w:szCs w:val="24"/>
            <w:highlight w:val="yellow"/>
            <w:u w:val="single"/>
          </w:rPr>
          <w:delText xml:space="preserve"> zip file</w:delText>
        </w:r>
        <w:r w:rsidRPr="00973884" w:rsidDel="00636848">
          <w:rPr>
            <w:b/>
            <w:bCs/>
            <w:sz w:val="24"/>
            <w:szCs w:val="24"/>
            <w:highlight w:val="yellow"/>
          </w:rPr>
          <w:delText>:</w:delText>
        </w:r>
        <w:r w:rsidRPr="00973884" w:rsidDel="00636848">
          <w:rPr>
            <w:sz w:val="24"/>
            <w:szCs w:val="24"/>
          </w:rPr>
          <w:delText xml:space="preserve"> FirstInitialLastName_Assignment</w:delText>
        </w:r>
        <w:r w:rsidDel="00636848">
          <w:rPr>
            <w:sz w:val="24"/>
            <w:szCs w:val="24"/>
          </w:rPr>
          <w:delText>5</w:delText>
        </w:r>
        <w:r w:rsidRPr="00973884" w:rsidDel="00636848">
          <w:rPr>
            <w:sz w:val="24"/>
            <w:szCs w:val="24"/>
          </w:rPr>
          <w:delText>_Complete.zip, a compressed file containing the following:</w:delText>
        </w:r>
      </w:del>
    </w:p>
    <w:p w14:paraId="10666422" w14:textId="65BC581D" w:rsidR="00973884" w:rsidRPr="00395521" w:rsidDel="00636848" w:rsidRDefault="00973884">
      <w:pPr>
        <w:rPr>
          <w:del w:id="501" w:author="Eivazi, Farnaz" w:date="2022-07-13T12:39:00Z"/>
          <w:sz w:val="24"/>
          <w:szCs w:val="24"/>
        </w:rPr>
        <w:pPrChange w:id="502" w:author="Eivazi, Farnaz" w:date="2022-07-13T12:39:00Z">
          <w:pPr>
            <w:pStyle w:val="Bulleted"/>
            <w:numPr>
              <w:numId w:val="43"/>
            </w:numPr>
            <w:tabs>
              <w:tab w:val="clear" w:pos="360"/>
            </w:tabs>
            <w:ind w:left="720"/>
          </w:pPr>
        </w:pPrChange>
      </w:pPr>
      <w:del w:id="503" w:author="Eivazi, Farnaz" w:date="2022-07-13T12:39:00Z">
        <w:r w:rsidRPr="00395521" w:rsidDel="00636848">
          <w:rPr>
            <w:sz w:val="24"/>
            <w:szCs w:val="24"/>
          </w:rPr>
          <w:delText>Word document with a name FirstInitialLastName_Assignment</w:delText>
        </w:r>
        <w:r w:rsidDel="00636848">
          <w:rPr>
            <w:sz w:val="24"/>
            <w:szCs w:val="24"/>
          </w:rPr>
          <w:delText>4</w:delText>
        </w:r>
        <w:r w:rsidRPr="00395521" w:rsidDel="00636848">
          <w:rPr>
            <w:sz w:val="24"/>
            <w:szCs w:val="24"/>
          </w:rPr>
          <w:delText>.docx should include:</w:delText>
        </w:r>
      </w:del>
    </w:p>
    <w:p w14:paraId="431C1E8E" w14:textId="17C9E692" w:rsidR="00973884" w:rsidDel="00636848" w:rsidRDefault="00973884">
      <w:pPr>
        <w:rPr>
          <w:del w:id="504" w:author="Eivazi, Farnaz" w:date="2022-07-13T12:39:00Z"/>
          <w:sz w:val="24"/>
          <w:szCs w:val="24"/>
        </w:rPr>
        <w:pPrChange w:id="505" w:author="Eivazi, Farnaz" w:date="2022-07-13T12:39:00Z">
          <w:pPr>
            <w:pStyle w:val="Bulleted"/>
            <w:numPr>
              <w:ilvl w:val="1"/>
              <w:numId w:val="43"/>
            </w:numPr>
            <w:tabs>
              <w:tab w:val="clear" w:pos="360"/>
            </w:tabs>
            <w:spacing w:after="0"/>
            <w:ind w:left="1440"/>
          </w:pPr>
        </w:pPrChange>
      </w:pPr>
      <w:del w:id="506" w:author="Eivazi, Farnaz" w:date="2022-07-13T12:39:00Z">
        <w:r w:rsidDel="00636848">
          <w:rPr>
            <w:sz w:val="24"/>
            <w:szCs w:val="24"/>
          </w:rPr>
          <w:delText>Finalized UML Class Diagram for all classes</w:delText>
        </w:r>
      </w:del>
    </w:p>
    <w:p w14:paraId="5AE8062F" w14:textId="12DCB589" w:rsidR="00973884" w:rsidDel="00636848" w:rsidRDefault="00973884">
      <w:pPr>
        <w:rPr>
          <w:del w:id="507" w:author="Eivazi, Farnaz" w:date="2022-07-13T12:39:00Z"/>
          <w:sz w:val="24"/>
          <w:szCs w:val="24"/>
        </w:rPr>
        <w:pPrChange w:id="508" w:author="Eivazi, Farnaz" w:date="2022-07-13T12:39:00Z">
          <w:pPr>
            <w:pStyle w:val="Bulleted"/>
            <w:numPr>
              <w:ilvl w:val="1"/>
              <w:numId w:val="43"/>
            </w:numPr>
            <w:tabs>
              <w:tab w:val="clear" w:pos="360"/>
            </w:tabs>
            <w:spacing w:after="0"/>
            <w:ind w:left="1440"/>
          </w:pPr>
        </w:pPrChange>
      </w:pPr>
      <w:del w:id="509" w:author="Eivazi, Farnaz" w:date="2022-07-13T12:39:00Z">
        <w:r w:rsidRPr="0007198B" w:rsidDel="00636848">
          <w:rPr>
            <w:sz w:val="24"/>
            <w:szCs w:val="24"/>
          </w:rPr>
          <w:delText>Screen snapshots of the GUI with several properties</w:delText>
        </w:r>
        <w:r w:rsidDel="00636848">
          <w:rPr>
            <w:sz w:val="24"/>
            <w:szCs w:val="24"/>
          </w:rPr>
          <w:delText xml:space="preserve"> (</w:delText>
        </w:r>
        <w:r w:rsidR="00150BC1" w:rsidDel="00636848">
          <w:rPr>
            <w:sz w:val="24"/>
            <w:szCs w:val="24"/>
          </w:rPr>
          <w:delText>like</w:delText>
        </w:r>
        <w:r w:rsidDel="00636848">
          <w:rPr>
            <w:sz w:val="24"/>
            <w:szCs w:val="24"/>
          </w:rPr>
          <w:delText xml:space="preserve"> screenshots in Assignment 5 Descriptions</w:delText>
        </w:r>
        <w:r w:rsidRPr="0007198B" w:rsidDel="00636848">
          <w:rPr>
            <w:sz w:val="24"/>
            <w:szCs w:val="24"/>
          </w:rPr>
          <w:delText xml:space="preserve"> </w:delText>
        </w:r>
      </w:del>
    </w:p>
    <w:p w14:paraId="1242274C" w14:textId="4BF94F4D" w:rsidR="00973884" w:rsidDel="00636848" w:rsidRDefault="00973884">
      <w:pPr>
        <w:rPr>
          <w:del w:id="510" w:author="Eivazi, Farnaz" w:date="2022-07-13T12:39:00Z"/>
          <w:sz w:val="24"/>
          <w:szCs w:val="24"/>
        </w:rPr>
        <w:pPrChange w:id="511" w:author="Eivazi, Farnaz" w:date="2022-07-13T12:39:00Z">
          <w:pPr>
            <w:pStyle w:val="Bulleted"/>
            <w:numPr>
              <w:ilvl w:val="1"/>
              <w:numId w:val="43"/>
            </w:numPr>
            <w:tabs>
              <w:tab w:val="clear" w:pos="360"/>
            </w:tabs>
            <w:spacing w:after="0"/>
            <w:ind w:left="1440"/>
          </w:pPr>
        </w:pPrChange>
      </w:pPr>
      <w:del w:id="512" w:author="Eivazi, Farnaz" w:date="2022-07-13T12:39:00Z">
        <w:r w:rsidRPr="0007198B" w:rsidDel="00636848">
          <w:rPr>
            <w:sz w:val="24"/>
            <w:szCs w:val="24"/>
          </w:rPr>
          <w:delText xml:space="preserve">Screen snapshot of </w:delText>
        </w:r>
        <w:r w:rsidDel="00636848">
          <w:rPr>
            <w:sz w:val="24"/>
            <w:szCs w:val="24"/>
          </w:rPr>
          <w:delText>Junit (display test for each method)</w:delText>
        </w:r>
      </w:del>
    </w:p>
    <w:p w14:paraId="0EEA4982" w14:textId="3C02163F" w:rsidR="00973884" w:rsidRPr="0007198B" w:rsidDel="00636848" w:rsidRDefault="00973884">
      <w:pPr>
        <w:rPr>
          <w:del w:id="513" w:author="Eivazi, Farnaz" w:date="2022-07-13T12:39:00Z"/>
          <w:sz w:val="24"/>
          <w:szCs w:val="24"/>
        </w:rPr>
        <w:pPrChange w:id="514" w:author="Eivazi, Farnaz" w:date="2022-07-13T12:39:00Z">
          <w:pPr>
            <w:pStyle w:val="Bulleted"/>
            <w:numPr>
              <w:ilvl w:val="1"/>
              <w:numId w:val="43"/>
            </w:numPr>
            <w:tabs>
              <w:tab w:val="clear" w:pos="360"/>
            </w:tabs>
            <w:spacing w:after="0"/>
            <w:ind w:left="1440"/>
          </w:pPr>
        </w:pPrChange>
      </w:pPr>
      <w:del w:id="515" w:author="Eivazi, Farnaz" w:date="2022-07-13T12:39:00Z">
        <w:r w:rsidRPr="0007198B" w:rsidDel="00636848">
          <w:rPr>
            <w:sz w:val="24"/>
            <w:szCs w:val="24"/>
          </w:rPr>
          <w:delText>Screen snapshot of GitHub submission</w:delText>
        </w:r>
      </w:del>
    </w:p>
    <w:p w14:paraId="4D12AADC" w14:textId="54A5C7A7" w:rsidR="00973884" w:rsidRPr="00395521" w:rsidDel="00636848" w:rsidRDefault="00973884">
      <w:pPr>
        <w:rPr>
          <w:del w:id="516" w:author="Eivazi, Farnaz" w:date="2022-07-13T12:39:00Z"/>
          <w:sz w:val="24"/>
          <w:szCs w:val="24"/>
        </w:rPr>
        <w:pPrChange w:id="517" w:author="Eivazi, Farnaz" w:date="2022-07-13T12:39:00Z">
          <w:pPr>
            <w:pStyle w:val="Bulleted"/>
            <w:numPr>
              <w:ilvl w:val="1"/>
              <w:numId w:val="43"/>
            </w:numPr>
            <w:tabs>
              <w:tab w:val="clear" w:pos="360"/>
            </w:tabs>
            <w:spacing w:after="0"/>
            <w:ind w:left="1440"/>
          </w:pPr>
        </w:pPrChange>
      </w:pPr>
      <w:del w:id="518" w:author="Eivazi, Farnaz" w:date="2022-07-13T12:39:00Z">
        <w:r w:rsidRPr="00395521" w:rsidDel="00636848">
          <w:rPr>
            <w:sz w:val="24"/>
            <w:szCs w:val="24"/>
          </w:rPr>
          <w:delText>Lessons Learned</w:delText>
        </w:r>
      </w:del>
    </w:p>
    <w:p w14:paraId="6031A152" w14:textId="6C6492CF" w:rsidR="00973884" w:rsidRPr="00395521" w:rsidDel="00636848" w:rsidRDefault="00973884">
      <w:pPr>
        <w:rPr>
          <w:del w:id="519" w:author="Eivazi, Farnaz" w:date="2022-07-13T12:39:00Z"/>
          <w:sz w:val="24"/>
          <w:szCs w:val="24"/>
        </w:rPr>
        <w:pPrChange w:id="520" w:author="Eivazi, Farnaz" w:date="2022-07-13T12:39:00Z">
          <w:pPr>
            <w:pStyle w:val="Bulleted"/>
            <w:numPr>
              <w:ilvl w:val="1"/>
              <w:numId w:val="43"/>
            </w:numPr>
            <w:tabs>
              <w:tab w:val="clear" w:pos="360"/>
            </w:tabs>
            <w:spacing w:after="0"/>
            <w:ind w:left="1440"/>
          </w:pPr>
        </w:pPrChange>
      </w:pPr>
      <w:del w:id="521" w:author="Eivazi, Farnaz" w:date="2022-07-13T12:39:00Z">
        <w:r w:rsidRPr="00395521" w:rsidDel="00636848">
          <w:rPr>
            <w:sz w:val="24"/>
            <w:szCs w:val="24"/>
          </w:rPr>
          <w:delText>Check List</w:delText>
        </w:r>
      </w:del>
    </w:p>
    <w:p w14:paraId="6B06BA1A" w14:textId="4CD5C7BD" w:rsidR="00973884" w:rsidRPr="007F6C6F" w:rsidDel="00636848" w:rsidRDefault="00973884">
      <w:pPr>
        <w:rPr>
          <w:del w:id="522" w:author="Eivazi, Farnaz" w:date="2022-07-13T12:39:00Z"/>
          <w:color w:val="000000"/>
        </w:rPr>
        <w:pPrChange w:id="523" w:author="Eivazi, Farnaz" w:date="2022-07-13T12:39:00Z">
          <w:pPr>
            <w:pStyle w:val="Bulleted"/>
            <w:numPr>
              <w:numId w:val="43"/>
            </w:numPr>
            <w:tabs>
              <w:tab w:val="clear" w:pos="360"/>
            </w:tabs>
            <w:ind w:left="720"/>
          </w:pPr>
        </w:pPrChange>
      </w:pPr>
      <w:del w:id="524" w:author="Eivazi, Farnaz" w:date="2022-07-13T12:39:00Z">
        <w:r w:rsidRPr="002C256B" w:rsidDel="00636848">
          <w:rPr>
            <w:color w:val="000000"/>
          </w:rPr>
          <w:delText xml:space="preserve">doc (a directory) containing your javadoc </w:delText>
        </w:r>
        <w:r w:rsidR="007F6C6F" w:rsidDel="00636848">
          <w:rPr>
            <w:color w:val="000000"/>
          </w:rPr>
          <w:delText xml:space="preserve">HTML </w:delText>
        </w:r>
        <w:r w:rsidRPr="002C256B" w:rsidDel="00636848">
          <w:rPr>
            <w:color w:val="000000"/>
          </w:rPr>
          <w:delText>files</w:delText>
        </w:r>
        <w:r w:rsidDel="00636848">
          <w:rPr>
            <w:color w:val="000000"/>
          </w:rPr>
          <w:delText xml:space="preserve"> for</w:delText>
        </w:r>
        <w:r w:rsidR="007F6C6F" w:rsidDel="00636848">
          <w:rPr>
            <w:color w:val="000000"/>
          </w:rPr>
          <w:delText xml:space="preserve"> your </w:delText>
        </w:r>
        <w:r w:rsidDel="00636848">
          <w:rPr>
            <w:color w:val="000000"/>
          </w:rPr>
          <w:delText>classes:</w:delText>
        </w:r>
        <w:r w:rsidRPr="00933B2A" w:rsidDel="00636848">
          <w:rPr>
            <w:sz w:val="24"/>
            <w:szCs w:val="24"/>
          </w:rPr>
          <w:delText xml:space="preserve"> </w:delText>
        </w:r>
      </w:del>
    </w:p>
    <w:p w14:paraId="2C829A1C" w14:textId="6CCE6A3E" w:rsidR="007F6C6F" w:rsidRPr="00361427" w:rsidDel="00636848" w:rsidRDefault="007F6C6F">
      <w:pPr>
        <w:rPr>
          <w:del w:id="525" w:author="Eivazi, Farnaz" w:date="2022-07-13T12:39:00Z"/>
          <w:color w:val="000000"/>
          <w:sz w:val="24"/>
          <w:szCs w:val="24"/>
          <w:bdr w:val="none" w:sz="0" w:space="0" w:color="auto" w:frame="1"/>
        </w:rPr>
        <w:pPrChange w:id="526" w:author="Eivazi, Farnaz" w:date="2022-07-13T12:39:00Z">
          <w:pPr>
            <w:numPr>
              <w:ilvl w:val="1"/>
              <w:numId w:val="43"/>
            </w:numPr>
            <w:ind w:left="1440" w:hanging="360"/>
          </w:pPr>
        </w:pPrChange>
      </w:pPr>
      <w:del w:id="527" w:author="Eivazi, Farnaz" w:date="2022-07-13T12:39:00Z">
        <w:r w:rsidRPr="00361427" w:rsidDel="00636848">
          <w:rPr>
            <w:color w:val="000000"/>
            <w:sz w:val="24"/>
            <w:szCs w:val="24"/>
            <w:bdr w:val="none" w:sz="0" w:space="0" w:color="auto" w:frame="1"/>
          </w:rPr>
          <w:delText>TwoDimRaggedArrayUtility</w:delText>
        </w:r>
        <w:r w:rsidDel="00636848">
          <w:rPr>
            <w:color w:val="000000"/>
            <w:sz w:val="24"/>
            <w:szCs w:val="24"/>
            <w:bdr w:val="none" w:sz="0" w:space="0" w:color="auto" w:frame="1"/>
          </w:rPr>
          <w:delText>.html</w:delText>
        </w:r>
      </w:del>
    </w:p>
    <w:p w14:paraId="295EFD90" w14:textId="4982A6C5" w:rsidR="007F6C6F" w:rsidRPr="00361427" w:rsidDel="00636848" w:rsidRDefault="007F6C6F">
      <w:pPr>
        <w:rPr>
          <w:del w:id="528" w:author="Eivazi, Farnaz" w:date="2022-07-13T12:39:00Z"/>
          <w:color w:val="000000"/>
          <w:sz w:val="24"/>
          <w:szCs w:val="24"/>
          <w:bdr w:val="none" w:sz="0" w:space="0" w:color="auto" w:frame="1"/>
        </w:rPr>
        <w:pPrChange w:id="529" w:author="Eivazi, Farnaz" w:date="2022-07-13T12:39:00Z">
          <w:pPr>
            <w:numPr>
              <w:ilvl w:val="1"/>
              <w:numId w:val="43"/>
            </w:numPr>
            <w:ind w:left="1440" w:hanging="360"/>
          </w:pPr>
        </w:pPrChange>
      </w:pPr>
      <w:del w:id="530" w:author="Eivazi, Farnaz" w:date="2022-07-13T12:39:00Z">
        <w:r w:rsidRPr="00361427" w:rsidDel="00636848">
          <w:rPr>
            <w:color w:val="000000"/>
            <w:sz w:val="24"/>
            <w:szCs w:val="24"/>
            <w:bdr w:val="none" w:sz="0" w:space="0" w:color="auto" w:frame="1"/>
          </w:rPr>
          <w:delText>HolidayBonus</w:delText>
        </w:r>
        <w:r w:rsidDel="00636848">
          <w:rPr>
            <w:color w:val="000000"/>
            <w:sz w:val="24"/>
            <w:szCs w:val="24"/>
            <w:bdr w:val="none" w:sz="0" w:space="0" w:color="auto" w:frame="1"/>
          </w:rPr>
          <w:delText>.html</w:delText>
        </w:r>
      </w:del>
    </w:p>
    <w:p w14:paraId="3C324B8A" w14:textId="41442E01" w:rsidR="007F6C6F" w:rsidRPr="007F6C6F" w:rsidDel="00636848" w:rsidRDefault="007F6C6F">
      <w:pPr>
        <w:rPr>
          <w:del w:id="531" w:author="Eivazi, Farnaz" w:date="2022-07-13T12:39:00Z"/>
          <w:sz w:val="24"/>
        </w:rPr>
        <w:pPrChange w:id="532" w:author="Eivazi, Farnaz" w:date="2022-07-13T12:39:00Z">
          <w:pPr>
            <w:numPr>
              <w:ilvl w:val="1"/>
              <w:numId w:val="43"/>
            </w:numPr>
            <w:ind w:left="1440" w:hanging="360"/>
          </w:pPr>
        </w:pPrChange>
      </w:pPr>
      <w:del w:id="533" w:author="Eivazi, Farnaz" w:date="2022-07-13T12:39:00Z">
        <w:r w:rsidRPr="007F6C6F" w:rsidDel="00636848">
          <w:rPr>
            <w:iCs/>
            <w:sz w:val="24"/>
            <w:szCs w:val="24"/>
          </w:rPr>
          <w:delText>TwoDimRaggesArrayUtilityTestSTUDENT</w:delText>
        </w:r>
        <w:r w:rsidDel="00636848">
          <w:rPr>
            <w:iCs/>
            <w:sz w:val="24"/>
            <w:szCs w:val="24"/>
          </w:rPr>
          <w:delText>.html</w:delText>
        </w:r>
        <w:r w:rsidRPr="007F6C6F" w:rsidDel="00636848">
          <w:rPr>
            <w:iCs/>
            <w:sz w:val="24"/>
            <w:szCs w:val="24"/>
          </w:rPr>
          <w:delText xml:space="preserve"> </w:delText>
        </w:r>
      </w:del>
    </w:p>
    <w:p w14:paraId="7088B8E2" w14:textId="1DCEEABD" w:rsidR="007F6C6F" w:rsidRPr="007F6C6F" w:rsidDel="00636848" w:rsidRDefault="007F6C6F">
      <w:pPr>
        <w:rPr>
          <w:del w:id="534" w:author="Eivazi, Farnaz" w:date="2022-07-13T12:39:00Z"/>
          <w:sz w:val="24"/>
        </w:rPr>
        <w:pPrChange w:id="535" w:author="Eivazi, Farnaz" w:date="2022-07-13T12:39:00Z">
          <w:pPr>
            <w:numPr>
              <w:ilvl w:val="1"/>
              <w:numId w:val="43"/>
            </w:numPr>
            <w:ind w:left="1440" w:hanging="360"/>
          </w:pPr>
        </w:pPrChange>
      </w:pPr>
      <w:del w:id="536" w:author="Eivazi, Farnaz" w:date="2022-07-13T12:39:00Z">
        <w:r w:rsidRPr="007F6C6F" w:rsidDel="00636848">
          <w:rPr>
            <w:iCs/>
            <w:sz w:val="24"/>
            <w:szCs w:val="24"/>
          </w:rPr>
          <w:delText>HolidayBonusTestSTUDENT</w:delText>
        </w:r>
        <w:r w:rsidDel="00636848">
          <w:rPr>
            <w:iCs/>
            <w:sz w:val="24"/>
            <w:szCs w:val="24"/>
          </w:rPr>
          <w:delText>.html</w:delText>
        </w:r>
      </w:del>
    </w:p>
    <w:p w14:paraId="7C1E6630" w14:textId="1EC78F5E" w:rsidR="00973884" w:rsidRPr="009E5DAB" w:rsidDel="00636848" w:rsidRDefault="00973884">
      <w:pPr>
        <w:rPr>
          <w:del w:id="537" w:author="Eivazi, Farnaz" w:date="2022-07-13T12:39:00Z"/>
          <w:i/>
          <w:color w:val="000000"/>
          <w:sz w:val="24"/>
          <w:szCs w:val="24"/>
        </w:rPr>
        <w:pPrChange w:id="538" w:author="Eivazi, Farnaz" w:date="2022-07-13T12:39:00Z">
          <w:pPr>
            <w:pStyle w:val="Bulleted"/>
            <w:numPr>
              <w:numId w:val="43"/>
            </w:numPr>
            <w:tabs>
              <w:tab w:val="clear" w:pos="360"/>
            </w:tabs>
            <w:ind w:left="720"/>
          </w:pPr>
        </w:pPrChange>
      </w:pPr>
      <w:del w:id="539" w:author="Eivazi, Farnaz" w:date="2022-07-13T12:39:00Z">
        <w:r w:rsidRPr="009E5DAB" w:rsidDel="00636848">
          <w:rPr>
            <w:sz w:val="24"/>
            <w:szCs w:val="24"/>
            <w:u w:val="single"/>
          </w:rPr>
          <w:delText>src</w:delText>
        </w:r>
        <w:r w:rsidRPr="009E5DAB" w:rsidDel="00636848">
          <w:rPr>
            <w:sz w:val="24"/>
            <w:szCs w:val="24"/>
          </w:rPr>
          <w:delText xml:space="preserve"> (a directory) </w:delText>
        </w:r>
        <w:r w:rsidRPr="009E5DAB" w:rsidDel="00636848">
          <w:rPr>
            <w:i/>
            <w:sz w:val="24"/>
            <w:szCs w:val="24"/>
          </w:rPr>
          <w:delText xml:space="preserve">contains </w:delText>
        </w:r>
        <w:r w:rsidRPr="009E5DAB" w:rsidDel="00636848">
          <w:rPr>
            <w:i/>
            <w:color w:val="000000"/>
            <w:sz w:val="24"/>
            <w:szCs w:val="24"/>
          </w:rPr>
          <w:delText>your files:</w:delText>
        </w:r>
      </w:del>
    </w:p>
    <w:p w14:paraId="31F198F3" w14:textId="21DAAB0D" w:rsidR="007F6C6F" w:rsidRPr="00361427" w:rsidDel="00636848" w:rsidRDefault="007F6C6F">
      <w:pPr>
        <w:rPr>
          <w:del w:id="540" w:author="Eivazi, Farnaz" w:date="2022-07-13T12:39:00Z"/>
          <w:color w:val="000000"/>
          <w:sz w:val="24"/>
          <w:szCs w:val="24"/>
          <w:bdr w:val="none" w:sz="0" w:space="0" w:color="auto" w:frame="1"/>
        </w:rPr>
        <w:pPrChange w:id="541" w:author="Eivazi, Farnaz" w:date="2022-07-13T12:39:00Z">
          <w:pPr>
            <w:numPr>
              <w:ilvl w:val="1"/>
              <w:numId w:val="43"/>
            </w:numPr>
            <w:ind w:left="1440" w:hanging="360"/>
          </w:pPr>
        </w:pPrChange>
      </w:pPr>
      <w:del w:id="542" w:author="Eivazi, Farnaz" w:date="2022-07-13T12:39:00Z">
        <w:r w:rsidRPr="00361427" w:rsidDel="00636848">
          <w:rPr>
            <w:color w:val="000000"/>
            <w:sz w:val="24"/>
            <w:szCs w:val="24"/>
            <w:bdr w:val="none" w:sz="0" w:space="0" w:color="auto" w:frame="1"/>
          </w:rPr>
          <w:delText>TwoDimRaggedArrayUtility.java</w:delText>
        </w:r>
      </w:del>
    </w:p>
    <w:p w14:paraId="1C8570BB" w14:textId="3AB150E2" w:rsidR="007F6C6F" w:rsidRPr="00361427" w:rsidDel="00636848" w:rsidRDefault="007F6C6F">
      <w:pPr>
        <w:rPr>
          <w:del w:id="543" w:author="Eivazi, Farnaz" w:date="2022-07-13T12:39:00Z"/>
          <w:color w:val="000000"/>
          <w:sz w:val="24"/>
          <w:szCs w:val="24"/>
          <w:bdr w:val="none" w:sz="0" w:space="0" w:color="auto" w:frame="1"/>
        </w:rPr>
        <w:pPrChange w:id="544" w:author="Eivazi, Farnaz" w:date="2022-07-13T12:39:00Z">
          <w:pPr>
            <w:numPr>
              <w:ilvl w:val="1"/>
              <w:numId w:val="43"/>
            </w:numPr>
            <w:ind w:left="1440" w:hanging="360"/>
          </w:pPr>
        </w:pPrChange>
      </w:pPr>
      <w:del w:id="545" w:author="Eivazi, Farnaz" w:date="2022-07-13T12:39:00Z">
        <w:r w:rsidRPr="00361427" w:rsidDel="00636848">
          <w:rPr>
            <w:color w:val="000000"/>
            <w:sz w:val="24"/>
            <w:szCs w:val="24"/>
            <w:bdr w:val="none" w:sz="0" w:space="0" w:color="auto" w:frame="1"/>
          </w:rPr>
          <w:delText>HolidayBonus.java</w:delText>
        </w:r>
      </w:del>
    </w:p>
    <w:p w14:paraId="0D9A8F88" w14:textId="16DD82C3" w:rsidR="007F6C6F" w:rsidRPr="007F6C6F" w:rsidDel="00636848" w:rsidRDefault="007F6C6F">
      <w:pPr>
        <w:rPr>
          <w:del w:id="546" w:author="Eivazi, Farnaz" w:date="2022-07-13T12:39:00Z"/>
          <w:sz w:val="24"/>
        </w:rPr>
        <w:pPrChange w:id="547" w:author="Eivazi, Farnaz" w:date="2022-07-13T12:39:00Z">
          <w:pPr>
            <w:numPr>
              <w:ilvl w:val="1"/>
              <w:numId w:val="43"/>
            </w:numPr>
            <w:ind w:left="1440" w:hanging="360"/>
          </w:pPr>
        </w:pPrChange>
      </w:pPr>
      <w:del w:id="548" w:author="Eivazi, Farnaz" w:date="2022-07-13T12:39:00Z">
        <w:r w:rsidRPr="007F6C6F" w:rsidDel="00636848">
          <w:rPr>
            <w:iCs/>
            <w:sz w:val="24"/>
            <w:szCs w:val="24"/>
          </w:rPr>
          <w:delText xml:space="preserve">TwoDimRaggesArrayUtilityTestSTUDENT.java </w:delText>
        </w:r>
      </w:del>
    </w:p>
    <w:p w14:paraId="445045DB" w14:textId="2DB3BDED" w:rsidR="00973884" w:rsidRPr="007F6C6F" w:rsidDel="00636848" w:rsidRDefault="007F6C6F">
      <w:pPr>
        <w:rPr>
          <w:del w:id="549" w:author="Eivazi, Farnaz" w:date="2022-07-13T12:39:00Z"/>
          <w:sz w:val="24"/>
        </w:rPr>
        <w:pPrChange w:id="550" w:author="Eivazi, Farnaz" w:date="2022-07-13T12:39:00Z">
          <w:pPr>
            <w:numPr>
              <w:ilvl w:val="1"/>
              <w:numId w:val="43"/>
            </w:numPr>
            <w:ind w:left="1440" w:hanging="360"/>
          </w:pPr>
        </w:pPrChange>
      </w:pPr>
      <w:del w:id="551" w:author="Eivazi, Farnaz" w:date="2022-07-13T12:39:00Z">
        <w:r w:rsidRPr="007F6C6F" w:rsidDel="00636848">
          <w:rPr>
            <w:iCs/>
            <w:sz w:val="24"/>
            <w:szCs w:val="24"/>
          </w:rPr>
          <w:delText>HolidayBonusTestSTUDENT.java</w:delText>
        </w:r>
      </w:del>
    </w:p>
    <w:p w14:paraId="274F2CD1" w14:textId="2B899C56" w:rsidR="00F06E2C" w:rsidDel="00636848" w:rsidRDefault="00F06E2C">
      <w:pPr>
        <w:rPr>
          <w:del w:id="552" w:author="Eivazi, Farnaz" w:date="2022-07-13T12:39:00Z"/>
          <w:color w:val="000000"/>
          <w:sz w:val="24"/>
          <w:szCs w:val="24"/>
          <w:bdr w:val="none" w:sz="0" w:space="0" w:color="auto" w:frame="1"/>
        </w:rPr>
      </w:pPr>
      <w:del w:id="553" w:author="Eivazi, Farnaz" w:date="2022-07-13T12:39:00Z">
        <w:r w:rsidDel="00636848">
          <w:rPr>
            <w:b/>
            <w:bCs/>
            <w:sz w:val="24"/>
            <w:szCs w:val="24"/>
            <w:highlight w:val="yellow"/>
          </w:rPr>
          <w:delText xml:space="preserve">  </w:delText>
        </w:r>
        <w:r w:rsidRPr="00F06E2C" w:rsidDel="00636848">
          <w:rPr>
            <w:b/>
            <w:bCs/>
            <w:sz w:val="24"/>
            <w:szCs w:val="24"/>
            <w:highlight w:val="yellow"/>
          </w:rPr>
          <w:delText xml:space="preserve"> 2nd zip file:</w:delText>
        </w:r>
        <w:r w:rsidRPr="00973884" w:rsidDel="00636848">
          <w:rPr>
            <w:sz w:val="24"/>
            <w:szCs w:val="24"/>
          </w:rPr>
          <w:delText xml:space="preserve"> </w:delText>
        </w:r>
        <w:r w:rsidR="00720168" w:rsidRPr="00361427" w:rsidDel="00636848">
          <w:rPr>
            <w:color w:val="000000"/>
            <w:sz w:val="24"/>
            <w:szCs w:val="24"/>
            <w:bdr w:val="none" w:sz="0" w:space="0" w:color="auto" w:frame="1"/>
          </w:rPr>
          <w:delText xml:space="preserve">LastNameFirstName_Assignment5_Moss.zip, a compressed file containing </w:delText>
        </w:r>
      </w:del>
    </w:p>
    <w:p w14:paraId="6A87BB1C" w14:textId="0E31D83D" w:rsidR="00720168" w:rsidRPr="00361427" w:rsidDel="00636848" w:rsidRDefault="00F06E2C">
      <w:pPr>
        <w:rPr>
          <w:del w:id="554" w:author="Eivazi, Farnaz" w:date="2022-07-13T12:39:00Z"/>
          <w:color w:val="000000"/>
          <w:sz w:val="24"/>
          <w:szCs w:val="24"/>
          <w:bdr w:val="none" w:sz="0" w:space="0" w:color="auto" w:frame="1"/>
        </w:rPr>
      </w:pPr>
      <w:del w:id="555" w:author="Eivazi, Farnaz" w:date="2022-07-13T12:39:00Z">
        <w:r w:rsidDel="00636848">
          <w:rPr>
            <w:color w:val="000000"/>
            <w:sz w:val="24"/>
            <w:szCs w:val="24"/>
            <w:bdr w:val="none" w:sz="0" w:space="0" w:color="auto" w:frame="1"/>
          </w:rPr>
          <w:delText xml:space="preserve">                  </w:delText>
        </w:r>
        <w:r w:rsidR="00104003" w:rsidDel="00636848">
          <w:rPr>
            <w:color w:val="000000"/>
            <w:sz w:val="24"/>
            <w:szCs w:val="24"/>
            <w:bdr w:val="none" w:sz="0" w:space="0" w:color="auto" w:frame="1"/>
          </w:rPr>
          <w:delText>the following</w:delText>
        </w:r>
        <w:r w:rsidR="00720168" w:rsidRPr="00361427" w:rsidDel="00636848">
          <w:rPr>
            <w:color w:val="000000"/>
            <w:sz w:val="24"/>
            <w:szCs w:val="24"/>
            <w:bdr w:val="none" w:sz="0" w:space="0" w:color="auto" w:frame="1"/>
          </w:rPr>
          <w:delText xml:space="preserve"> Java files</w:delText>
        </w:r>
        <w:r w:rsidR="00104003" w:rsidDel="00636848">
          <w:rPr>
            <w:color w:val="000000"/>
            <w:sz w:val="24"/>
            <w:szCs w:val="24"/>
            <w:bdr w:val="none" w:sz="0" w:space="0" w:color="auto" w:frame="1"/>
          </w:rPr>
          <w:delText xml:space="preserve"> only</w:delText>
        </w:r>
        <w:r w:rsidR="00720168" w:rsidRPr="00361427" w:rsidDel="00636848">
          <w:rPr>
            <w:color w:val="000000"/>
            <w:sz w:val="24"/>
            <w:szCs w:val="24"/>
            <w:bdr w:val="none" w:sz="0" w:space="0" w:color="auto" w:frame="1"/>
          </w:rPr>
          <w:delText>:</w:delText>
        </w:r>
      </w:del>
    </w:p>
    <w:p w14:paraId="726E4660" w14:textId="4A428A42" w:rsidR="008D04AD" w:rsidRPr="00361427" w:rsidDel="00636848" w:rsidRDefault="008D04AD">
      <w:pPr>
        <w:rPr>
          <w:del w:id="556" w:author="Eivazi, Farnaz" w:date="2022-07-13T12:39:00Z"/>
          <w:color w:val="000000"/>
          <w:sz w:val="24"/>
          <w:szCs w:val="24"/>
          <w:bdr w:val="none" w:sz="0" w:space="0" w:color="auto" w:frame="1"/>
        </w:rPr>
        <w:pPrChange w:id="557" w:author="Eivazi, Farnaz" w:date="2022-07-13T12:39:00Z">
          <w:pPr>
            <w:numPr>
              <w:ilvl w:val="1"/>
              <w:numId w:val="43"/>
            </w:numPr>
            <w:ind w:left="1440" w:hanging="360"/>
          </w:pPr>
        </w:pPrChange>
      </w:pPr>
      <w:del w:id="558" w:author="Eivazi, Farnaz" w:date="2022-07-13T12:39:00Z">
        <w:r w:rsidRPr="00361427" w:rsidDel="00636848">
          <w:rPr>
            <w:color w:val="000000"/>
            <w:sz w:val="24"/>
            <w:szCs w:val="24"/>
            <w:bdr w:val="none" w:sz="0" w:space="0" w:color="auto" w:frame="1"/>
          </w:rPr>
          <w:delText>TwoDimRaggedArrayUtility.java</w:delText>
        </w:r>
      </w:del>
    </w:p>
    <w:p w14:paraId="0B8EBD73" w14:textId="349A9DBF" w:rsidR="008D04AD" w:rsidRPr="00361427" w:rsidDel="00636848" w:rsidRDefault="008D04AD">
      <w:pPr>
        <w:rPr>
          <w:del w:id="559" w:author="Eivazi, Farnaz" w:date="2022-07-13T12:39:00Z"/>
          <w:color w:val="000000"/>
          <w:sz w:val="24"/>
          <w:szCs w:val="24"/>
          <w:bdr w:val="none" w:sz="0" w:space="0" w:color="auto" w:frame="1"/>
        </w:rPr>
        <w:pPrChange w:id="560" w:author="Eivazi, Farnaz" w:date="2022-07-13T12:39:00Z">
          <w:pPr>
            <w:numPr>
              <w:ilvl w:val="1"/>
              <w:numId w:val="43"/>
            </w:numPr>
            <w:ind w:left="1440" w:hanging="360"/>
          </w:pPr>
        </w:pPrChange>
      </w:pPr>
      <w:del w:id="561" w:author="Eivazi, Farnaz" w:date="2022-07-13T12:39:00Z">
        <w:r w:rsidRPr="00361427" w:rsidDel="00636848">
          <w:rPr>
            <w:color w:val="000000"/>
            <w:sz w:val="24"/>
            <w:szCs w:val="24"/>
            <w:bdr w:val="none" w:sz="0" w:space="0" w:color="auto" w:frame="1"/>
          </w:rPr>
          <w:delText>HolidayBonus.java</w:delText>
        </w:r>
      </w:del>
    </w:p>
    <w:p w14:paraId="7E069FE4" w14:textId="38ACAE42" w:rsidR="008D04AD" w:rsidRPr="00F06E2C" w:rsidDel="00636848" w:rsidRDefault="008D04AD">
      <w:pPr>
        <w:rPr>
          <w:del w:id="562" w:author="Eivazi, Farnaz" w:date="2022-07-13T12:39:00Z"/>
          <w:color w:val="000000"/>
          <w:sz w:val="24"/>
          <w:szCs w:val="24"/>
          <w:bdr w:val="none" w:sz="0" w:space="0" w:color="auto" w:frame="1"/>
        </w:rPr>
        <w:pPrChange w:id="563" w:author="Eivazi, Farnaz" w:date="2022-07-13T12:39:00Z">
          <w:pPr>
            <w:numPr>
              <w:ilvl w:val="1"/>
              <w:numId w:val="43"/>
            </w:numPr>
            <w:ind w:left="1440" w:hanging="360"/>
          </w:pPr>
        </w:pPrChange>
      </w:pPr>
      <w:del w:id="564" w:author="Eivazi, Farnaz" w:date="2022-07-13T12:39:00Z">
        <w:r w:rsidRPr="00F06E2C" w:rsidDel="00636848">
          <w:rPr>
            <w:color w:val="000000"/>
            <w:sz w:val="24"/>
            <w:szCs w:val="24"/>
            <w:bdr w:val="none" w:sz="0" w:space="0" w:color="auto" w:frame="1"/>
          </w:rPr>
          <w:delText xml:space="preserve">TwoDimRaggesArrayUtilityTestSTUDENT.java </w:delText>
        </w:r>
      </w:del>
    </w:p>
    <w:p w14:paraId="5F30FA18" w14:textId="20482D72" w:rsidR="008D04AD" w:rsidRPr="00F06E2C" w:rsidDel="00636848" w:rsidRDefault="008D04AD">
      <w:pPr>
        <w:rPr>
          <w:del w:id="565" w:author="Eivazi, Farnaz" w:date="2022-07-13T12:39:00Z"/>
          <w:color w:val="000000"/>
          <w:sz w:val="24"/>
          <w:szCs w:val="24"/>
          <w:bdr w:val="none" w:sz="0" w:space="0" w:color="auto" w:frame="1"/>
        </w:rPr>
        <w:pPrChange w:id="566" w:author="Eivazi, Farnaz" w:date="2022-07-13T12:39:00Z">
          <w:pPr>
            <w:numPr>
              <w:ilvl w:val="1"/>
              <w:numId w:val="43"/>
            </w:numPr>
            <w:ind w:left="1440" w:hanging="360"/>
          </w:pPr>
        </w:pPrChange>
      </w:pPr>
      <w:del w:id="567" w:author="Eivazi, Farnaz" w:date="2022-07-13T12:39:00Z">
        <w:r w:rsidRPr="00F06E2C" w:rsidDel="00636848">
          <w:rPr>
            <w:color w:val="000000"/>
            <w:sz w:val="24"/>
            <w:szCs w:val="24"/>
            <w:bdr w:val="none" w:sz="0" w:space="0" w:color="auto" w:frame="1"/>
          </w:rPr>
          <w:delText>HolidayBonusTestSTUDENT.java</w:delText>
        </w:r>
      </w:del>
    </w:p>
    <w:p w14:paraId="2C077AEE" w14:textId="0C042F61" w:rsidR="008D04AD" w:rsidDel="00636848" w:rsidRDefault="008D04AD">
      <w:pPr>
        <w:rPr>
          <w:del w:id="568" w:author="Eivazi, Farnaz" w:date="2022-07-13T12:39:00Z"/>
          <w:color w:val="FF0000"/>
          <w:sz w:val="24"/>
          <w:szCs w:val="24"/>
          <w:bdr w:val="none" w:sz="0" w:space="0" w:color="auto" w:frame="1"/>
        </w:rPr>
        <w:pPrChange w:id="569" w:author="Eivazi, Farnaz" w:date="2022-07-13T12:39:00Z">
          <w:pPr>
            <w:ind w:left="2160"/>
          </w:pPr>
        </w:pPrChange>
      </w:pPr>
    </w:p>
    <w:p w14:paraId="1E67A8A2" w14:textId="59C1E744" w:rsidR="00720168" w:rsidDel="00636848" w:rsidRDefault="00720168">
      <w:pPr>
        <w:rPr>
          <w:del w:id="570" w:author="Eivazi, Farnaz" w:date="2022-07-13T12:39:00Z"/>
          <w:color w:val="FF0000"/>
          <w:sz w:val="24"/>
          <w:szCs w:val="24"/>
          <w:bdr w:val="none" w:sz="0" w:space="0" w:color="auto" w:frame="1"/>
        </w:rPr>
        <w:pPrChange w:id="571" w:author="Eivazi, Farnaz" w:date="2022-07-13T12:39:00Z">
          <w:pPr>
            <w:ind w:left="720"/>
          </w:pPr>
        </w:pPrChange>
      </w:pPr>
      <w:del w:id="572" w:author="Eivazi, Farnaz" w:date="2022-07-13T12:39:00Z">
        <w:r w:rsidRPr="00EE174B" w:rsidDel="00636848">
          <w:rPr>
            <w:color w:val="FF0000"/>
            <w:sz w:val="24"/>
            <w:szCs w:val="24"/>
            <w:bdr w:val="none" w:sz="0" w:space="0" w:color="auto" w:frame="1"/>
          </w:rPr>
          <w:delText xml:space="preserve">This folder should contain Java source files </w:delText>
        </w:r>
        <w:r w:rsidR="00EE174B" w:rsidRPr="00EE174B" w:rsidDel="00636848">
          <w:rPr>
            <w:color w:val="FF0000"/>
            <w:sz w:val="24"/>
            <w:szCs w:val="24"/>
            <w:bdr w:val="none" w:sz="0" w:space="0" w:color="auto" w:frame="1"/>
          </w:rPr>
          <w:delText xml:space="preserve">that you </w:delText>
        </w:r>
        <w:r w:rsidR="008D04AD" w:rsidDel="00636848">
          <w:rPr>
            <w:color w:val="FF0000"/>
            <w:sz w:val="24"/>
            <w:szCs w:val="24"/>
            <w:bdr w:val="none" w:sz="0" w:space="0" w:color="auto" w:frame="1"/>
          </w:rPr>
          <w:delText xml:space="preserve">created or </w:delText>
        </w:r>
        <w:r w:rsidR="00EE174B" w:rsidRPr="00EE174B" w:rsidDel="00636848">
          <w:rPr>
            <w:color w:val="FF0000"/>
            <w:sz w:val="24"/>
            <w:szCs w:val="24"/>
            <w:bdr w:val="none" w:sz="0" w:space="0" w:color="auto" w:frame="1"/>
          </w:rPr>
          <w:delText xml:space="preserve">edited </w:delText>
        </w:r>
        <w:r w:rsidRPr="00EE174B" w:rsidDel="00636848">
          <w:rPr>
            <w:color w:val="FF0000"/>
            <w:sz w:val="24"/>
            <w:szCs w:val="24"/>
            <w:bdr w:val="none" w:sz="0" w:space="0" w:color="auto" w:frame="1"/>
          </w:rPr>
          <w:delText>only</w:delText>
        </w:r>
        <w:r w:rsidR="00F06E2C" w:rsidDel="00636848">
          <w:rPr>
            <w:color w:val="FF0000"/>
            <w:sz w:val="24"/>
            <w:szCs w:val="24"/>
            <w:bdr w:val="none" w:sz="0" w:space="0" w:color="auto" w:frame="1"/>
          </w:rPr>
          <w:delText>.</w:delText>
        </w:r>
      </w:del>
    </w:p>
    <w:p w14:paraId="3EF205FE" w14:textId="7ED2086C" w:rsidR="00973884" w:rsidRPr="00EE174B" w:rsidDel="00636848" w:rsidRDefault="00973884">
      <w:pPr>
        <w:rPr>
          <w:del w:id="573" w:author="Eivazi, Farnaz" w:date="2022-07-13T12:39:00Z"/>
          <w:rFonts w:ascii="inherit" w:hAnsi="inherit" w:cs="Arial"/>
          <w:color w:val="FF0000"/>
        </w:rPr>
        <w:pPrChange w:id="574" w:author="Eivazi, Farnaz" w:date="2022-07-13T12:39:00Z">
          <w:pPr>
            <w:ind w:left="720"/>
          </w:pPr>
        </w:pPrChange>
      </w:pPr>
    </w:p>
    <w:p w14:paraId="63AC2A8B" w14:textId="61FB329B" w:rsidR="00361427" w:rsidDel="00636848" w:rsidRDefault="00361427">
      <w:pPr>
        <w:rPr>
          <w:del w:id="575" w:author="Eivazi, Farnaz" w:date="2022-07-13T12:39:00Z"/>
          <w:b/>
          <w:bCs/>
          <w:color w:val="000000"/>
          <w:bdr w:val="none" w:sz="0" w:space="0" w:color="auto" w:frame="1"/>
        </w:rPr>
        <w:pPrChange w:id="576" w:author="Eivazi, Farnaz" w:date="2022-07-13T12:39:00Z">
          <w:pPr>
            <w:pStyle w:val="NormalWeb"/>
            <w:spacing w:before="0" w:beforeAutospacing="0" w:after="0" w:afterAutospacing="0"/>
          </w:pPr>
        </w:pPrChange>
      </w:pPr>
      <w:del w:id="577" w:author="Eivazi, Farnaz" w:date="2022-07-13T12:39:00Z">
        <w:r w:rsidRPr="00DD306B" w:rsidDel="00636848">
          <w:rPr>
            <w:b/>
            <w:bCs/>
            <w:color w:val="000000"/>
            <w:bdr w:val="none" w:sz="0" w:space="0" w:color="auto" w:frame="1"/>
          </w:rPr>
          <w:delText>Notes:</w:delText>
        </w:r>
      </w:del>
    </w:p>
    <w:p w14:paraId="5EE90038" w14:textId="054986F3" w:rsidR="00361427" w:rsidRPr="00395521" w:rsidDel="00636848" w:rsidRDefault="00361427">
      <w:pPr>
        <w:rPr>
          <w:del w:id="578" w:author="Eivazi, Farnaz" w:date="2022-07-13T12:39:00Z"/>
          <w:sz w:val="24"/>
          <w:szCs w:val="24"/>
        </w:rPr>
        <w:pPrChange w:id="579" w:author="Eivazi, Farnaz" w:date="2022-07-13T12:39:00Z">
          <w:pPr>
            <w:pStyle w:val="Bulleted"/>
            <w:spacing w:after="0"/>
          </w:pPr>
        </w:pPrChange>
      </w:pPr>
      <w:del w:id="580" w:author="Eivazi, Farnaz" w:date="2022-07-13T12:39:00Z">
        <w:r w:rsidRPr="00395521" w:rsidDel="00636848">
          <w:rPr>
            <w:sz w:val="24"/>
            <w:szCs w:val="24"/>
          </w:rPr>
          <w:delText>Learning Experience: highlight your lessons learned and learning experience from working on this project.</w:delText>
        </w:r>
      </w:del>
    </w:p>
    <w:p w14:paraId="2BBA4980" w14:textId="30BDA85A" w:rsidR="00361427" w:rsidRPr="00395521" w:rsidDel="00636848" w:rsidRDefault="00361427">
      <w:pPr>
        <w:rPr>
          <w:del w:id="581" w:author="Eivazi, Farnaz" w:date="2022-07-13T12:39:00Z"/>
          <w:sz w:val="24"/>
          <w:szCs w:val="24"/>
        </w:rPr>
        <w:pPrChange w:id="582" w:author="Eivazi, Farnaz" w:date="2022-07-13T12:39:00Z">
          <w:pPr>
            <w:pStyle w:val="Bulleted"/>
            <w:numPr>
              <w:numId w:val="42"/>
            </w:numPr>
            <w:tabs>
              <w:tab w:val="clear" w:pos="360"/>
            </w:tabs>
            <w:spacing w:after="0"/>
            <w:ind w:left="720"/>
          </w:pPr>
        </w:pPrChange>
      </w:pPr>
      <w:del w:id="583" w:author="Eivazi, Farnaz" w:date="2022-07-13T12:39:00Z">
        <w:r w:rsidRPr="00395521" w:rsidDel="00636848">
          <w:rPr>
            <w:sz w:val="24"/>
            <w:szCs w:val="24"/>
          </w:rPr>
          <w:delText xml:space="preserve">What have you learned? </w:delText>
        </w:r>
      </w:del>
    </w:p>
    <w:p w14:paraId="24A26F38" w14:textId="55C43AB7" w:rsidR="00361427" w:rsidRPr="00395521" w:rsidDel="00636848" w:rsidRDefault="00361427">
      <w:pPr>
        <w:rPr>
          <w:del w:id="584" w:author="Eivazi, Farnaz" w:date="2022-07-13T12:39:00Z"/>
          <w:sz w:val="24"/>
          <w:szCs w:val="24"/>
        </w:rPr>
        <w:pPrChange w:id="585" w:author="Eivazi, Farnaz" w:date="2022-07-13T12:39:00Z">
          <w:pPr>
            <w:pStyle w:val="Bulleted"/>
            <w:numPr>
              <w:numId w:val="42"/>
            </w:numPr>
            <w:tabs>
              <w:tab w:val="clear" w:pos="360"/>
            </w:tabs>
            <w:spacing w:after="0"/>
            <w:ind w:left="720"/>
          </w:pPr>
        </w:pPrChange>
      </w:pPr>
      <w:del w:id="586" w:author="Eivazi, Farnaz" w:date="2022-07-13T12:39:00Z">
        <w:r w:rsidRPr="00395521" w:rsidDel="00636848">
          <w:rPr>
            <w:sz w:val="24"/>
            <w:szCs w:val="24"/>
          </w:rPr>
          <w:delText>What did you struggle with?</w:delText>
        </w:r>
      </w:del>
    </w:p>
    <w:p w14:paraId="06918845" w14:textId="6FD10A26" w:rsidR="00361427" w:rsidRPr="00395521" w:rsidDel="00636848" w:rsidRDefault="00361427">
      <w:pPr>
        <w:rPr>
          <w:del w:id="587" w:author="Eivazi, Farnaz" w:date="2022-07-13T12:39:00Z"/>
          <w:sz w:val="24"/>
          <w:szCs w:val="24"/>
        </w:rPr>
        <w:pPrChange w:id="588" w:author="Eivazi, Farnaz" w:date="2022-07-13T12:39:00Z">
          <w:pPr>
            <w:pStyle w:val="Bulleted"/>
            <w:numPr>
              <w:numId w:val="42"/>
            </w:numPr>
            <w:tabs>
              <w:tab w:val="clear" w:pos="360"/>
            </w:tabs>
            <w:spacing w:after="0"/>
            <w:ind w:left="720"/>
          </w:pPr>
        </w:pPrChange>
      </w:pPr>
      <w:del w:id="589" w:author="Eivazi, Farnaz" w:date="2022-07-13T12:39:00Z">
        <w:r w:rsidRPr="00395521" w:rsidDel="00636848">
          <w:rPr>
            <w:sz w:val="24"/>
            <w:szCs w:val="24"/>
          </w:rPr>
          <w:delText>What will you do differently on your next project?</w:delText>
        </w:r>
      </w:del>
    </w:p>
    <w:p w14:paraId="18257923" w14:textId="487C93E0" w:rsidR="00361427" w:rsidRPr="00395521" w:rsidDel="00636848" w:rsidRDefault="00361427">
      <w:pPr>
        <w:rPr>
          <w:del w:id="590" w:author="Eivazi, Farnaz" w:date="2022-07-13T12:39:00Z"/>
          <w:sz w:val="24"/>
          <w:szCs w:val="24"/>
        </w:rPr>
        <w:pPrChange w:id="591" w:author="Eivazi, Farnaz" w:date="2022-07-13T12:39:00Z">
          <w:pPr>
            <w:pStyle w:val="Bulleted"/>
            <w:numPr>
              <w:numId w:val="42"/>
            </w:numPr>
            <w:tabs>
              <w:tab w:val="clear" w:pos="360"/>
            </w:tabs>
            <w:spacing w:after="0"/>
            <w:ind w:left="720"/>
          </w:pPr>
        </w:pPrChange>
      </w:pPr>
      <w:del w:id="592" w:author="Eivazi, Farnaz" w:date="2022-07-13T12:39:00Z">
        <w:r w:rsidRPr="00395521" w:rsidDel="00636848">
          <w:rPr>
            <w:bCs/>
            <w:sz w:val="24"/>
            <w:szCs w:val="24"/>
          </w:rPr>
          <w:delText>Include what parts of the project you were successful at, and what parts (if any) you were not successful at.</w:delText>
        </w:r>
      </w:del>
    </w:p>
    <w:p w14:paraId="70A504C9" w14:textId="5046AE1B" w:rsidR="00361427" w:rsidRPr="0007198B" w:rsidDel="00636848" w:rsidRDefault="00361427">
      <w:pPr>
        <w:rPr>
          <w:del w:id="593" w:author="Eivazi, Farnaz" w:date="2022-07-13T12:39:00Z"/>
          <w:sz w:val="24"/>
          <w:szCs w:val="24"/>
        </w:rPr>
        <w:pPrChange w:id="594" w:author="Eivazi, Farnaz" w:date="2022-07-13T12:39:00Z">
          <w:pPr>
            <w:pStyle w:val="Bulleted"/>
            <w:spacing w:after="0"/>
          </w:pPr>
        </w:pPrChange>
      </w:pPr>
      <w:del w:id="595" w:author="Eivazi, Farnaz" w:date="2022-07-13T12:39:00Z">
        <w:r w:rsidRPr="00395521" w:rsidDel="00636848">
          <w:rPr>
            <w:bCs/>
            <w:sz w:val="24"/>
            <w:szCs w:val="24"/>
          </w:rPr>
          <w:delText xml:space="preserve">GitHub: In your repository (see </w:delText>
        </w:r>
        <w:r w:rsidDel="00636848">
          <w:rPr>
            <w:bCs/>
            <w:sz w:val="24"/>
            <w:szCs w:val="24"/>
          </w:rPr>
          <w:delText>Assignment0</w:delText>
        </w:r>
        <w:r w:rsidRPr="00395521" w:rsidDel="00636848">
          <w:rPr>
            <w:bCs/>
            <w:sz w:val="24"/>
            <w:szCs w:val="24"/>
          </w:rPr>
          <w:delText>), upload your Word file and java file. You will want to upload these files as contents of a directory so that future uploads can be kept separate.  Take and submit a screen shot of the GitHub repository.</w:delText>
        </w:r>
      </w:del>
    </w:p>
    <w:p w14:paraId="05B58165" w14:textId="42922131" w:rsidR="00361427" w:rsidRPr="00DD306B" w:rsidDel="00636848" w:rsidRDefault="00361427">
      <w:pPr>
        <w:rPr>
          <w:del w:id="596" w:author="Eivazi, Farnaz" w:date="2022-07-13T12:39:00Z"/>
          <w:color w:val="000000"/>
        </w:rPr>
        <w:pPrChange w:id="597" w:author="Eivazi, Farnaz" w:date="2022-07-13T12:39:00Z">
          <w:pPr>
            <w:pStyle w:val="NormalWeb"/>
            <w:spacing w:before="0" w:beforeAutospacing="0" w:after="0" w:afterAutospacing="0"/>
          </w:pPr>
        </w:pPrChange>
      </w:pPr>
    </w:p>
    <w:p w14:paraId="1F31A23C" w14:textId="4E82A4EC" w:rsidR="00361427" w:rsidDel="00636848" w:rsidRDefault="00361427">
      <w:pPr>
        <w:rPr>
          <w:del w:id="598" w:author="Eivazi, Farnaz" w:date="2022-07-13T12:39:00Z"/>
          <w:sz w:val="24"/>
          <w:szCs w:val="24"/>
        </w:rPr>
        <w:pPrChange w:id="599" w:author="Eivazi, Farnaz" w:date="2022-07-13T12:39:00Z">
          <w:pPr>
            <w:pStyle w:val="Bulleted"/>
            <w:spacing w:after="0"/>
          </w:pPr>
        </w:pPrChange>
      </w:pPr>
      <w:del w:id="600" w:author="Eivazi, Farnaz" w:date="2022-07-13T12:39:00Z">
        <w:r w:rsidRPr="00925151" w:rsidDel="00636848">
          <w:rPr>
            <w:sz w:val="24"/>
            <w:szCs w:val="24"/>
          </w:rPr>
          <w:delTex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delText>
        </w:r>
      </w:del>
    </w:p>
    <w:p w14:paraId="4E29A785" w14:textId="04FDCC67" w:rsidR="00361427" w:rsidDel="00636848" w:rsidRDefault="00361427">
      <w:pPr>
        <w:rPr>
          <w:del w:id="601" w:author="Eivazi, Farnaz" w:date="2022-07-13T12:39:00Z"/>
        </w:rPr>
        <w:pPrChange w:id="602" w:author="Eivazi, Farnaz" w:date="2022-07-13T12:39:00Z">
          <w:pPr>
            <w:pStyle w:val="ListParagraph"/>
          </w:pPr>
        </w:pPrChange>
      </w:pPr>
    </w:p>
    <w:p w14:paraId="2F0C7D59" w14:textId="2B204011" w:rsidR="00361427" w:rsidRPr="00DD306B" w:rsidDel="00636848" w:rsidRDefault="00361427">
      <w:pPr>
        <w:rPr>
          <w:del w:id="603" w:author="Eivazi, Farnaz" w:date="2022-07-13T12:39:00Z"/>
          <w:color w:val="000000"/>
        </w:rPr>
        <w:pPrChange w:id="604" w:author="Eivazi, Farnaz" w:date="2022-07-13T12:39:00Z">
          <w:pPr>
            <w:pStyle w:val="Bulleted"/>
            <w:spacing w:after="0"/>
          </w:pPr>
        </w:pPrChange>
      </w:pPr>
      <w:del w:id="605" w:author="Eivazi, Farnaz" w:date="2022-07-13T12:39:00Z">
        <w:r w:rsidRPr="00925151" w:rsidDel="00636848">
          <w:rPr>
            <w:sz w:val="24"/>
            <w:szCs w:val="24"/>
          </w:rPr>
          <w:delText>Documentation: The documentation requirement for all programming projects is one block comment at the top of the program containing the course name, the project number, your name, the date and platform</w:delText>
        </w:r>
        <w:r w:rsidRPr="00DD306B" w:rsidDel="00636848">
          <w:rPr>
            <w:color w:val="000000"/>
            <w:bdr w:val="none" w:sz="0" w:space="0" w:color="auto" w:frame="1"/>
          </w:rPr>
          <w:delTex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delText>
        </w:r>
      </w:del>
    </w:p>
    <w:p w14:paraId="0D31859E" w14:textId="5484B3A6" w:rsidR="00361427" w:rsidRPr="00DD306B" w:rsidDel="00636848" w:rsidRDefault="00361427">
      <w:pPr>
        <w:rPr>
          <w:del w:id="606" w:author="Eivazi, Farnaz" w:date="2022-07-13T12:39:00Z"/>
          <w:color w:val="000000"/>
        </w:rPr>
        <w:pPrChange w:id="607" w:author="Eivazi, Farnaz" w:date="2022-07-13T12:39:00Z">
          <w:pPr>
            <w:pStyle w:val="NormalWeb"/>
            <w:spacing w:before="0" w:beforeAutospacing="0" w:after="0" w:afterAutospacing="0"/>
            <w:ind w:left="360"/>
          </w:pPr>
        </w:pPrChange>
      </w:pPr>
      <w:del w:id="608" w:author="Eivazi, Farnaz" w:date="2022-07-13T12:39:00Z">
        <w:r w:rsidRPr="00DD306B" w:rsidDel="00636848">
          <w:rPr>
            <w:color w:val="000000"/>
            <w:bdr w:val="none" w:sz="0" w:space="0" w:color="auto" w:frame="1"/>
          </w:rPr>
          <w:delText>Indentation: It must be consistent throughout the program and must reflect the control structure</w:delText>
        </w:r>
      </w:del>
    </w:p>
    <w:p w14:paraId="3FDFC069" w14:textId="01ECCCB0" w:rsidR="00361427" w:rsidRPr="00395521" w:rsidDel="00636848" w:rsidRDefault="00361427">
      <w:pPr>
        <w:rPr>
          <w:del w:id="609" w:author="Eivazi, Farnaz" w:date="2022-07-13T12:39:00Z"/>
          <w:sz w:val="24"/>
          <w:szCs w:val="24"/>
        </w:rPr>
        <w:pPrChange w:id="610" w:author="Eivazi, Farnaz" w:date="2022-07-13T12:39:00Z">
          <w:pPr>
            <w:pStyle w:val="Bulleted"/>
            <w:numPr>
              <w:numId w:val="0"/>
            </w:numPr>
            <w:tabs>
              <w:tab w:val="clear" w:pos="360"/>
            </w:tabs>
            <w:spacing w:after="0"/>
            <w:ind w:left="0" w:firstLine="0"/>
          </w:pPr>
        </w:pPrChange>
      </w:pPr>
    </w:p>
    <w:p w14:paraId="05E556F6" w14:textId="74752632" w:rsidR="00361427" w:rsidDel="00636848" w:rsidRDefault="00361427">
      <w:pPr>
        <w:rPr>
          <w:del w:id="611" w:author="Eivazi, Farnaz" w:date="2022-07-13T12:39:00Z"/>
          <w:b/>
          <w:sz w:val="28"/>
        </w:rPr>
        <w:pPrChange w:id="612" w:author="Eivazi, Farnaz" w:date="2022-07-13T12:39:00Z">
          <w:pPr>
            <w:pStyle w:val="Subtitle"/>
            <w:jc w:val="center"/>
          </w:pPr>
        </w:pPrChange>
      </w:pPr>
    </w:p>
    <w:p w14:paraId="4A45D48A" w14:textId="40193F8D" w:rsidR="00361427" w:rsidRPr="00DA7C58" w:rsidDel="00636848" w:rsidRDefault="00361427">
      <w:pPr>
        <w:rPr>
          <w:del w:id="613" w:author="Eivazi, Farnaz" w:date="2022-07-13T12:39:00Z"/>
          <w:b/>
          <w:szCs w:val="24"/>
        </w:rPr>
        <w:pPrChange w:id="614" w:author="Eivazi, Farnaz" w:date="2022-07-13T12:39:00Z">
          <w:pPr>
            <w:pStyle w:val="Subtitle"/>
            <w:jc w:val="center"/>
          </w:pPr>
        </w:pPrChange>
      </w:pPr>
      <w:del w:id="615" w:author="Eivazi, Farnaz" w:date="2022-07-13T12:39:00Z">
        <w:r w:rsidRPr="00DA7C58" w:rsidDel="00636848">
          <w:rPr>
            <w:b/>
            <w:szCs w:val="24"/>
          </w:rPr>
          <w:delText>Grading Rubric</w:delText>
        </w:r>
      </w:del>
    </w:p>
    <w:p w14:paraId="73F77C4F" w14:textId="7B7D2C48" w:rsidR="00361427" w:rsidRPr="00DA7C58" w:rsidDel="00636848" w:rsidRDefault="00361427">
      <w:pPr>
        <w:rPr>
          <w:del w:id="616" w:author="Eivazi, Farnaz" w:date="2022-07-13T12:39:00Z"/>
          <w:bCs/>
          <w:szCs w:val="24"/>
        </w:rPr>
        <w:pPrChange w:id="617" w:author="Eivazi, Farnaz" w:date="2022-07-13T12:39:00Z">
          <w:pPr>
            <w:pStyle w:val="Subtitle"/>
            <w:jc w:val="center"/>
          </w:pPr>
        </w:pPrChange>
      </w:pPr>
      <w:del w:id="618" w:author="Eivazi, Farnaz" w:date="2022-07-13T12:39:00Z">
        <w:r w:rsidRPr="00DA7C58" w:rsidDel="00636848">
          <w:rPr>
            <w:bCs/>
            <w:szCs w:val="24"/>
          </w:rPr>
          <w:delText>See attachment: CMSC203 Assignment 5 Rubric.xlsx</w:delText>
        </w:r>
      </w:del>
    </w:p>
    <w:p w14:paraId="7868DC28" w14:textId="0C18BAE6" w:rsidR="00361427" w:rsidRPr="00DA7C58" w:rsidDel="00636848" w:rsidRDefault="00361427">
      <w:pPr>
        <w:rPr>
          <w:del w:id="619" w:author="Eivazi, Farnaz" w:date="2022-07-13T12:39:00Z"/>
          <w:bCs/>
          <w:szCs w:val="24"/>
        </w:rPr>
        <w:pPrChange w:id="620" w:author="Eivazi, Farnaz" w:date="2022-07-13T12:39:00Z">
          <w:pPr>
            <w:pStyle w:val="Subtitle"/>
            <w:jc w:val="center"/>
          </w:pPr>
        </w:pPrChange>
      </w:pPr>
    </w:p>
    <w:p w14:paraId="561D4002" w14:textId="2BC6BD08" w:rsidR="00361427" w:rsidDel="00636848" w:rsidRDefault="00361427">
      <w:pPr>
        <w:rPr>
          <w:del w:id="621" w:author="Eivazi, Farnaz" w:date="2022-07-13T12:39:00Z"/>
          <w:bCs/>
          <w:sz w:val="28"/>
        </w:rPr>
        <w:pPrChange w:id="622" w:author="Eivazi, Farnaz" w:date="2022-07-13T12:39:00Z">
          <w:pPr>
            <w:pStyle w:val="Subtitle"/>
            <w:jc w:val="center"/>
          </w:pPr>
        </w:pPrChange>
      </w:pPr>
    </w:p>
    <w:p w14:paraId="567A0938" w14:textId="024EAD95" w:rsidR="00361427" w:rsidDel="00636848" w:rsidRDefault="00361427">
      <w:pPr>
        <w:rPr>
          <w:del w:id="623" w:author="Eivazi, Farnaz" w:date="2022-07-13T12:39:00Z"/>
          <w:bCs/>
          <w:sz w:val="28"/>
        </w:rPr>
        <w:pPrChange w:id="624" w:author="Eivazi, Farnaz" w:date="2022-07-13T12:39:00Z">
          <w:pPr>
            <w:pStyle w:val="Subtitle"/>
            <w:jc w:val="center"/>
          </w:pPr>
        </w:pPrChange>
      </w:pPr>
    </w:p>
    <w:p w14:paraId="08BA8D4F" w14:textId="1F65E028" w:rsidR="00DA7C58" w:rsidDel="00636848" w:rsidRDefault="00DA7C58">
      <w:pPr>
        <w:rPr>
          <w:del w:id="625" w:author="Eivazi, Farnaz" w:date="2022-07-13T12:39:00Z"/>
          <w:bCs/>
          <w:szCs w:val="24"/>
        </w:rPr>
        <w:pPrChange w:id="626" w:author="Eivazi, Farnaz" w:date="2022-07-13T12:39:00Z">
          <w:pPr>
            <w:pStyle w:val="Subtitle"/>
            <w:jc w:val="center"/>
          </w:pPr>
        </w:pPrChange>
      </w:pPr>
    </w:p>
    <w:p w14:paraId="69D2D54D" w14:textId="38A2F13C" w:rsidR="00361427" w:rsidRPr="00DA7C58" w:rsidDel="00636848" w:rsidRDefault="00361427">
      <w:pPr>
        <w:rPr>
          <w:del w:id="627" w:author="Eivazi, Farnaz" w:date="2022-07-13T12:39:00Z"/>
          <w:bCs/>
          <w:szCs w:val="24"/>
        </w:rPr>
        <w:pPrChange w:id="628" w:author="Eivazi, Farnaz" w:date="2022-07-13T12:39:00Z">
          <w:pPr>
            <w:pStyle w:val="Subtitle"/>
            <w:jc w:val="center"/>
          </w:pPr>
        </w:pPrChange>
      </w:pPr>
      <w:del w:id="629" w:author="Eivazi, Farnaz" w:date="2022-07-13T12:39:00Z">
        <w:r w:rsidRPr="00DA7C58" w:rsidDel="00636848">
          <w:rPr>
            <w:bCs/>
            <w:szCs w:val="24"/>
          </w:rPr>
          <w:delText>Assignment 5 Check List (include Yes/No or N/A for each item)</w:delText>
        </w:r>
      </w:del>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508"/>
        <w:gridCol w:w="2430"/>
        <w:gridCol w:w="1530"/>
      </w:tblGrid>
      <w:tr w:rsidR="00361427" w:rsidDel="00636848" w14:paraId="262B6D2E" w14:textId="66DB094E" w:rsidTr="00377D07">
        <w:trPr>
          <w:del w:id="630" w:author="Eivazi, Farnaz" w:date="2022-07-13T12:39:00Z"/>
        </w:trPr>
        <w:tc>
          <w:tcPr>
            <w:tcW w:w="542" w:type="dxa"/>
          </w:tcPr>
          <w:p w14:paraId="584DE508" w14:textId="3F6AFA76" w:rsidR="00361427" w:rsidDel="00636848" w:rsidRDefault="00361427">
            <w:pPr>
              <w:rPr>
                <w:del w:id="631" w:author="Eivazi, Farnaz" w:date="2022-07-13T12:39:00Z"/>
                <w:b/>
              </w:rPr>
            </w:pPr>
            <w:del w:id="632" w:author="Eivazi, Farnaz" w:date="2022-07-13T12:39:00Z">
              <w:r w:rsidDel="00636848">
                <w:rPr>
                  <w:b/>
                </w:rPr>
                <w:delText>#</w:delText>
              </w:r>
            </w:del>
          </w:p>
        </w:tc>
        <w:tc>
          <w:tcPr>
            <w:tcW w:w="5508" w:type="dxa"/>
          </w:tcPr>
          <w:p w14:paraId="3F5839A0" w14:textId="06175551" w:rsidR="00361427" w:rsidDel="00636848" w:rsidRDefault="00361427">
            <w:pPr>
              <w:rPr>
                <w:del w:id="633" w:author="Eivazi, Farnaz" w:date="2022-07-13T12:39:00Z"/>
                <w:b/>
              </w:rPr>
            </w:pPr>
          </w:p>
        </w:tc>
        <w:tc>
          <w:tcPr>
            <w:tcW w:w="2430" w:type="dxa"/>
          </w:tcPr>
          <w:p w14:paraId="36A7812C" w14:textId="0E5F9DDD" w:rsidR="00361427" w:rsidDel="00636848" w:rsidRDefault="00361427">
            <w:pPr>
              <w:rPr>
                <w:del w:id="634" w:author="Eivazi, Farnaz" w:date="2022-07-13T12:39:00Z"/>
                <w:b/>
              </w:rPr>
            </w:pPr>
            <w:del w:id="635" w:author="Eivazi, Farnaz" w:date="2022-07-13T12:39:00Z">
              <w:r w:rsidDel="00636848">
                <w:rPr>
                  <w:b/>
                </w:rPr>
                <w:delText>Y/N or N/A</w:delText>
              </w:r>
            </w:del>
          </w:p>
        </w:tc>
        <w:tc>
          <w:tcPr>
            <w:tcW w:w="1530" w:type="dxa"/>
          </w:tcPr>
          <w:p w14:paraId="53134ADA" w14:textId="4AC79CE6" w:rsidR="00361427" w:rsidDel="00636848" w:rsidRDefault="00361427">
            <w:pPr>
              <w:rPr>
                <w:del w:id="636" w:author="Eivazi, Farnaz" w:date="2022-07-13T12:39:00Z"/>
                <w:b/>
              </w:rPr>
            </w:pPr>
            <w:del w:id="637" w:author="Eivazi, Farnaz" w:date="2022-07-13T12:39:00Z">
              <w:r w:rsidDel="00636848">
                <w:rPr>
                  <w:b/>
                </w:rPr>
                <w:delText>Comments</w:delText>
              </w:r>
            </w:del>
          </w:p>
        </w:tc>
      </w:tr>
      <w:tr w:rsidR="00361427" w:rsidDel="00636848" w14:paraId="035ACC8F" w14:textId="5C558877" w:rsidTr="00377D07">
        <w:trPr>
          <w:del w:id="638" w:author="Eivazi, Farnaz" w:date="2022-07-13T12:39:00Z"/>
        </w:trPr>
        <w:tc>
          <w:tcPr>
            <w:tcW w:w="542" w:type="dxa"/>
          </w:tcPr>
          <w:p w14:paraId="6B084B56" w14:textId="7C00E8CC" w:rsidR="00361427" w:rsidDel="00636848" w:rsidRDefault="00361427">
            <w:pPr>
              <w:rPr>
                <w:del w:id="639" w:author="Eivazi, Farnaz" w:date="2022-07-13T12:39:00Z"/>
                <w:b/>
              </w:rPr>
              <w:pPrChange w:id="640" w:author="Eivazi, Farnaz" w:date="2022-07-13T12:39:00Z">
                <w:pPr>
                  <w:widowControl w:val="0"/>
                  <w:numPr>
                    <w:numId w:val="39"/>
                  </w:numPr>
                  <w:ind w:left="360" w:hanging="360"/>
                  <w:contextualSpacing/>
                </w:pPr>
              </w:pPrChange>
            </w:pPr>
          </w:p>
        </w:tc>
        <w:tc>
          <w:tcPr>
            <w:tcW w:w="5508" w:type="dxa"/>
          </w:tcPr>
          <w:p w14:paraId="383F02FA" w14:textId="2A1694D4" w:rsidR="00361427" w:rsidDel="00636848" w:rsidRDefault="00361427">
            <w:pPr>
              <w:rPr>
                <w:del w:id="641" w:author="Eivazi, Farnaz" w:date="2022-07-13T12:39:00Z"/>
                <w:rFonts w:ascii="Verdana" w:eastAsia="Verdana" w:hAnsi="Verdana" w:cs="Verdana"/>
                <w:b/>
              </w:rPr>
            </w:pPr>
            <w:del w:id="642" w:author="Eivazi, Farnaz" w:date="2022-07-13T12:39:00Z">
              <w:r w:rsidDel="00636848">
                <w:rPr>
                  <w:b/>
                </w:rPr>
                <w:delText>Assignment files:</w:delText>
              </w:r>
              <w:r w:rsidDel="00636848">
                <w:rPr>
                  <w:rFonts w:ascii="Verdana" w:eastAsia="Verdana" w:hAnsi="Verdana" w:cs="Verdana"/>
                  <w:b/>
                </w:rPr>
                <w:delText xml:space="preserve"> </w:delText>
              </w:r>
            </w:del>
          </w:p>
        </w:tc>
        <w:tc>
          <w:tcPr>
            <w:tcW w:w="2430" w:type="dxa"/>
          </w:tcPr>
          <w:p w14:paraId="6461F77A" w14:textId="3F5845A2" w:rsidR="00361427" w:rsidDel="00636848" w:rsidRDefault="00361427">
            <w:pPr>
              <w:rPr>
                <w:del w:id="643" w:author="Eivazi, Farnaz" w:date="2022-07-13T12:39:00Z"/>
                <w:b/>
              </w:rPr>
            </w:pPr>
          </w:p>
        </w:tc>
        <w:tc>
          <w:tcPr>
            <w:tcW w:w="1530" w:type="dxa"/>
          </w:tcPr>
          <w:p w14:paraId="1D5FE82D" w14:textId="38742FAB" w:rsidR="00361427" w:rsidDel="00636848" w:rsidRDefault="00361427">
            <w:pPr>
              <w:rPr>
                <w:del w:id="644" w:author="Eivazi, Farnaz" w:date="2022-07-13T12:39:00Z"/>
                <w:b/>
              </w:rPr>
            </w:pPr>
          </w:p>
        </w:tc>
      </w:tr>
      <w:tr w:rsidR="00361427" w:rsidDel="00636848" w14:paraId="2D1847F5" w14:textId="1B8DA4AE" w:rsidTr="00377D07">
        <w:trPr>
          <w:del w:id="645" w:author="Eivazi, Farnaz" w:date="2022-07-13T12:39:00Z"/>
        </w:trPr>
        <w:tc>
          <w:tcPr>
            <w:tcW w:w="542" w:type="dxa"/>
          </w:tcPr>
          <w:p w14:paraId="4D6644FE" w14:textId="586112CC" w:rsidR="00361427" w:rsidDel="00636848" w:rsidRDefault="00361427">
            <w:pPr>
              <w:rPr>
                <w:del w:id="646" w:author="Eivazi, Farnaz" w:date="2022-07-13T12:39:00Z"/>
                <w:b/>
              </w:rPr>
            </w:pPr>
          </w:p>
        </w:tc>
        <w:tc>
          <w:tcPr>
            <w:tcW w:w="5508" w:type="dxa"/>
          </w:tcPr>
          <w:p w14:paraId="6771A335" w14:textId="0B0E8A3E" w:rsidR="00361427" w:rsidRPr="00DD306B" w:rsidDel="00636848" w:rsidRDefault="00361427">
            <w:pPr>
              <w:rPr>
                <w:del w:id="647" w:author="Eivazi, Farnaz" w:date="2022-07-13T12:39:00Z"/>
                <w:rFonts w:eastAsia="Verdana"/>
                <w:b/>
              </w:rPr>
              <w:pPrChange w:id="648" w:author="Eivazi, Farnaz" w:date="2022-07-13T12:39:00Z">
                <w:pPr>
                  <w:pStyle w:val="ListParagraph"/>
                  <w:numPr>
                    <w:numId w:val="41"/>
                  </w:numPr>
                  <w:ind w:hanging="360"/>
                </w:pPr>
              </w:pPrChange>
            </w:pPr>
            <w:del w:id="649" w:author="Eivazi, Farnaz" w:date="2022-07-13T12:39:00Z">
              <w:r w:rsidRPr="00DD306B" w:rsidDel="00636848">
                <w:rPr>
                  <w:rFonts w:eastAsia="inherit"/>
                </w:rPr>
                <w:delText>FirstInitialLastName</w:delText>
              </w:r>
              <w:r w:rsidRPr="00DD306B" w:rsidDel="00636848">
                <w:rPr>
                  <w:rFonts w:eastAsia="Verdana"/>
                </w:rPr>
                <w:delText>_</w:delText>
              </w:r>
              <w:r w:rsidRPr="00DD306B" w:rsidDel="00636848">
                <w:rPr>
                  <w:rFonts w:eastAsia="inherit"/>
                </w:rPr>
                <w:delText xml:space="preserve"> Assignment</w:delText>
              </w:r>
              <w:r w:rsidDel="00636848">
                <w:rPr>
                  <w:rFonts w:eastAsia="inherit"/>
                </w:rPr>
                <w:delText>5_</w:delText>
              </w:r>
              <w:r w:rsidRPr="00DD306B" w:rsidDel="00636848">
                <w:rPr>
                  <w:rFonts w:eastAsia="Verdana"/>
                </w:rPr>
                <w:delText>Moss.zip</w:delText>
              </w:r>
            </w:del>
          </w:p>
        </w:tc>
        <w:tc>
          <w:tcPr>
            <w:tcW w:w="2430" w:type="dxa"/>
          </w:tcPr>
          <w:p w14:paraId="0D8F076B" w14:textId="47DA2F36" w:rsidR="00361427" w:rsidDel="00636848" w:rsidRDefault="00361427">
            <w:pPr>
              <w:rPr>
                <w:del w:id="650" w:author="Eivazi, Farnaz" w:date="2022-07-13T12:39:00Z"/>
                <w:b/>
              </w:rPr>
            </w:pPr>
          </w:p>
        </w:tc>
        <w:tc>
          <w:tcPr>
            <w:tcW w:w="1530" w:type="dxa"/>
          </w:tcPr>
          <w:p w14:paraId="431C3B35" w14:textId="1851F76C" w:rsidR="00361427" w:rsidDel="00636848" w:rsidRDefault="00361427">
            <w:pPr>
              <w:rPr>
                <w:del w:id="651" w:author="Eivazi, Farnaz" w:date="2022-07-13T12:39:00Z"/>
                <w:b/>
              </w:rPr>
            </w:pPr>
          </w:p>
        </w:tc>
      </w:tr>
      <w:tr w:rsidR="00361427" w:rsidDel="00636848" w14:paraId="4DA9B6EA" w14:textId="7731FF15" w:rsidTr="00377D07">
        <w:trPr>
          <w:del w:id="652" w:author="Eivazi, Farnaz" w:date="2022-07-13T12:39:00Z"/>
        </w:trPr>
        <w:tc>
          <w:tcPr>
            <w:tcW w:w="542" w:type="dxa"/>
          </w:tcPr>
          <w:p w14:paraId="178D4478" w14:textId="23F374C4" w:rsidR="00361427" w:rsidDel="00636848" w:rsidRDefault="00361427">
            <w:pPr>
              <w:rPr>
                <w:del w:id="653" w:author="Eivazi, Farnaz" w:date="2022-07-13T12:39:00Z"/>
                <w:b/>
              </w:rPr>
            </w:pPr>
          </w:p>
        </w:tc>
        <w:tc>
          <w:tcPr>
            <w:tcW w:w="5508" w:type="dxa"/>
          </w:tcPr>
          <w:p w14:paraId="2188677E" w14:textId="1422ECCC" w:rsidR="00361427" w:rsidRPr="00DD306B" w:rsidDel="00636848" w:rsidRDefault="00361427">
            <w:pPr>
              <w:rPr>
                <w:del w:id="654" w:author="Eivazi, Farnaz" w:date="2022-07-13T12:39:00Z"/>
                <w:rFonts w:eastAsia="inherit"/>
              </w:rPr>
              <w:pPrChange w:id="655" w:author="Eivazi, Farnaz" w:date="2022-07-13T12:39:00Z">
                <w:pPr>
                  <w:pStyle w:val="ListParagraph"/>
                  <w:numPr>
                    <w:numId w:val="41"/>
                  </w:numPr>
                  <w:ind w:hanging="360"/>
                </w:pPr>
              </w:pPrChange>
            </w:pPr>
            <w:del w:id="656" w:author="Eivazi, Farnaz" w:date="2022-07-13T12:39:00Z">
              <w:r w:rsidRPr="00DD306B" w:rsidDel="00636848">
                <w:rPr>
                  <w:rFonts w:eastAsia="inherit"/>
                </w:rPr>
                <w:delText>FirstInitialLastName_Assignment</w:delText>
              </w:r>
              <w:r w:rsidDel="00636848">
                <w:rPr>
                  <w:rFonts w:eastAsia="inherit"/>
                </w:rPr>
                <w:delText>5_Complete.zip</w:delText>
              </w:r>
              <w:r w:rsidRPr="00DD306B" w:rsidDel="00636848">
                <w:rPr>
                  <w:rFonts w:eastAsia="inherit"/>
                </w:rPr>
                <w:delText xml:space="preserve">      </w:delText>
              </w:r>
            </w:del>
          </w:p>
        </w:tc>
        <w:tc>
          <w:tcPr>
            <w:tcW w:w="2430" w:type="dxa"/>
          </w:tcPr>
          <w:p w14:paraId="08F71396" w14:textId="1AE31D63" w:rsidR="00361427" w:rsidDel="00636848" w:rsidRDefault="00361427">
            <w:pPr>
              <w:rPr>
                <w:del w:id="657" w:author="Eivazi, Farnaz" w:date="2022-07-13T12:39:00Z"/>
                <w:b/>
              </w:rPr>
            </w:pPr>
          </w:p>
        </w:tc>
        <w:tc>
          <w:tcPr>
            <w:tcW w:w="1530" w:type="dxa"/>
          </w:tcPr>
          <w:p w14:paraId="09B7078F" w14:textId="15EB1930" w:rsidR="00361427" w:rsidDel="00636848" w:rsidRDefault="00361427">
            <w:pPr>
              <w:rPr>
                <w:del w:id="658" w:author="Eivazi, Farnaz" w:date="2022-07-13T12:39:00Z"/>
                <w:b/>
              </w:rPr>
            </w:pPr>
          </w:p>
        </w:tc>
      </w:tr>
      <w:tr w:rsidR="00361427" w:rsidDel="00636848" w14:paraId="5885B143" w14:textId="6C8D321F" w:rsidTr="00377D07">
        <w:trPr>
          <w:trHeight w:val="314"/>
          <w:del w:id="659" w:author="Eivazi, Farnaz" w:date="2022-07-13T12:39:00Z"/>
        </w:trPr>
        <w:tc>
          <w:tcPr>
            <w:tcW w:w="542" w:type="dxa"/>
          </w:tcPr>
          <w:p w14:paraId="02DB112B" w14:textId="5413AEC1" w:rsidR="00361427" w:rsidDel="00636848" w:rsidRDefault="00361427">
            <w:pPr>
              <w:rPr>
                <w:del w:id="660" w:author="Eivazi, Farnaz" w:date="2022-07-13T12:39:00Z"/>
                <w:b/>
              </w:rPr>
              <w:pPrChange w:id="661" w:author="Eivazi, Farnaz" w:date="2022-07-13T12:39:00Z">
                <w:pPr>
                  <w:widowControl w:val="0"/>
                  <w:numPr>
                    <w:numId w:val="39"/>
                  </w:numPr>
                  <w:ind w:left="360" w:hanging="360"/>
                  <w:contextualSpacing/>
                </w:pPr>
              </w:pPrChange>
            </w:pPr>
          </w:p>
        </w:tc>
        <w:tc>
          <w:tcPr>
            <w:tcW w:w="5508" w:type="dxa"/>
          </w:tcPr>
          <w:p w14:paraId="292E5027" w14:textId="0CD86B09" w:rsidR="00361427" w:rsidDel="00636848" w:rsidRDefault="00361427">
            <w:pPr>
              <w:rPr>
                <w:del w:id="662" w:author="Eivazi, Farnaz" w:date="2022-07-13T12:39:00Z"/>
                <w:rFonts w:ascii="inherit" w:eastAsia="inherit" w:hAnsi="inherit" w:cs="inherit"/>
              </w:rPr>
            </w:pPr>
            <w:del w:id="663" w:author="Eivazi, Farnaz" w:date="2022-07-13T12:39:00Z">
              <w:r w:rsidDel="00636848">
                <w:rPr>
                  <w:b/>
                </w:rPr>
                <w:delText>Program compiles</w:delText>
              </w:r>
            </w:del>
          </w:p>
        </w:tc>
        <w:tc>
          <w:tcPr>
            <w:tcW w:w="2430" w:type="dxa"/>
          </w:tcPr>
          <w:p w14:paraId="70C59E1E" w14:textId="658EF316" w:rsidR="00361427" w:rsidDel="00636848" w:rsidRDefault="00361427">
            <w:pPr>
              <w:rPr>
                <w:del w:id="664" w:author="Eivazi, Farnaz" w:date="2022-07-13T12:39:00Z"/>
                <w:b/>
              </w:rPr>
            </w:pPr>
          </w:p>
        </w:tc>
        <w:tc>
          <w:tcPr>
            <w:tcW w:w="1530" w:type="dxa"/>
          </w:tcPr>
          <w:p w14:paraId="684FCD59" w14:textId="38108363" w:rsidR="00361427" w:rsidDel="00636848" w:rsidRDefault="00361427">
            <w:pPr>
              <w:rPr>
                <w:del w:id="665" w:author="Eivazi, Farnaz" w:date="2022-07-13T12:39:00Z"/>
                <w:b/>
              </w:rPr>
            </w:pPr>
          </w:p>
        </w:tc>
      </w:tr>
      <w:tr w:rsidR="00361427" w:rsidDel="00636848" w14:paraId="2C621CA3" w14:textId="5E5B26AC" w:rsidTr="00377D07">
        <w:trPr>
          <w:del w:id="666" w:author="Eivazi, Farnaz" w:date="2022-07-13T12:39:00Z"/>
        </w:trPr>
        <w:tc>
          <w:tcPr>
            <w:tcW w:w="542" w:type="dxa"/>
          </w:tcPr>
          <w:p w14:paraId="1BEE40B1" w14:textId="7FC8C233" w:rsidR="00361427" w:rsidDel="00636848" w:rsidRDefault="00361427">
            <w:pPr>
              <w:rPr>
                <w:del w:id="667" w:author="Eivazi, Farnaz" w:date="2022-07-13T12:39:00Z"/>
                <w:b/>
              </w:rPr>
              <w:pPrChange w:id="668" w:author="Eivazi, Farnaz" w:date="2022-07-13T12:39:00Z">
                <w:pPr>
                  <w:widowControl w:val="0"/>
                  <w:numPr>
                    <w:numId w:val="39"/>
                  </w:numPr>
                  <w:ind w:left="360" w:hanging="360"/>
                  <w:contextualSpacing/>
                </w:pPr>
              </w:pPrChange>
            </w:pPr>
          </w:p>
        </w:tc>
        <w:tc>
          <w:tcPr>
            <w:tcW w:w="5508" w:type="dxa"/>
          </w:tcPr>
          <w:p w14:paraId="1E34889D" w14:textId="49C9D57A" w:rsidR="00361427" w:rsidDel="00636848" w:rsidRDefault="00361427">
            <w:pPr>
              <w:rPr>
                <w:del w:id="669" w:author="Eivazi, Farnaz" w:date="2022-07-13T12:39:00Z"/>
                <w:b/>
              </w:rPr>
            </w:pPr>
            <w:del w:id="670" w:author="Eivazi, Farnaz" w:date="2022-07-13T12:39:00Z">
              <w:r w:rsidDel="00636848">
                <w:rPr>
                  <w:b/>
                </w:rPr>
                <w:delText>Program runs with desired outputs related to a Test Plan</w:delText>
              </w:r>
            </w:del>
          </w:p>
        </w:tc>
        <w:tc>
          <w:tcPr>
            <w:tcW w:w="2430" w:type="dxa"/>
          </w:tcPr>
          <w:p w14:paraId="6069BF5B" w14:textId="5F0F80AF" w:rsidR="00361427" w:rsidDel="00636848" w:rsidRDefault="00361427">
            <w:pPr>
              <w:rPr>
                <w:del w:id="671" w:author="Eivazi, Farnaz" w:date="2022-07-13T12:39:00Z"/>
                <w:b/>
              </w:rPr>
            </w:pPr>
          </w:p>
        </w:tc>
        <w:tc>
          <w:tcPr>
            <w:tcW w:w="1530" w:type="dxa"/>
          </w:tcPr>
          <w:p w14:paraId="53DEFB78" w14:textId="70C8B1D5" w:rsidR="00361427" w:rsidDel="00636848" w:rsidRDefault="00361427">
            <w:pPr>
              <w:rPr>
                <w:del w:id="672" w:author="Eivazi, Farnaz" w:date="2022-07-13T12:39:00Z"/>
                <w:b/>
              </w:rPr>
            </w:pPr>
          </w:p>
        </w:tc>
      </w:tr>
      <w:tr w:rsidR="00361427" w:rsidDel="00636848" w14:paraId="7AD3FE8B" w14:textId="280783A5" w:rsidTr="00377D07">
        <w:trPr>
          <w:del w:id="673" w:author="Eivazi, Farnaz" w:date="2022-07-13T12:39:00Z"/>
        </w:trPr>
        <w:tc>
          <w:tcPr>
            <w:tcW w:w="542" w:type="dxa"/>
          </w:tcPr>
          <w:p w14:paraId="4AF15E39" w14:textId="69E77CB5" w:rsidR="00361427" w:rsidDel="00636848" w:rsidRDefault="00361427">
            <w:pPr>
              <w:rPr>
                <w:del w:id="674" w:author="Eivazi, Farnaz" w:date="2022-07-13T12:39:00Z"/>
                <w:b/>
              </w:rPr>
              <w:pPrChange w:id="675" w:author="Eivazi, Farnaz" w:date="2022-07-13T12:39:00Z">
                <w:pPr>
                  <w:widowControl w:val="0"/>
                  <w:numPr>
                    <w:numId w:val="39"/>
                  </w:numPr>
                  <w:ind w:left="360" w:hanging="360"/>
                  <w:contextualSpacing/>
                </w:pPr>
              </w:pPrChange>
            </w:pPr>
          </w:p>
        </w:tc>
        <w:tc>
          <w:tcPr>
            <w:tcW w:w="5508" w:type="dxa"/>
          </w:tcPr>
          <w:p w14:paraId="28B895B6" w14:textId="7CB9DE0C" w:rsidR="00361427" w:rsidDel="00636848" w:rsidRDefault="00361427">
            <w:pPr>
              <w:rPr>
                <w:del w:id="676" w:author="Eivazi, Farnaz" w:date="2022-07-13T12:39:00Z"/>
                <w:b/>
              </w:rPr>
            </w:pPr>
            <w:del w:id="677" w:author="Eivazi, Farnaz" w:date="2022-07-13T12:39:00Z">
              <w:r w:rsidDel="00636848">
                <w:rPr>
                  <w:b/>
                </w:rPr>
                <w:delText>Documentation file:</w:delText>
              </w:r>
            </w:del>
          </w:p>
        </w:tc>
        <w:tc>
          <w:tcPr>
            <w:tcW w:w="2430" w:type="dxa"/>
          </w:tcPr>
          <w:p w14:paraId="4C543B43" w14:textId="0188623B" w:rsidR="00361427" w:rsidDel="00636848" w:rsidRDefault="00361427">
            <w:pPr>
              <w:rPr>
                <w:del w:id="678" w:author="Eivazi, Farnaz" w:date="2022-07-13T12:39:00Z"/>
                <w:b/>
              </w:rPr>
            </w:pPr>
          </w:p>
        </w:tc>
        <w:tc>
          <w:tcPr>
            <w:tcW w:w="1530" w:type="dxa"/>
          </w:tcPr>
          <w:p w14:paraId="56725281" w14:textId="682D2C40" w:rsidR="00361427" w:rsidDel="00636848" w:rsidRDefault="00361427">
            <w:pPr>
              <w:rPr>
                <w:del w:id="679" w:author="Eivazi, Farnaz" w:date="2022-07-13T12:39:00Z"/>
                <w:b/>
              </w:rPr>
            </w:pPr>
          </w:p>
        </w:tc>
      </w:tr>
      <w:tr w:rsidR="00361427" w:rsidDel="00636848" w14:paraId="0BC38618" w14:textId="1AA64AAC" w:rsidTr="00377D07">
        <w:trPr>
          <w:del w:id="680" w:author="Eivazi, Farnaz" w:date="2022-07-13T12:39:00Z"/>
        </w:trPr>
        <w:tc>
          <w:tcPr>
            <w:tcW w:w="542" w:type="dxa"/>
          </w:tcPr>
          <w:p w14:paraId="31D918FA" w14:textId="43522190" w:rsidR="00361427" w:rsidDel="00636848" w:rsidRDefault="00361427">
            <w:pPr>
              <w:rPr>
                <w:del w:id="681" w:author="Eivazi, Farnaz" w:date="2022-07-13T12:39:00Z"/>
                <w:b/>
              </w:rPr>
            </w:pPr>
          </w:p>
        </w:tc>
        <w:tc>
          <w:tcPr>
            <w:tcW w:w="5508" w:type="dxa"/>
          </w:tcPr>
          <w:p w14:paraId="709FF9AC" w14:textId="3250EB5B" w:rsidR="00361427" w:rsidRPr="00C81DAD" w:rsidDel="00636848" w:rsidRDefault="00361427">
            <w:pPr>
              <w:rPr>
                <w:del w:id="682" w:author="Eivazi, Farnaz" w:date="2022-07-13T12:39:00Z"/>
                <w:bCs/>
              </w:rPr>
              <w:pPrChange w:id="683" w:author="Eivazi, Farnaz" w:date="2022-07-13T12:39:00Z">
                <w:pPr>
                  <w:pStyle w:val="ListParagraph"/>
                  <w:numPr>
                    <w:numId w:val="40"/>
                  </w:numPr>
                  <w:ind w:hanging="360"/>
                </w:pPr>
              </w:pPrChange>
            </w:pPr>
            <w:del w:id="684" w:author="Eivazi, Farnaz" w:date="2022-07-13T12:39:00Z">
              <w:r w:rsidRPr="00C81DAD" w:rsidDel="00636848">
                <w:rPr>
                  <w:bCs/>
                </w:rPr>
                <w:delText>Comprehensive Test Plan</w:delText>
              </w:r>
            </w:del>
          </w:p>
        </w:tc>
        <w:tc>
          <w:tcPr>
            <w:tcW w:w="2430" w:type="dxa"/>
          </w:tcPr>
          <w:p w14:paraId="443A26EE" w14:textId="6561C890" w:rsidR="00361427" w:rsidDel="00636848" w:rsidRDefault="00361427">
            <w:pPr>
              <w:rPr>
                <w:del w:id="685" w:author="Eivazi, Farnaz" w:date="2022-07-13T12:39:00Z"/>
                <w:b/>
              </w:rPr>
            </w:pPr>
          </w:p>
        </w:tc>
        <w:tc>
          <w:tcPr>
            <w:tcW w:w="1530" w:type="dxa"/>
          </w:tcPr>
          <w:p w14:paraId="05F46496" w14:textId="73583997" w:rsidR="00361427" w:rsidDel="00636848" w:rsidRDefault="00361427">
            <w:pPr>
              <w:rPr>
                <w:del w:id="686" w:author="Eivazi, Farnaz" w:date="2022-07-13T12:39:00Z"/>
                <w:b/>
              </w:rPr>
            </w:pPr>
          </w:p>
        </w:tc>
      </w:tr>
      <w:tr w:rsidR="00361427" w:rsidDel="00636848" w14:paraId="3155C774" w14:textId="50756B8B" w:rsidTr="00377D07">
        <w:trPr>
          <w:del w:id="687" w:author="Eivazi, Farnaz" w:date="2022-07-13T12:39:00Z"/>
        </w:trPr>
        <w:tc>
          <w:tcPr>
            <w:tcW w:w="542" w:type="dxa"/>
          </w:tcPr>
          <w:p w14:paraId="66FBF1A7" w14:textId="788B62DA" w:rsidR="00361427" w:rsidDel="00636848" w:rsidRDefault="00361427">
            <w:pPr>
              <w:rPr>
                <w:del w:id="688" w:author="Eivazi, Farnaz" w:date="2022-07-13T12:39:00Z"/>
                <w:b/>
              </w:rPr>
            </w:pPr>
          </w:p>
        </w:tc>
        <w:tc>
          <w:tcPr>
            <w:tcW w:w="5508" w:type="dxa"/>
          </w:tcPr>
          <w:p w14:paraId="6A727094" w14:textId="69FC6D1C" w:rsidR="00361427" w:rsidRPr="00C81DAD" w:rsidDel="00636848" w:rsidRDefault="00361427">
            <w:pPr>
              <w:rPr>
                <w:del w:id="689" w:author="Eivazi, Farnaz" w:date="2022-07-13T12:39:00Z"/>
                <w:bCs/>
              </w:rPr>
              <w:pPrChange w:id="690" w:author="Eivazi, Farnaz" w:date="2022-07-13T12:39:00Z">
                <w:pPr>
                  <w:pStyle w:val="ListParagraph"/>
                  <w:numPr>
                    <w:numId w:val="40"/>
                  </w:numPr>
                  <w:ind w:hanging="360"/>
                </w:pPr>
              </w:pPrChange>
            </w:pPr>
            <w:del w:id="691" w:author="Eivazi, Farnaz" w:date="2022-07-13T12:39:00Z">
              <w:r w:rsidDel="00636848">
                <w:rPr>
                  <w:bCs/>
                </w:rPr>
                <w:delText>Screenshots for each Junit Test</w:delText>
              </w:r>
            </w:del>
          </w:p>
        </w:tc>
        <w:tc>
          <w:tcPr>
            <w:tcW w:w="2430" w:type="dxa"/>
          </w:tcPr>
          <w:p w14:paraId="4355C099" w14:textId="13F2C9CE" w:rsidR="00361427" w:rsidDel="00636848" w:rsidRDefault="00361427">
            <w:pPr>
              <w:rPr>
                <w:del w:id="692" w:author="Eivazi, Farnaz" w:date="2022-07-13T12:39:00Z"/>
                <w:b/>
              </w:rPr>
            </w:pPr>
          </w:p>
        </w:tc>
        <w:tc>
          <w:tcPr>
            <w:tcW w:w="1530" w:type="dxa"/>
          </w:tcPr>
          <w:p w14:paraId="4BCA7776" w14:textId="64349643" w:rsidR="00361427" w:rsidDel="00636848" w:rsidRDefault="00361427">
            <w:pPr>
              <w:rPr>
                <w:del w:id="693" w:author="Eivazi, Farnaz" w:date="2022-07-13T12:39:00Z"/>
                <w:b/>
              </w:rPr>
            </w:pPr>
          </w:p>
        </w:tc>
      </w:tr>
      <w:tr w:rsidR="00361427" w:rsidDel="00636848" w14:paraId="237FE0A3" w14:textId="1A54F1FA" w:rsidTr="00377D07">
        <w:trPr>
          <w:del w:id="694" w:author="Eivazi, Farnaz" w:date="2022-07-13T12:39:00Z"/>
        </w:trPr>
        <w:tc>
          <w:tcPr>
            <w:tcW w:w="542" w:type="dxa"/>
          </w:tcPr>
          <w:p w14:paraId="42D181F6" w14:textId="43ABA038" w:rsidR="00361427" w:rsidDel="00636848" w:rsidRDefault="00361427">
            <w:pPr>
              <w:rPr>
                <w:del w:id="695" w:author="Eivazi, Farnaz" w:date="2022-07-13T12:39:00Z"/>
                <w:b/>
              </w:rPr>
            </w:pPr>
          </w:p>
        </w:tc>
        <w:tc>
          <w:tcPr>
            <w:tcW w:w="5508" w:type="dxa"/>
          </w:tcPr>
          <w:p w14:paraId="7A738584" w14:textId="51544CE5" w:rsidR="00361427" w:rsidRPr="00C81DAD" w:rsidDel="00636848" w:rsidRDefault="00361427">
            <w:pPr>
              <w:rPr>
                <w:del w:id="696" w:author="Eivazi, Farnaz" w:date="2022-07-13T12:39:00Z"/>
                <w:bCs/>
              </w:rPr>
              <w:pPrChange w:id="697" w:author="Eivazi, Farnaz" w:date="2022-07-13T12:39:00Z">
                <w:pPr>
                  <w:pStyle w:val="ListParagraph"/>
                  <w:numPr>
                    <w:numId w:val="40"/>
                  </w:numPr>
                  <w:ind w:hanging="360"/>
                </w:pPr>
              </w:pPrChange>
            </w:pPr>
            <w:del w:id="698" w:author="Eivazi, Farnaz" w:date="2022-07-13T12:39:00Z">
              <w:r w:rsidRPr="00C81DAD" w:rsidDel="00636848">
                <w:rPr>
                  <w:bCs/>
                </w:rPr>
                <w:delText xml:space="preserve">Screenshots </w:delText>
              </w:r>
              <w:r w:rsidDel="00636848">
                <w:rPr>
                  <w:bCs/>
                </w:rPr>
                <w:delText>for each Test case listed in the</w:delText>
              </w:r>
              <w:r w:rsidRPr="00C81DAD" w:rsidDel="00636848">
                <w:rPr>
                  <w:bCs/>
                </w:rPr>
                <w:delText xml:space="preserve"> Test Plan</w:delText>
              </w:r>
            </w:del>
          </w:p>
        </w:tc>
        <w:tc>
          <w:tcPr>
            <w:tcW w:w="2430" w:type="dxa"/>
          </w:tcPr>
          <w:p w14:paraId="3CD62046" w14:textId="2A16D21F" w:rsidR="00361427" w:rsidDel="00636848" w:rsidRDefault="00361427">
            <w:pPr>
              <w:rPr>
                <w:del w:id="699" w:author="Eivazi, Farnaz" w:date="2022-07-13T12:39:00Z"/>
                <w:b/>
              </w:rPr>
            </w:pPr>
          </w:p>
        </w:tc>
        <w:tc>
          <w:tcPr>
            <w:tcW w:w="1530" w:type="dxa"/>
          </w:tcPr>
          <w:p w14:paraId="7DA0F910" w14:textId="4887BC70" w:rsidR="00361427" w:rsidDel="00636848" w:rsidRDefault="00361427">
            <w:pPr>
              <w:rPr>
                <w:del w:id="700" w:author="Eivazi, Farnaz" w:date="2022-07-13T12:39:00Z"/>
                <w:b/>
              </w:rPr>
            </w:pPr>
          </w:p>
        </w:tc>
      </w:tr>
      <w:tr w:rsidR="00361427" w:rsidDel="00636848" w14:paraId="200CC45D" w14:textId="4D56FA07" w:rsidTr="00377D07">
        <w:trPr>
          <w:del w:id="701" w:author="Eivazi, Farnaz" w:date="2022-07-13T12:39:00Z"/>
        </w:trPr>
        <w:tc>
          <w:tcPr>
            <w:tcW w:w="542" w:type="dxa"/>
          </w:tcPr>
          <w:p w14:paraId="7BD99092" w14:textId="47D3BCC4" w:rsidR="00361427" w:rsidDel="00636848" w:rsidRDefault="00361427">
            <w:pPr>
              <w:rPr>
                <w:del w:id="702" w:author="Eivazi, Farnaz" w:date="2022-07-13T12:39:00Z"/>
                <w:b/>
              </w:rPr>
            </w:pPr>
          </w:p>
        </w:tc>
        <w:tc>
          <w:tcPr>
            <w:tcW w:w="5508" w:type="dxa"/>
          </w:tcPr>
          <w:p w14:paraId="648C3C8E" w14:textId="0649F1AF" w:rsidR="00361427" w:rsidRPr="00C81DAD" w:rsidDel="00636848" w:rsidRDefault="00361427">
            <w:pPr>
              <w:rPr>
                <w:del w:id="703" w:author="Eivazi, Farnaz" w:date="2022-07-13T12:39:00Z"/>
                <w:bCs/>
              </w:rPr>
              <w:pPrChange w:id="704" w:author="Eivazi, Farnaz" w:date="2022-07-13T12:39:00Z">
                <w:pPr>
                  <w:pStyle w:val="ListParagraph"/>
                  <w:numPr>
                    <w:numId w:val="40"/>
                  </w:numPr>
                  <w:ind w:hanging="360"/>
                </w:pPr>
              </w:pPrChange>
            </w:pPr>
            <w:del w:id="705" w:author="Eivazi, Farnaz" w:date="2022-07-13T12:39:00Z">
              <w:r w:rsidRPr="00C81DAD" w:rsidDel="00636848">
                <w:rPr>
                  <w:bCs/>
                </w:rPr>
                <w:delText xml:space="preserve">Screenshots of your GitHub account with </w:delText>
              </w:r>
              <w:r w:rsidDel="00636848">
                <w:rPr>
                  <w:bCs/>
                </w:rPr>
                <w:delText xml:space="preserve">submitted </w:delText>
              </w:r>
              <w:r w:rsidRPr="00C81DAD" w:rsidDel="00636848">
                <w:rPr>
                  <w:bCs/>
                </w:rPr>
                <w:delText>Assignment# (if required)</w:delText>
              </w:r>
            </w:del>
          </w:p>
        </w:tc>
        <w:tc>
          <w:tcPr>
            <w:tcW w:w="2430" w:type="dxa"/>
          </w:tcPr>
          <w:p w14:paraId="72FBF5D0" w14:textId="5DC98A88" w:rsidR="00361427" w:rsidDel="00636848" w:rsidRDefault="00361427">
            <w:pPr>
              <w:rPr>
                <w:del w:id="706" w:author="Eivazi, Farnaz" w:date="2022-07-13T12:39:00Z"/>
                <w:b/>
              </w:rPr>
            </w:pPr>
          </w:p>
        </w:tc>
        <w:tc>
          <w:tcPr>
            <w:tcW w:w="1530" w:type="dxa"/>
          </w:tcPr>
          <w:p w14:paraId="471231C9" w14:textId="17D479F2" w:rsidR="00361427" w:rsidDel="00636848" w:rsidRDefault="00361427">
            <w:pPr>
              <w:rPr>
                <w:del w:id="707" w:author="Eivazi, Farnaz" w:date="2022-07-13T12:39:00Z"/>
                <w:b/>
              </w:rPr>
            </w:pPr>
          </w:p>
        </w:tc>
      </w:tr>
      <w:tr w:rsidR="00361427" w:rsidDel="00636848" w14:paraId="1A07778D" w14:textId="36A2CDE8" w:rsidTr="00377D07">
        <w:trPr>
          <w:del w:id="708" w:author="Eivazi, Farnaz" w:date="2022-07-13T12:39:00Z"/>
        </w:trPr>
        <w:tc>
          <w:tcPr>
            <w:tcW w:w="542" w:type="dxa"/>
          </w:tcPr>
          <w:p w14:paraId="24D5DD2F" w14:textId="1CC2B277" w:rsidR="00361427" w:rsidDel="00636848" w:rsidRDefault="00361427">
            <w:pPr>
              <w:rPr>
                <w:del w:id="709" w:author="Eivazi, Farnaz" w:date="2022-07-13T12:39:00Z"/>
                <w:b/>
              </w:rPr>
            </w:pPr>
          </w:p>
        </w:tc>
        <w:tc>
          <w:tcPr>
            <w:tcW w:w="5508" w:type="dxa"/>
          </w:tcPr>
          <w:p w14:paraId="3B930CCC" w14:textId="203AFE76" w:rsidR="00361427" w:rsidRPr="00C81DAD" w:rsidDel="00636848" w:rsidRDefault="00361427">
            <w:pPr>
              <w:rPr>
                <w:del w:id="710" w:author="Eivazi, Farnaz" w:date="2022-07-13T12:39:00Z"/>
                <w:bCs/>
              </w:rPr>
              <w:pPrChange w:id="711" w:author="Eivazi, Farnaz" w:date="2022-07-13T12:39:00Z">
                <w:pPr>
                  <w:pStyle w:val="ListParagraph"/>
                  <w:numPr>
                    <w:numId w:val="40"/>
                  </w:numPr>
                  <w:ind w:hanging="360"/>
                </w:pPr>
              </w:pPrChange>
            </w:pPr>
            <w:del w:id="712" w:author="Eivazi, Farnaz" w:date="2022-07-13T12:39:00Z">
              <w:r w:rsidRPr="00C81DAD" w:rsidDel="00636848">
                <w:rPr>
                  <w:bCs/>
                </w:rPr>
                <w:delText xml:space="preserve">UML Diagram </w:delText>
              </w:r>
            </w:del>
          </w:p>
        </w:tc>
        <w:tc>
          <w:tcPr>
            <w:tcW w:w="2430" w:type="dxa"/>
          </w:tcPr>
          <w:p w14:paraId="135EB4D8" w14:textId="1240A5A6" w:rsidR="00361427" w:rsidDel="00636848" w:rsidRDefault="00361427">
            <w:pPr>
              <w:rPr>
                <w:del w:id="713" w:author="Eivazi, Farnaz" w:date="2022-07-13T12:39:00Z"/>
                <w:b/>
              </w:rPr>
            </w:pPr>
          </w:p>
        </w:tc>
        <w:tc>
          <w:tcPr>
            <w:tcW w:w="1530" w:type="dxa"/>
          </w:tcPr>
          <w:p w14:paraId="334C87EE" w14:textId="551F8E4C" w:rsidR="00361427" w:rsidDel="00636848" w:rsidRDefault="00361427">
            <w:pPr>
              <w:rPr>
                <w:del w:id="714" w:author="Eivazi, Farnaz" w:date="2022-07-13T12:39:00Z"/>
                <w:b/>
              </w:rPr>
            </w:pPr>
          </w:p>
        </w:tc>
      </w:tr>
      <w:tr w:rsidR="00361427" w:rsidDel="00636848" w14:paraId="504D51F3" w14:textId="3846930C" w:rsidTr="00377D07">
        <w:trPr>
          <w:del w:id="715" w:author="Eivazi, Farnaz" w:date="2022-07-13T12:39:00Z"/>
        </w:trPr>
        <w:tc>
          <w:tcPr>
            <w:tcW w:w="542" w:type="dxa"/>
          </w:tcPr>
          <w:p w14:paraId="2B8217A4" w14:textId="1EC1FE06" w:rsidR="00361427" w:rsidDel="00636848" w:rsidRDefault="00361427">
            <w:pPr>
              <w:rPr>
                <w:del w:id="716" w:author="Eivazi, Farnaz" w:date="2022-07-13T12:39:00Z"/>
                <w:rFonts w:ascii="Verdana" w:eastAsia="Verdana" w:hAnsi="Verdana" w:cs="Verdana"/>
                <w:b/>
              </w:rPr>
            </w:pPr>
          </w:p>
        </w:tc>
        <w:tc>
          <w:tcPr>
            <w:tcW w:w="5508" w:type="dxa"/>
          </w:tcPr>
          <w:p w14:paraId="38D1C9FE" w14:textId="544705D7" w:rsidR="00361427" w:rsidRPr="00C81DAD" w:rsidDel="00636848" w:rsidRDefault="00361427">
            <w:pPr>
              <w:rPr>
                <w:del w:id="717" w:author="Eivazi, Farnaz" w:date="2022-07-13T12:39:00Z"/>
                <w:bCs/>
              </w:rPr>
              <w:pPrChange w:id="718" w:author="Eivazi, Farnaz" w:date="2022-07-13T12:39:00Z">
                <w:pPr>
                  <w:pStyle w:val="ListParagraph"/>
                  <w:numPr>
                    <w:numId w:val="40"/>
                  </w:numPr>
                  <w:ind w:hanging="360"/>
                </w:pPr>
              </w:pPrChange>
            </w:pPr>
            <w:del w:id="719" w:author="Eivazi, Farnaz" w:date="2022-07-13T12:39:00Z">
              <w:r w:rsidRPr="00C81DAD" w:rsidDel="00636848">
                <w:rPr>
                  <w:bCs/>
                </w:rPr>
                <w:delText xml:space="preserve">Algorithms/Pseudocode </w:delText>
              </w:r>
            </w:del>
          </w:p>
        </w:tc>
        <w:tc>
          <w:tcPr>
            <w:tcW w:w="2430" w:type="dxa"/>
          </w:tcPr>
          <w:p w14:paraId="633EDFD3" w14:textId="43B7F347" w:rsidR="00361427" w:rsidDel="00636848" w:rsidRDefault="00361427">
            <w:pPr>
              <w:rPr>
                <w:del w:id="720" w:author="Eivazi, Farnaz" w:date="2022-07-13T12:39:00Z"/>
                <w:rFonts w:ascii="Verdana" w:eastAsia="Verdana" w:hAnsi="Verdana" w:cs="Verdana"/>
                <w:b/>
              </w:rPr>
            </w:pPr>
          </w:p>
        </w:tc>
        <w:tc>
          <w:tcPr>
            <w:tcW w:w="1530" w:type="dxa"/>
          </w:tcPr>
          <w:p w14:paraId="7E1D9796" w14:textId="02FCD366" w:rsidR="00361427" w:rsidDel="00636848" w:rsidRDefault="00361427">
            <w:pPr>
              <w:rPr>
                <w:del w:id="721" w:author="Eivazi, Farnaz" w:date="2022-07-13T12:39:00Z"/>
                <w:rFonts w:ascii="Verdana" w:eastAsia="Verdana" w:hAnsi="Verdana" w:cs="Verdana"/>
                <w:b/>
              </w:rPr>
            </w:pPr>
          </w:p>
        </w:tc>
      </w:tr>
      <w:tr w:rsidR="00361427" w:rsidDel="00636848" w14:paraId="5386C8D7" w14:textId="125264A6" w:rsidTr="00377D07">
        <w:trPr>
          <w:del w:id="722" w:author="Eivazi, Farnaz" w:date="2022-07-13T12:39:00Z"/>
        </w:trPr>
        <w:tc>
          <w:tcPr>
            <w:tcW w:w="542" w:type="dxa"/>
          </w:tcPr>
          <w:p w14:paraId="414DA5E1" w14:textId="06840689" w:rsidR="00361427" w:rsidDel="00636848" w:rsidRDefault="00361427">
            <w:pPr>
              <w:rPr>
                <w:del w:id="723" w:author="Eivazi, Farnaz" w:date="2022-07-13T12:39:00Z"/>
                <w:rFonts w:ascii="Verdana" w:eastAsia="Verdana" w:hAnsi="Verdana" w:cs="Verdana"/>
                <w:b/>
              </w:rPr>
            </w:pPr>
          </w:p>
        </w:tc>
        <w:tc>
          <w:tcPr>
            <w:tcW w:w="5508" w:type="dxa"/>
          </w:tcPr>
          <w:p w14:paraId="5AE170F8" w14:textId="764638F1" w:rsidR="00361427" w:rsidRPr="00C81DAD" w:rsidDel="00636848" w:rsidRDefault="00361427">
            <w:pPr>
              <w:rPr>
                <w:del w:id="724" w:author="Eivazi, Farnaz" w:date="2022-07-13T12:39:00Z"/>
                <w:rFonts w:ascii="Verdana" w:eastAsia="Verdana" w:hAnsi="Verdana" w:cs="Verdana"/>
                <w:bCs/>
              </w:rPr>
              <w:pPrChange w:id="725" w:author="Eivazi, Farnaz" w:date="2022-07-13T12:39:00Z">
                <w:pPr>
                  <w:pStyle w:val="ListParagraph"/>
                  <w:numPr>
                    <w:numId w:val="40"/>
                  </w:numPr>
                  <w:ind w:hanging="360"/>
                </w:pPr>
              </w:pPrChange>
            </w:pPr>
            <w:del w:id="726" w:author="Eivazi, Farnaz" w:date="2022-07-13T12:39:00Z">
              <w:r w:rsidRPr="00C81DAD" w:rsidDel="00636848">
                <w:rPr>
                  <w:bCs/>
                </w:rPr>
                <w:delText>Flowchart (if required)</w:delText>
              </w:r>
            </w:del>
          </w:p>
        </w:tc>
        <w:tc>
          <w:tcPr>
            <w:tcW w:w="2430" w:type="dxa"/>
          </w:tcPr>
          <w:p w14:paraId="15B7B7D5" w14:textId="7F036FFB" w:rsidR="00361427" w:rsidDel="00636848" w:rsidRDefault="00361427">
            <w:pPr>
              <w:rPr>
                <w:del w:id="727" w:author="Eivazi, Farnaz" w:date="2022-07-13T12:39:00Z"/>
                <w:rFonts w:ascii="Verdana" w:eastAsia="Verdana" w:hAnsi="Verdana" w:cs="Verdana"/>
                <w:b/>
              </w:rPr>
            </w:pPr>
          </w:p>
        </w:tc>
        <w:tc>
          <w:tcPr>
            <w:tcW w:w="1530" w:type="dxa"/>
          </w:tcPr>
          <w:p w14:paraId="441422C5" w14:textId="41EBE8E5" w:rsidR="00361427" w:rsidDel="00636848" w:rsidRDefault="00361427">
            <w:pPr>
              <w:rPr>
                <w:del w:id="728" w:author="Eivazi, Farnaz" w:date="2022-07-13T12:39:00Z"/>
                <w:rFonts w:ascii="Verdana" w:eastAsia="Verdana" w:hAnsi="Verdana" w:cs="Verdana"/>
                <w:b/>
              </w:rPr>
            </w:pPr>
          </w:p>
        </w:tc>
      </w:tr>
      <w:tr w:rsidR="00361427" w:rsidDel="00636848" w14:paraId="3E811AC6" w14:textId="4A3AF6A6" w:rsidTr="00377D07">
        <w:trPr>
          <w:del w:id="729" w:author="Eivazi, Farnaz" w:date="2022-07-13T12:39:00Z"/>
        </w:trPr>
        <w:tc>
          <w:tcPr>
            <w:tcW w:w="542" w:type="dxa"/>
          </w:tcPr>
          <w:p w14:paraId="74D3C1CF" w14:textId="7DEBE468" w:rsidR="00361427" w:rsidDel="00636848" w:rsidRDefault="00361427">
            <w:pPr>
              <w:rPr>
                <w:del w:id="730" w:author="Eivazi, Farnaz" w:date="2022-07-13T12:39:00Z"/>
                <w:rFonts w:ascii="Verdana" w:eastAsia="Verdana" w:hAnsi="Verdana" w:cs="Verdana"/>
                <w:b/>
              </w:rPr>
            </w:pPr>
          </w:p>
        </w:tc>
        <w:tc>
          <w:tcPr>
            <w:tcW w:w="5508" w:type="dxa"/>
          </w:tcPr>
          <w:p w14:paraId="7ABF1D01" w14:textId="520393E6" w:rsidR="00361427" w:rsidRPr="00C81DAD" w:rsidDel="00636848" w:rsidRDefault="00361427">
            <w:pPr>
              <w:rPr>
                <w:del w:id="731" w:author="Eivazi, Farnaz" w:date="2022-07-13T12:39:00Z"/>
                <w:rFonts w:ascii="Verdana" w:eastAsia="Verdana" w:hAnsi="Verdana" w:cs="Verdana"/>
                <w:bCs/>
              </w:rPr>
              <w:pPrChange w:id="732" w:author="Eivazi, Farnaz" w:date="2022-07-13T12:39:00Z">
                <w:pPr>
                  <w:pStyle w:val="ListParagraph"/>
                  <w:numPr>
                    <w:numId w:val="40"/>
                  </w:numPr>
                  <w:ind w:hanging="360"/>
                </w:pPr>
              </w:pPrChange>
            </w:pPr>
            <w:del w:id="733" w:author="Eivazi, Farnaz" w:date="2022-07-13T12:39:00Z">
              <w:r w:rsidRPr="00C81DAD" w:rsidDel="00636848">
                <w:rPr>
                  <w:bCs/>
                </w:rPr>
                <w:delText>Lessons Learned</w:delText>
              </w:r>
            </w:del>
          </w:p>
        </w:tc>
        <w:tc>
          <w:tcPr>
            <w:tcW w:w="2430" w:type="dxa"/>
          </w:tcPr>
          <w:p w14:paraId="10C8A47B" w14:textId="6E4DC940" w:rsidR="00361427" w:rsidDel="00636848" w:rsidRDefault="00361427">
            <w:pPr>
              <w:rPr>
                <w:del w:id="734" w:author="Eivazi, Farnaz" w:date="2022-07-13T12:39:00Z"/>
                <w:rFonts w:ascii="Verdana" w:eastAsia="Verdana" w:hAnsi="Verdana" w:cs="Verdana"/>
                <w:b/>
              </w:rPr>
            </w:pPr>
          </w:p>
        </w:tc>
        <w:tc>
          <w:tcPr>
            <w:tcW w:w="1530" w:type="dxa"/>
          </w:tcPr>
          <w:p w14:paraId="7C5AB28F" w14:textId="392E8F44" w:rsidR="00361427" w:rsidDel="00636848" w:rsidRDefault="00361427">
            <w:pPr>
              <w:rPr>
                <w:del w:id="735" w:author="Eivazi, Farnaz" w:date="2022-07-13T12:39:00Z"/>
                <w:rFonts w:ascii="Verdana" w:eastAsia="Verdana" w:hAnsi="Verdana" w:cs="Verdana"/>
                <w:b/>
              </w:rPr>
            </w:pPr>
          </w:p>
        </w:tc>
      </w:tr>
      <w:tr w:rsidR="00361427" w:rsidRPr="00C81DAD" w:rsidDel="00636848" w14:paraId="29E79D82" w14:textId="33E2B9E3" w:rsidTr="00377D07">
        <w:trPr>
          <w:del w:id="736" w:author="Eivazi, Farnaz" w:date="2022-07-13T12:39:00Z"/>
        </w:trPr>
        <w:tc>
          <w:tcPr>
            <w:tcW w:w="542" w:type="dxa"/>
          </w:tcPr>
          <w:p w14:paraId="79ECFD76" w14:textId="53151B11" w:rsidR="00361427" w:rsidRPr="00C81DAD" w:rsidDel="00636848" w:rsidRDefault="00361427">
            <w:pPr>
              <w:rPr>
                <w:del w:id="737" w:author="Eivazi, Farnaz" w:date="2022-07-13T12:39:00Z"/>
                <w:rFonts w:ascii="Verdana" w:eastAsia="Verdana" w:hAnsi="Verdana" w:cs="Verdana"/>
                <w:bCs/>
              </w:rPr>
            </w:pPr>
          </w:p>
        </w:tc>
        <w:tc>
          <w:tcPr>
            <w:tcW w:w="5508" w:type="dxa"/>
          </w:tcPr>
          <w:p w14:paraId="13C4886A" w14:textId="1392D43C" w:rsidR="00361427" w:rsidRPr="00C81DAD" w:rsidDel="00636848" w:rsidRDefault="00361427">
            <w:pPr>
              <w:rPr>
                <w:del w:id="738" w:author="Eivazi, Farnaz" w:date="2022-07-13T12:39:00Z"/>
                <w:bCs/>
              </w:rPr>
              <w:pPrChange w:id="739" w:author="Eivazi, Farnaz" w:date="2022-07-13T12:39:00Z">
                <w:pPr>
                  <w:pStyle w:val="ListParagraph"/>
                  <w:numPr>
                    <w:numId w:val="40"/>
                  </w:numPr>
                  <w:ind w:hanging="360"/>
                </w:pPr>
              </w:pPrChange>
            </w:pPr>
            <w:del w:id="740" w:author="Eivazi, Farnaz" w:date="2022-07-13T12:39:00Z">
              <w:r w:rsidRPr="00C81DAD" w:rsidDel="00636848">
                <w:rPr>
                  <w:bCs/>
                </w:rPr>
                <w:delText>Checklist is completed and included in the Documentation</w:delText>
              </w:r>
            </w:del>
          </w:p>
        </w:tc>
        <w:tc>
          <w:tcPr>
            <w:tcW w:w="2430" w:type="dxa"/>
          </w:tcPr>
          <w:p w14:paraId="75B1F763" w14:textId="02E4B74D" w:rsidR="00361427" w:rsidRPr="00C81DAD" w:rsidDel="00636848" w:rsidRDefault="00361427">
            <w:pPr>
              <w:rPr>
                <w:del w:id="741" w:author="Eivazi, Farnaz" w:date="2022-07-13T12:39:00Z"/>
                <w:bCs/>
              </w:rPr>
            </w:pPr>
          </w:p>
        </w:tc>
        <w:tc>
          <w:tcPr>
            <w:tcW w:w="1530" w:type="dxa"/>
          </w:tcPr>
          <w:p w14:paraId="476C8999" w14:textId="1B58AC9D" w:rsidR="00361427" w:rsidRPr="00C81DAD" w:rsidDel="00636848" w:rsidRDefault="00361427">
            <w:pPr>
              <w:rPr>
                <w:del w:id="742" w:author="Eivazi, Farnaz" w:date="2022-07-13T12:39:00Z"/>
                <w:rFonts w:ascii="Verdana" w:eastAsia="Verdana" w:hAnsi="Verdana" w:cs="Verdana"/>
                <w:bCs/>
              </w:rPr>
            </w:pPr>
          </w:p>
        </w:tc>
      </w:tr>
    </w:tbl>
    <w:p w14:paraId="35923F6C" w14:textId="1C020273" w:rsidR="00361427" w:rsidRPr="002C256B" w:rsidDel="00636848" w:rsidRDefault="00361427">
      <w:pPr>
        <w:rPr>
          <w:del w:id="743" w:author="Eivazi, Farnaz" w:date="2022-07-13T12:39:00Z"/>
          <w:b/>
          <w:sz w:val="28"/>
        </w:rPr>
      </w:pPr>
    </w:p>
    <w:p w14:paraId="60FBC98B" w14:textId="77777777" w:rsidR="00A1187F" w:rsidRPr="00B038DC" w:rsidRDefault="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5881E" w14:textId="77777777" w:rsidR="001842F9" w:rsidRDefault="001842F9" w:rsidP="00292AFE">
      <w:r>
        <w:separator/>
      </w:r>
    </w:p>
  </w:endnote>
  <w:endnote w:type="continuationSeparator" w:id="0">
    <w:p w14:paraId="55B841AC" w14:textId="77777777" w:rsidR="001842F9" w:rsidRDefault="001842F9"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52994" w14:textId="77777777" w:rsidR="001842F9" w:rsidRDefault="001842F9" w:rsidP="00292AFE">
      <w:r>
        <w:separator/>
      </w:r>
    </w:p>
  </w:footnote>
  <w:footnote w:type="continuationSeparator" w:id="0">
    <w:p w14:paraId="1D378BC0" w14:textId="77777777" w:rsidR="001842F9" w:rsidRDefault="001842F9"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B28A4"/>
    <w:multiLevelType w:val="multilevel"/>
    <w:tmpl w:val="A9DAA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74E15"/>
    <w:multiLevelType w:val="hybridMultilevel"/>
    <w:tmpl w:val="7486B6C6"/>
    <w:lvl w:ilvl="0" w:tplc="BB66E9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0C626DE"/>
    <w:multiLevelType w:val="hybridMultilevel"/>
    <w:tmpl w:val="5D480BCA"/>
    <w:lvl w:ilvl="0" w:tplc="04090017">
      <w:start w:val="1"/>
      <w:numFmt w:val="lowerLetter"/>
      <w:lvlText w:val="%1)"/>
      <w:lvlJc w:val="left"/>
      <w:pPr>
        <w:ind w:left="720" w:hanging="360"/>
      </w:pPr>
    </w:lvl>
    <w:lvl w:ilvl="1" w:tplc="2AE4B0B0">
      <w:start w:val="5"/>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D42A8D"/>
    <w:multiLevelType w:val="hybridMultilevel"/>
    <w:tmpl w:val="2950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7"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6104A3"/>
    <w:multiLevelType w:val="hybridMultilevel"/>
    <w:tmpl w:val="3EC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6C266F"/>
    <w:multiLevelType w:val="hybridMultilevel"/>
    <w:tmpl w:val="68DAF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0839">
    <w:abstractNumId w:val="36"/>
  </w:num>
  <w:num w:numId="2" w16cid:durableId="1586955054">
    <w:abstractNumId w:val="32"/>
  </w:num>
  <w:num w:numId="3" w16cid:durableId="672100612">
    <w:abstractNumId w:val="27"/>
  </w:num>
  <w:num w:numId="4" w16cid:durableId="1869954270">
    <w:abstractNumId w:val="29"/>
  </w:num>
  <w:num w:numId="5" w16cid:durableId="273363271">
    <w:abstractNumId w:val="33"/>
  </w:num>
  <w:num w:numId="6" w16cid:durableId="378627511">
    <w:abstractNumId w:val="21"/>
  </w:num>
  <w:num w:numId="7" w16cid:durableId="1423069843">
    <w:abstractNumId w:val="37"/>
  </w:num>
  <w:num w:numId="8" w16cid:durableId="1649477000">
    <w:abstractNumId w:val="43"/>
  </w:num>
  <w:num w:numId="9" w16cid:durableId="281109448">
    <w:abstractNumId w:val="22"/>
  </w:num>
  <w:num w:numId="10" w16cid:durableId="2099279568">
    <w:abstractNumId w:val="38"/>
  </w:num>
  <w:num w:numId="11" w16cid:durableId="1241674677">
    <w:abstractNumId w:val="11"/>
  </w:num>
  <w:num w:numId="12" w16cid:durableId="615067299">
    <w:abstractNumId w:val="41"/>
  </w:num>
  <w:num w:numId="13" w16cid:durableId="1921475842">
    <w:abstractNumId w:val="28"/>
  </w:num>
  <w:num w:numId="14" w16cid:durableId="1722603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340613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8676798">
    <w:abstractNumId w:val="20"/>
  </w:num>
  <w:num w:numId="17" w16cid:durableId="1682926386">
    <w:abstractNumId w:val="19"/>
  </w:num>
  <w:num w:numId="18" w16cid:durableId="1265458738">
    <w:abstractNumId w:val="4"/>
  </w:num>
  <w:num w:numId="19" w16cid:durableId="1143816836">
    <w:abstractNumId w:val="34"/>
  </w:num>
  <w:num w:numId="20" w16cid:durableId="1666474861">
    <w:abstractNumId w:val="17"/>
  </w:num>
  <w:num w:numId="21" w16cid:durableId="598367770">
    <w:abstractNumId w:val="14"/>
  </w:num>
  <w:num w:numId="22" w16cid:durableId="1084765643">
    <w:abstractNumId w:val="10"/>
  </w:num>
  <w:num w:numId="23" w16cid:durableId="166480306">
    <w:abstractNumId w:val="44"/>
  </w:num>
  <w:num w:numId="24" w16cid:durableId="61298427">
    <w:abstractNumId w:val="2"/>
  </w:num>
  <w:num w:numId="25" w16cid:durableId="640305273">
    <w:abstractNumId w:val="26"/>
  </w:num>
  <w:num w:numId="26" w16cid:durableId="1226113214">
    <w:abstractNumId w:val="0"/>
  </w:num>
  <w:num w:numId="27" w16cid:durableId="1766145259">
    <w:abstractNumId w:val="6"/>
  </w:num>
  <w:num w:numId="28" w16cid:durableId="1766805539">
    <w:abstractNumId w:val="42"/>
  </w:num>
  <w:num w:numId="29" w16cid:durableId="861749726">
    <w:abstractNumId w:val="13"/>
  </w:num>
  <w:num w:numId="30" w16cid:durableId="2117484189">
    <w:abstractNumId w:val="23"/>
  </w:num>
  <w:num w:numId="31" w16cid:durableId="1563633348">
    <w:abstractNumId w:val="15"/>
  </w:num>
  <w:num w:numId="32" w16cid:durableId="719675071">
    <w:abstractNumId w:val="15"/>
  </w:num>
  <w:num w:numId="33" w16cid:durableId="1036468953">
    <w:abstractNumId w:val="5"/>
  </w:num>
  <w:num w:numId="34" w16cid:durableId="1263102071">
    <w:abstractNumId w:val="16"/>
  </w:num>
  <w:num w:numId="35" w16cid:durableId="2022929950">
    <w:abstractNumId w:val="16"/>
  </w:num>
  <w:num w:numId="36" w16cid:durableId="530461521">
    <w:abstractNumId w:val="16"/>
  </w:num>
  <w:num w:numId="37" w16cid:durableId="1665279523">
    <w:abstractNumId w:val="3"/>
  </w:num>
  <w:num w:numId="38" w16cid:durableId="1594318272">
    <w:abstractNumId w:val="7"/>
  </w:num>
  <w:num w:numId="39" w16cid:durableId="487866677">
    <w:abstractNumId w:val="12"/>
  </w:num>
  <w:num w:numId="40" w16cid:durableId="1371414793">
    <w:abstractNumId w:val="24"/>
  </w:num>
  <w:num w:numId="41" w16cid:durableId="1647934266">
    <w:abstractNumId w:val="18"/>
  </w:num>
  <w:num w:numId="42" w16cid:durableId="1163857521">
    <w:abstractNumId w:val="31"/>
  </w:num>
  <w:num w:numId="43" w16cid:durableId="1565095523">
    <w:abstractNumId w:val="30"/>
  </w:num>
  <w:num w:numId="44" w16cid:durableId="1653220467">
    <w:abstractNumId w:val="40"/>
  </w:num>
  <w:num w:numId="45" w16cid:durableId="1192113680">
    <w:abstractNumId w:val="25"/>
  </w:num>
  <w:num w:numId="46" w16cid:durableId="128941963">
    <w:abstractNumId w:val="1"/>
  </w:num>
  <w:num w:numId="47" w16cid:durableId="503519531">
    <w:abstractNumId w:val="9"/>
  </w:num>
  <w:num w:numId="48" w16cid:durableId="888803248">
    <w:abstractNumId w:val="8"/>
  </w:num>
  <w:num w:numId="49" w16cid:durableId="1285651285">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vazi, Farnaz">
    <w15:presenceInfo w15:providerId="AD" w15:userId="S-1-5-21-2023399381-3495046415-3316280272-242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DAE"/>
    <w:rsid w:val="0008576A"/>
    <w:rsid w:val="00096781"/>
    <w:rsid w:val="000A1B6A"/>
    <w:rsid w:val="000B46EB"/>
    <w:rsid w:val="000C0792"/>
    <w:rsid w:val="000D6CED"/>
    <w:rsid w:val="000E19D7"/>
    <w:rsid w:val="000E36BB"/>
    <w:rsid w:val="000E6CD0"/>
    <w:rsid w:val="00102B9F"/>
    <w:rsid w:val="00104003"/>
    <w:rsid w:val="0011480D"/>
    <w:rsid w:val="00130161"/>
    <w:rsid w:val="00142E9E"/>
    <w:rsid w:val="00144914"/>
    <w:rsid w:val="001474BE"/>
    <w:rsid w:val="00150BC1"/>
    <w:rsid w:val="00150D0B"/>
    <w:rsid w:val="001543F6"/>
    <w:rsid w:val="00157C24"/>
    <w:rsid w:val="001616DC"/>
    <w:rsid w:val="00163FCF"/>
    <w:rsid w:val="00173536"/>
    <w:rsid w:val="001842F9"/>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5292E"/>
    <w:rsid w:val="002605D0"/>
    <w:rsid w:val="0026069B"/>
    <w:rsid w:val="0026321D"/>
    <w:rsid w:val="00264A32"/>
    <w:rsid w:val="00270AA5"/>
    <w:rsid w:val="002714DF"/>
    <w:rsid w:val="00273834"/>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149E"/>
    <w:rsid w:val="00353E6D"/>
    <w:rsid w:val="00361427"/>
    <w:rsid w:val="0037158C"/>
    <w:rsid w:val="00372425"/>
    <w:rsid w:val="003760F1"/>
    <w:rsid w:val="00392558"/>
    <w:rsid w:val="003A531C"/>
    <w:rsid w:val="003B1F37"/>
    <w:rsid w:val="003B6B02"/>
    <w:rsid w:val="003C474C"/>
    <w:rsid w:val="003C7313"/>
    <w:rsid w:val="003D2353"/>
    <w:rsid w:val="003D3E67"/>
    <w:rsid w:val="003D52B3"/>
    <w:rsid w:val="003E7D3C"/>
    <w:rsid w:val="003F0D4C"/>
    <w:rsid w:val="003F2110"/>
    <w:rsid w:val="0040731A"/>
    <w:rsid w:val="0040755C"/>
    <w:rsid w:val="00412186"/>
    <w:rsid w:val="00417161"/>
    <w:rsid w:val="004201B2"/>
    <w:rsid w:val="00420506"/>
    <w:rsid w:val="0043221D"/>
    <w:rsid w:val="004412F4"/>
    <w:rsid w:val="00444DD3"/>
    <w:rsid w:val="00456E70"/>
    <w:rsid w:val="004707F3"/>
    <w:rsid w:val="00477A9A"/>
    <w:rsid w:val="004811DA"/>
    <w:rsid w:val="0048472F"/>
    <w:rsid w:val="00485A06"/>
    <w:rsid w:val="00491360"/>
    <w:rsid w:val="00491963"/>
    <w:rsid w:val="004958BD"/>
    <w:rsid w:val="004B4532"/>
    <w:rsid w:val="004B51E9"/>
    <w:rsid w:val="004C3C61"/>
    <w:rsid w:val="004D67A7"/>
    <w:rsid w:val="004D7B98"/>
    <w:rsid w:val="004F2C22"/>
    <w:rsid w:val="004F61D3"/>
    <w:rsid w:val="00500599"/>
    <w:rsid w:val="005017B3"/>
    <w:rsid w:val="0050580B"/>
    <w:rsid w:val="00507023"/>
    <w:rsid w:val="0052253F"/>
    <w:rsid w:val="00526F63"/>
    <w:rsid w:val="00532DCA"/>
    <w:rsid w:val="005358E8"/>
    <w:rsid w:val="00536B32"/>
    <w:rsid w:val="005418D7"/>
    <w:rsid w:val="0054523D"/>
    <w:rsid w:val="00547FA9"/>
    <w:rsid w:val="00552DF8"/>
    <w:rsid w:val="00560771"/>
    <w:rsid w:val="00565728"/>
    <w:rsid w:val="0057221A"/>
    <w:rsid w:val="00577F00"/>
    <w:rsid w:val="005A6605"/>
    <w:rsid w:val="005B2C9C"/>
    <w:rsid w:val="005D7891"/>
    <w:rsid w:val="005E4D2C"/>
    <w:rsid w:val="005E7B2F"/>
    <w:rsid w:val="00621291"/>
    <w:rsid w:val="0063372F"/>
    <w:rsid w:val="00636848"/>
    <w:rsid w:val="006465A6"/>
    <w:rsid w:val="00652079"/>
    <w:rsid w:val="006535B8"/>
    <w:rsid w:val="00656E38"/>
    <w:rsid w:val="006610CF"/>
    <w:rsid w:val="00665D35"/>
    <w:rsid w:val="00670830"/>
    <w:rsid w:val="00680D95"/>
    <w:rsid w:val="00682713"/>
    <w:rsid w:val="006853D6"/>
    <w:rsid w:val="00691472"/>
    <w:rsid w:val="006A3D58"/>
    <w:rsid w:val="006B3282"/>
    <w:rsid w:val="006B3296"/>
    <w:rsid w:val="006C18A6"/>
    <w:rsid w:val="006C46CF"/>
    <w:rsid w:val="006D181B"/>
    <w:rsid w:val="006D42F7"/>
    <w:rsid w:val="006D7E5F"/>
    <w:rsid w:val="00700635"/>
    <w:rsid w:val="00700941"/>
    <w:rsid w:val="00701235"/>
    <w:rsid w:val="007168F4"/>
    <w:rsid w:val="00720168"/>
    <w:rsid w:val="0072136E"/>
    <w:rsid w:val="007265B5"/>
    <w:rsid w:val="00735862"/>
    <w:rsid w:val="00760EDC"/>
    <w:rsid w:val="00763D2C"/>
    <w:rsid w:val="00771E93"/>
    <w:rsid w:val="00774B41"/>
    <w:rsid w:val="007809DE"/>
    <w:rsid w:val="00781ABD"/>
    <w:rsid w:val="00787D09"/>
    <w:rsid w:val="00792033"/>
    <w:rsid w:val="007A0EDC"/>
    <w:rsid w:val="007A2B12"/>
    <w:rsid w:val="007A4799"/>
    <w:rsid w:val="007B2A1E"/>
    <w:rsid w:val="007B342B"/>
    <w:rsid w:val="007B346D"/>
    <w:rsid w:val="007B5175"/>
    <w:rsid w:val="007B5F27"/>
    <w:rsid w:val="007E3CB5"/>
    <w:rsid w:val="007F039D"/>
    <w:rsid w:val="007F6C6F"/>
    <w:rsid w:val="00801761"/>
    <w:rsid w:val="00803D64"/>
    <w:rsid w:val="008055EF"/>
    <w:rsid w:val="0080768E"/>
    <w:rsid w:val="00810EFA"/>
    <w:rsid w:val="00813839"/>
    <w:rsid w:val="00814BC9"/>
    <w:rsid w:val="00816A63"/>
    <w:rsid w:val="008171C2"/>
    <w:rsid w:val="00820A39"/>
    <w:rsid w:val="00844B9C"/>
    <w:rsid w:val="00870DCD"/>
    <w:rsid w:val="00880737"/>
    <w:rsid w:val="00881483"/>
    <w:rsid w:val="00895E2C"/>
    <w:rsid w:val="008A2507"/>
    <w:rsid w:val="008A5849"/>
    <w:rsid w:val="008B2AF6"/>
    <w:rsid w:val="008B7D63"/>
    <w:rsid w:val="008C30EF"/>
    <w:rsid w:val="008C713F"/>
    <w:rsid w:val="008D04AD"/>
    <w:rsid w:val="008D6DEE"/>
    <w:rsid w:val="008D7C64"/>
    <w:rsid w:val="008E7512"/>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702B"/>
    <w:rsid w:val="00973884"/>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67F28"/>
    <w:rsid w:val="00A85E32"/>
    <w:rsid w:val="00AB1D96"/>
    <w:rsid w:val="00AC205C"/>
    <w:rsid w:val="00AD7E2B"/>
    <w:rsid w:val="00AF1473"/>
    <w:rsid w:val="00AF279A"/>
    <w:rsid w:val="00B01E08"/>
    <w:rsid w:val="00B02EB7"/>
    <w:rsid w:val="00B038DC"/>
    <w:rsid w:val="00B06358"/>
    <w:rsid w:val="00B1412C"/>
    <w:rsid w:val="00B27E07"/>
    <w:rsid w:val="00B46BAF"/>
    <w:rsid w:val="00B66473"/>
    <w:rsid w:val="00B66900"/>
    <w:rsid w:val="00B716A4"/>
    <w:rsid w:val="00B7766A"/>
    <w:rsid w:val="00B816D7"/>
    <w:rsid w:val="00B95EF5"/>
    <w:rsid w:val="00BA2AAC"/>
    <w:rsid w:val="00BA378F"/>
    <w:rsid w:val="00BA771E"/>
    <w:rsid w:val="00BD1E62"/>
    <w:rsid w:val="00BD4CC5"/>
    <w:rsid w:val="00BD54F5"/>
    <w:rsid w:val="00BF670D"/>
    <w:rsid w:val="00C07198"/>
    <w:rsid w:val="00C13422"/>
    <w:rsid w:val="00C17A53"/>
    <w:rsid w:val="00C22F4F"/>
    <w:rsid w:val="00C272A6"/>
    <w:rsid w:val="00C303F4"/>
    <w:rsid w:val="00C34488"/>
    <w:rsid w:val="00C34D6E"/>
    <w:rsid w:val="00C618AA"/>
    <w:rsid w:val="00C63B58"/>
    <w:rsid w:val="00C64C67"/>
    <w:rsid w:val="00C71214"/>
    <w:rsid w:val="00C724B0"/>
    <w:rsid w:val="00C82EAC"/>
    <w:rsid w:val="00C84A4C"/>
    <w:rsid w:val="00CA2A3B"/>
    <w:rsid w:val="00CA3506"/>
    <w:rsid w:val="00CC0621"/>
    <w:rsid w:val="00D03ABE"/>
    <w:rsid w:val="00D05BF6"/>
    <w:rsid w:val="00D062A4"/>
    <w:rsid w:val="00D12D18"/>
    <w:rsid w:val="00D35B15"/>
    <w:rsid w:val="00D46038"/>
    <w:rsid w:val="00D52FF6"/>
    <w:rsid w:val="00D71847"/>
    <w:rsid w:val="00D829D6"/>
    <w:rsid w:val="00D85B9C"/>
    <w:rsid w:val="00D8636A"/>
    <w:rsid w:val="00DA0E9B"/>
    <w:rsid w:val="00DA3F85"/>
    <w:rsid w:val="00DA5AE0"/>
    <w:rsid w:val="00DA7C58"/>
    <w:rsid w:val="00DB259C"/>
    <w:rsid w:val="00DB3043"/>
    <w:rsid w:val="00DC776F"/>
    <w:rsid w:val="00DD0AC3"/>
    <w:rsid w:val="00DD373C"/>
    <w:rsid w:val="00DD5B10"/>
    <w:rsid w:val="00DE21E6"/>
    <w:rsid w:val="00DE4B45"/>
    <w:rsid w:val="00DE55A7"/>
    <w:rsid w:val="00DF61CA"/>
    <w:rsid w:val="00DF7026"/>
    <w:rsid w:val="00E057D3"/>
    <w:rsid w:val="00E2308E"/>
    <w:rsid w:val="00E312F3"/>
    <w:rsid w:val="00E4036D"/>
    <w:rsid w:val="00E52947"/>
    <w:rsid w:val="00E61D92"/>
    <w:rsid w:val="00E61FAF"/>
    <w:rsid w:val="00E66FAE"/>
    <w:rsid w:val="00E71F07"/>
    <w:rsid w:val="00E94464"/>
    <w:rsid w:val="00E94FDD"/>
    <w:rsid w:val="00EA6841"/>
    <w:rsid w:val="00EA7263"/>
    <w:rsid w:val="00EC6609"/>
    <w:rsid w:val="00ED0F08"/>
    <w:rsid w:val="00ED5EF4"/>
    <w:rsid w:val="00EE174B"/>
    <w:rsid w:val="00EE5A3E"/>
    <w:rsid w:val="00EE7B4E"/>
    <w:rsid w:val="00EF08D1"/>
    <w:rsid w:val="00F05611"/>
    <w:rsid w:val="00F06E2C"/>
    <w:rsid w:val="00F20BB8"/>
    <w:rsid w:val="00F211DE"/>
    <w:rsid w:val="00F236A3"/>
    <w:rsid w:val="00F31DF9"/>
    <w:rsid w:val="00F34B3C"/>
    <w:rsid w:val="00F354E2"/>
    <w:rsid w:val="00F4532D"/>
    <w:rsid w:val="00F522F0"/>
    <w:rsid w:val="00F56A2D"/>
    <w:rsid w:val="00F57AA0"/>
    <w:rsid w:val="00F70A50"/>
    <w:rsid w:val="00F82927"/>
    <w:rsid w:val="00F85B35"/>
    <w:rsid w:val="00F87B12"/>
    <w:rsid w:val="00FA4B47"/>
    <w:rsid w:val="00FA59E6"/>
    <w:rsid w:val="00FA71DE"/>
    <w:rsid w:val="00FB59CF"/>
    <w:rsid w:val="00FC1EB1"/>
    <w:rsid w:val="00FD4A32"/>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 w:type="paragraph" w:styleId="Revision">
    <w:name w:val="Revision"/>
    <w:hidden/>
    <w:uiPriority w:val="99"/>
    <w:semiHidden/>
    <w:rsid w:val="00FD4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082871645">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6D6A1-446B-46F5-BF8C-1508B518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1917</Words>
  <Characters>15187</Characters>
  <Application>Microsoft Office Word</Application>
  <DocSecurity>0</DocSecurity>
  <Lines>126</Lines>
  <Paragraphs>34</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Danyal Imran</cp:lastModifiedBy>
  <cp:revision>3</cp:revision>
  <cp:lastPrinted>2017-05-27T22:26:00Z</cp:lastPrinted>
  <dcterms:created xsi:type="dcterms:W3CDTF">2024-03-16T06:57:00Z</dcterms:created>
  <dcterms:modified xsi:type="dcterms:W3CDTF">2024-03-16T06:57:00Z</dcterms:modified>
</cp:coreProperties>
</file>